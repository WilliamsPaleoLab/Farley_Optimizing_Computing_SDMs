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9F1A2" w14:textId="6B19972E" w:rsidR="000C7BD0" w:rsidRPr="00E37E04" w:rsidRDefault="00574A83"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 xml:space="preserve">A GENERAL FRAMEWORK FOR </w:t>
      </w:r>
      <w:r w:rsidR="000C7BD0" w:rsidRPr="00E37E04">
        <w:rPr>
          <w:rFonts w:ascii="Times New Roman" w:hAnsi="Times New Roman" w:cs="Times New Roman"/>
          <w:sz w:val="24"/>
          <w:szCs w:val="24"/>
        </w:rPr>
        <w:t xml:space="preserve">PREDICTING OPTIMAL COMPUTING </w:t>
      </w:r>
      <w:r w:rsidRPr="00E37E04">
        <w:rPr>
          <w:rFonts w:ascii="Times New Roman" w:hAnsi="Times New Roman" w:cs="Times New Roman"/>
          <w:sz w:val="24"/>
          <w:szCs w:val="24"/>
        </w:rPr>
        <w:t xml:space="preserve">CONFIGURATIONS </w:t>
      </w:r>
      <w:r w:rsidR="000C7BD0" w:rsidRPr="00E37E04">
        <w:rPr>
          <w:rFonts w:ascii="Times New Roman" w:hAnsi="Times New Roman" w:cs="Times New Roman"/>
          <w:sz w:val="24"/>
          <w:szCs w:val="24"/>
        </w:rPr>
        <w:t>FOR CLIMATE-DRIVEN ECOLOGICAL FORECASTING MODELS</w:t>
      </w:r>
    </w:p>
    <w:p w14:paraId="7267AE36" w14:textId="77777777" w:rsidR="000C7BD0" w:rsidRPr="00E37E04" w:rsidRDefault="000C7BD0" w:rsidP="003128D6">
      <w:pPr>
        <w:spacing w:before="120" w:line="480" w:lineRule="auto"/>
        <w:jc w:val="center"/>
        <w:rPr>
          <w:rFonts w:ascii="Times New Roman" w:hAnsi="Times New Roman" w:cs="Times New Roman"/>
          <w:sz w:val="24"/>
          <w:szCs w:val="24"/>
        </w:rPr>
      </w:pPr>
    </w:p>
    <w:p w14:paraId="3958DC6A" w14:textId="6ED1BB6B" w:rsidR="00417340" w:rsidRPr="00E37E04" w:rsidRDefault="000C7BD0" w:rsidP="003128D6">
      <w:pPr>
        <w:spacing w:before="120" w:line="480" w:lineRule="auto"/>
        <w:jc w:val="center"/>
        <w:rPr>
          <w:rFonts w:ascii="Times New Roman" w:hAnsi="Times New Roman" w:cs="Times New Roman"/>
          <w:sz w:val="24"/>
          <w:szCs w:val="24"/>
        </w:rPr>
      </w:pPr>
      <w:proofErr w:type="gramStart"/>
      <w:r w:rsidRPr="00E37E04">
        <w:rPr>
          <w:rFonts w:ascii="Times New Roman" w:hAnsi="Times New Roman" w:cs="Times New Roman"/>
          <w:sz w:val="24"/>
          <w:szCs w:val="24"/>
        </w:rPr>
        <w:t>by</w:t>
      </w:r>
      <w:proofErr w:type="gramEnd"/>
    </w:p>
    <w:p w14:paraId="20DDF78C" w14:textId="70862EFA" w:rsidR="000C7BD0" w:rsidRPr="00E37E04" w:rsidRDefault="000C7BD0"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Scott Sherwin Farley</w:t>
      </w:r>
    </w:p>
    <w:p w14:paraId="7665B715" w14:textId="77777777" w:rsidR="000C7BD0" w:rsidRPr="00E37E04" w:rsidRDefault="000C7BD0" w:rsidP="003128D6">
      <w:pPr>
        <w:spacing w:before="120" w:after="0" w:line="480" w:lineRule="auto"/>
        <w:jc w:val="center"/>
        <w:rPr>
          <w:rFonts w:ascii="Times New Roman" w:eastAsia="Times New Roman" w:hAnsi="Times New Roman" w:cs="Times New Roman"/>
          <w:sz w:val="24"/>
          <w:szCs w:val="24"/>
        </w:rPr>
      </w:pPr>
    </w:p>
    <w:p w14:paraId="372DA33B" w14:textId="77777777" w:rsidR="000C7BD0" w:rsidRPr="00E37E04" w:rsidRDefault="000C7BD0" w:rsidP="003128D6">
      <w:pPr>
        <w:spacing w:before="120" w:after="0" w:line="480" w:lineRule="auto"/>
        <w:jc w:val="center"/>
        <w:rPr>
          <w:rFonts w:ascii="Times New Roman" w:eastAsia="Times New Roman" w:hAnsi="Times New Roman" w:cs="Times New Roman"/>
          <w:sz w:val="24"/>
          <w:szCs w:val="24"/>
        </w:rPr>
      </w:pPr>
    </w:p>
    <w:p w14:paraId="684BE26A" w14:textId="60A2DCE1" w:rsidR="000C7BD0" w:rsidRPr="00E37E04" w:rsidRDefault="000C7BD0" w:rsidP="003128D6">
      <w:pPr>
        <w:spacing w:before="120"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A Thesis Submitted in</w:t>
      </w:r>
    </w:p>
    <w:p w14:paraId="425F14C2" w14:textId="630087FE" w:rsidR="000C7BD0" w:rsidRPr="00E37E04" w:rsidRDefault="000C7BD0" w:rsidP="003128D6">
      <w:pPr>
        <w:spacing w:before="120"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Partial Fulfillment of the</w:t>
      </w:r>
    </w:p>
    <w:p w14:paraId="7A4B5B9A" w14:textId="54AC2DB1" w:rsidR="000C7BD0" w:rsidRPr="00E37E04" w:rsidRDefault="000C7BD0" w:rsidP="003128D6">
      <w:pPr>
        <w:spacing w:before="120" w:after="0" w:line="48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Requirements for the Degree of</w:t>
      </w:r>
    </w:p>
    <w:p w14:paraId="7E6E8235" w14:textId="77777777" w:rsidR="000C7BD0" w:rsidRPr="00E37E04" w:rsidRDefault="000C7BD0" w:rsidP="003128D6">
      <w:pPr>
        <w:spacing w:before="120" w:line="480" w:lineRule="auto"/>
        <w:jc w:val="center"/>
        <w:rPr>
          <w:rFonts w:ascii="Times New Roman" w:hAnsi="Times New Roman" w:cs="Times New Roman"/>
          <w:sz w:val="24"/>
          <w:szCs w:val="24"/>
        </w:rPr>
      </w:pPr>
    </w:p>
    <w:p w14:paraId="38061B81" w14:textId="61E7E2BB" w:rsidR="000C7BD0" w:rsidRPr="00E37E04" w:rsidRDefault="000C7BD0"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Masters of Science</w:t>
      </w:r>
    </w:p>
    <w:p w14:paraId="6B00A5BA" w14:textId="440CF8BD" w:rsidR="000C7BD0" w:rsidRPr="00E37E04" w:rsidRDefault="000C7BD0" w:rsidP="003128D6">
      <w:pPr>
        <w:spacing w:before="120" w:line="480" w:lineRule="auto"/>
        <w:jc w:val="center"/>
        <w:rPr>
          <w:rFonts w:ascii="Times New Roman" w:hAnsi="Times New Roman" w:cs="Times New Roman"/>
          <w:sz w:val="24"/>
          <w:szCs w:val="24"/>
        </w:rPr>
      </w:pPr>
      <w:proofErr w:type="gramStart"/>
      <w:r w:rsidRPr="00E37E04">
        <w:rPr>
          <w:rFonts w:ascii="Times New Roman" w:hAnsi="Times New Roman" w:cs="Times New Roman"/>
          <w:sz w:val="24"/>
          <w:szCs w:val="24"/>
        </w:rPr>
        <w:t>in</w:t>
      </w:r>
      <w:proofErr w:type="gramEnd"/>
      <w:r w:rsidRPr="00E37E04">
        <w:rPr>
          <w:rFonts w:ascii="Times New Roman" w:hAnsi="Times New Roman" w:cs="Times New Roman"/>
          <w:sz w:val="24"/>
          <w:szCs w:val="24"/>
        </w:rPr>
        <w:t xml:space="preserve"> Geography</w:t>
      </w:r>
    </w:p>
    <w:p w14:paraId="093D51AE" w14:textId="77777777" w:rsidR="000C7BD0" w:rsidRPr="00E37E04" w:rsidRDefault="000C7BD0" w:rsidP="003128D6">
      <w:pPr>
        <w:spacing w:before="120" w:line="480" w:lineRule="auto"/>
        <w:rPr>
          <w:rFonts w:ascii="Times New Roman" w:hAnsi="Times New Roman" w:cs="Times New Roman"/>
          <w:sz w:val="24"/>
          <w:szCs w:val="24"/>
        </w:rPr>
      </w:pPr>
    </w:p>
    <w:p w14:paraId="40AF3D88" w14:textId="77777777" w:rsidR="000C7BD0" w:rsidRPr="00E37E04" w:rsidRDefault="000C7BD0" w:rsidP="003128D6">
      <w:pPr>
        <w:spacing w:before="120" w:line="480" w:lineRule="auto"/>
        <w:jc w:val="center"/>
        <w:rPr>
          <w:rFonts w:ascii="Times New Roman" w:hAnsi="Times New Roman" w:cs="Times New Roman"/>
          <w:sz w:val="24"/>
          <w:szCs w:val="24"/>
        </w:rPr>
      </w:pPr>
    </w:p>
    <w:p w14:paraId="17F2108E" w14:textId="77777777" w:rsidR="000C7BD0" w:rsidRPr="00E37E04" w:rsidRDefault="000C7BD0" w:rsidP="003128D6">
      <w:pPr>
        <w:spacing w:before="120" w:line="480" w:lineRule="auto"/>
        <w:jc w:val="center"/>
        <w:rPr>
          <w:rFonts w:ascii="Times New Roman" w:hAnsi="Times New Roman" w:cs="Times New Roman"/>
          <w:sz w:val="24"/>
          <w:szCs w:val="24"/>
        </w:rPr>
      </w:pPr>
      <w:proofErr w:type="gramStart"/>
      <w:r w:rsidRPr="00E37E04">
        <w:rPr>
          <w:rFonts w:ascii="Times New Roman" w:hAnsi="Times New Roman" w:cs="Times New Roman"/>
          <w:sz w:val="24"/>
          <w:szCs w:val="24"/>
        </w:rPr>
        <w:t>at</w:t>
      </w:r>
      <w:proofErr w:type="gramEnd"/>
    </w:p>
    <w:p w14:paraId="74909618" w14:textId="438360EA" w:rsidR="000C7BD0" w:rsidRPr="00E37E04" w:rsidRDefault="000C7BD0"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The University of Wisconsin-Madison</w:t>
      </w:r>
    </w:p>
    <w:p w14:paraId="42BC1E94" w14:textId="5BDA01D4" w:rsidR="00C61084" w:rsidRPr="00E37E04" w:rsidRDefault="00C61084" w:rsidP="003128D6">
      <w:pPr>
        <w:spacing w:before="120" w:line="480" w:lineRule="auto"/>
        <w:jc w:val="center"/>
        <w:rPr>
          <w:rFonts w:ascii="Times New Roman" w:hAnsi="Times New Roman" w:cs="Times New Roman"/>
          <w:sz w:val="24"/>
          <w:szCs w:val="24"/>
        </w:rPr>
      </w:pPr>
      <w:r w:rsidRPr="00E37E04">
        <w:rPr>
          <w:rFonts w:ascii="Times New Roman" w:hAnsi="Times New Roman" w:cs="Times New Roman"/>
          <w:sz w:val="24"/>
          <w:szCs w:val="24"/>
        </w:rPr>
        <w:t>April 2017</w:t>
      </w:r>
    </w:p>
    <w:p w14:paraId="011F365D" w14:textId="77777777" w:rsidR="00C61084" w:rsidRPr="00E37E04" w:rsidRDefault="00C61084" w:rsidP="003128D6">
      <w:pPr>
        <w:spacing w:before="120" w:line="480" w:lineRule="auto"/>
        <w:rPr>
          <w:rFonts w:ascii="Times New Roman" w:hAnsi="Times New Roman"/>
          <w:sz w:val="24"/>
          <w:szCs w:val="24"/>
        </w:rPr>
      </w:pPr>
    </w:p>
    <w:p w14:paraId="25752FBB" w14:textId="77777777" w:rsidR="00C61084" w:rsidRPr="00E37E04" w:rsidRDefault="00C61084" w:rsidP="003128D6">
      <w:pPr>
        <w:spacing w:before="120" w:line="480" w:lineRule="auto"/>
        <w:rPr>
          <w:rFonts w:ascii="Times New Roman" w:hAnsi="Times New Roman"/>
          <w:sz w:val="24"/>
          <w:szCs w:val="24"/>
        </w:rPr>
      </w:pPr>
    </w:p>
    <w:p w14:paraId="1BB4D747" w14:textId="77777777" w:rsidR="00C61084" w:rsidRPr="00E37E04" w:rsidRDefault="00C61084" w:rsidP="003128D6">
      <w:pPr>
        <w:spacing w:before="120" w:line="480" w:lineRule="auto"/>
        <w:rPr>
          <w:rFonts w:ascii="Times New Roman" w:hAnsi="Times New Roman"/>
          <w:sz w:val="24"/>
          <w:szCs w:val="24"/>
        </w:rPr>
      </w:pPr>
    </w:p>
    <w:p w14:paraId="46542E7C" w14:textId="77777777" w:rsidR="00BF2CE9" w:rsidRPr="00E37E04" w:rsidRDefault="00BF2CE9" w:rsidP="003128D6">
      <w:pPr>
        <w:spacing w:before="120" w:line="480" w:lineRule="auto"/>
        <w:rPr>
          <w:rFonts w:ascii="Times New Roman" w:hAnsi="Times New Roman"/>
          <w:sz w:val="24"/>
          <w:szCs w:val="24"/>
        </w:rPr>
      </w:pPr>
    </w:p>
    <w:p w14:paraId="432E23A1" w14:textId="77777777" w:rsidR="00BF2CE9" w:rsidRPr="00E37E04" w:rsidRDefault="00BF2CE9" w:rsidP="003128D6">
      <w:pPr>
        <w:spacing w:before="120" w:line="480" w:lineRule="auto"/>
        <w:rPr>
          <w:rFonts w:ascii="Times New Roman" w:hAnsi="Times New Roman"/>
          <w:sz w:val="24"/>
          <w:szCs w:val="24"/>
        </w:rPr>
      </w:pPr>
    </w:p>
    <w:p w14:paraId="03B38292" w14:textId="77777777" w:rsidR="00C61084" w:rsidRPr="00E37E04" w:rsidRDefault="00C61084" w:rsidP="003128D6">
      <w:pPr>
        <w:spacing w:before="120" w:line="480" w:lineRule="auto"/>
        <w:rPr>
          <w:rFonts w:ascii="Times New Roman" w:hAnsi="Times New Roman"/>
          <w:sz w:val="24"/>
          <w:szCs w:val="24"/>
        </w:rPr>
      </w:pPr>
    </w:p>
    <w:p w14:paraId="5D9556C9" w14:textId="77777777" w:rsidR="00C61084" w:rsidRPr="00E37E04" w:rsidRDefault="00C61084" w:rsidP="003128D6">
      <w:pPr>
        <w:spacing w:before="120" w:line="240" w:lineRule="auto"/>
        <w:rPr>
          <w:rFonts w:ascii="Times New Roman" w:hAnsi="Times New Roman"/>
          <w:sz w:val="24"/>
          <w:szCs w:val="24"/>
        </w:rPr>
      </w:pPr>
    </w:p>
    <w:p w14:paraId="452F4309" w14:textId="77777777" w:rsidR="00C61084" w:rsidRPr="00E37E04" w:rsidRDefault="00C61084" w:rsidP="003128D6">
      <w:pPr>
        <w:spacing w:before="120" w:line="240" w:lineRule="auto"/>
        <w:rPr>
          <w:rFonts w:ascii="Times New Roman" w:hAnsi="Times New Roman"/>
          <w:sz w:val="24"/>
          <w:szCs w:val="24"/>
        </w:rPr>
      </w:pPr>
    </w:p>
    <w:p w14:paraId="412B828B" w14:textId="77777777" w:rsidR="00C61084" w:rsidRPr="00E37E04" w:rsidRDefault="00C61084" w:rsidP="003128D6">
      <w:pPr>
        <w:spacing w:before="120" w:line="240" w:lineRule="auto"/>
        <w:rPr>
          <w:rFonts w:ascii="Times New Roman" w:hAnsi="Times New Roman"/>
          <w:sz w:val="24"/>
          <w:szCs w:val="24"/>
        </w:rPr>
      </w:pPr>
    </w:p>
    <w:p w14:paraId="3D3BD2E8" w14:textId="77777777" w:rsidR="00C61084" w:rsidRPr="00E37E04" w:rsidRDefault="00C61084" w:rsidP="003128D6">
      <w:pPr>
        <w:spacing w:before="120" w:line="240" w:lineRule="auto"/>
        <w:rPr>
          <w:rFonts w:ascii="Times New Roman" w:hAnsi="Times New Roman"/>
          <w:sz w:val="24"/>
          <w:szCs w:val="24"/>
        </w:rPr>
      </w:pPr>
    </w:p>
    <w:p w14:paraId="3B16E1E7" w14:textId="77777777" w:rsidR="00C61084" w:rsidRPr="00E37E04" w:rsidRDefault="00C61084" w:rsidP="003128D6">
      <w:pPr>
        <w:spacing w:before="120" w:line="240" w:lineRule="auto"/>
        <w:rPr>
          <w:rFonts w:ascii="Times New Roman" w:hAnsi="Times New Roman"/>
          <w:sz w:val="24"/>
          <w:szCs w:val="24"/>
        </w:rPr>
      </w:pPr>
    </w:p>
    <w:p w14:paraId="77E529AA" w14:textId="77777777" w:rsidR="00C61084" w:rsidRPr="00E37E04" w:rsidRDefault="00C61084" w:rsidP="003128D6">
      <w:pPr>
        <w:spacing w:before="120" w:line="240" w:lineRule="auto"/>
        <w:rPr>
          <w:rFonts w:ascii="Times New Roman" w:hAnsi="Times New Roman"/>
          <w:sz w:val="24"/>
          <w:szCs w:val="24"/>
        </w:rPr>
      </w:pPr>
    </w:p>
    <w:p w14:paraId="2D7C5B4A" w14:textId="77777777" w:rsidR="00C61084" w:rsidRPr="00E37E04" w:rsidRDefault="00C61084" w:rsidP="003128D6">
      <w:pPr>
        <w:spacing w:before="120" w:line="240" w:lineRule="auto"/>
        <w:rPr>
          <w:rFonts w:ascii="Times New Roman" w:hAnsi="Times New Roman"/>
          <w:sz w:val="24"/>
          <w:szCs w:val="24"/>
        </w:rPr>
      </w:pPr>
    </w:p>
    <w:p w14:paraId="16C6FB87" w14:textId="77777777" w:rsidR="00C61084" w:rsidRPr="00E37E04" w:rsidRDefault="00C61084" w:rsidP="003128D6">
      <w:pPr>
        <w:spacing w:before="120" w:line="240" w:lineRule="auto"/>
        <w:rPr>
          <w:rFonts w:ascii="Times New Roman" w:hAnsi="Times New Roman"/>
          <w:sz w:val="24"/>
          <w:szCs w:val="24"/>
        </w:rPr>
      </w:pPr>
    </w:p>
    <w:p w14:paraId="6AAC351E" w14:textId="77777777" w:rsidR="00C61084" w:rsidRPr="00E37E04" w:rsidRDefault="00C61084" w:rsidP="003128D6">
      <w:pPr>
        <w:spacing w:before="120" w:line="240" w:lineRule="auto"/>
        <w:rPr>
          <w:rFonts w:ascii="Times New Roman" w:hAnsi="Times New Roman"/>
          <w:sz w:val="24"/>
          <w:szCs w:val="24"/>
        </w:rPr>
      </w:pPr>
    </w:p>
    <w:p w14:paraId="6B7EC040" w14:textId="77777777" w:rsidR="00C61084" w:rsidRPr="00E37E04" w:rsidRDefault="00C61084" w:rsidP="003128D6">
      <w:pPr>
        <w:spacing w:before="120" w:line="240" w:lineRule="auto"/>
        <w:rPr>
          <w:rFonts w:ascii="Times New Roman" w:hAnsi="Times New Roman"/>
          <w:sz w:val="24"/>
          <w:szCs w:val="24"/>
        </w:rPr>
      </w:pPr>
    </w:p>
    <w:p w14:paraId="78A236DB" w14:textId="77777777" w:rsidR="00C61084" w:rsidRPr="00E37E04" w:rsidRDefault="00C61084" w:rsidP="003128D6">
      <w:pPr>
        <w:spacing w:before="120" w:after="0" w:line="240" w:lineRule="auto"/>
        <w:rPr>
          <w:rFonts w:ascii="Times New Roman" w:hAnsi="Times New Roman"/>
          <w:sz w:val="24"/>
          <w:szCs w:val="24"/>
        </w:rPr>
      </w:pPr>
    </w:p>
    <w:p w14:paraId="45EDEE81" w14:textId="77777777" w:rsidR="00C61084" w:rsidRPr="00E37E04" w:rsidRDefault="00C61084" w:rsidP="00D70DCD">
      <w:pPr>
        <w:spacing w:after="0" w:line="240" w:lineRule="auto"/>
        <w:ind w:left="5040" w:firstLine="720"/>
        <w:rPr>
          <w:rFonts w:ascii="Times New Roman" w:hAnsi="Times New Roman"/>
          <w:sz w:val="24"/>
          <w:szCs w:val="24"/>
        </w:rPr>
      </w:pPr>
      <w:r w:rsidRPr="00E37E04">
        <w:rPr>
          <w:rFonts w:ascii="Times New Roman" w:hAnsi="Times New Roman"/>
          <w:sz w:val="24"/>
          <w:szCs w:val="24"/>
        </w:rPr>
        <w:t>Approved _____________________</w:t>
      </w:r>
    </w:p>
    <w:p w14:paraId="53E3A36D" w14:textId="77777777" w:rsidR="00C61084" w:rsidRPr="00E37E04" w:rsidRDefault="00C61084" w:rsidP="00D70DCD">
      <w:pPr>
        <w:spacing w:after="0" w:line="240" w:lineRule="auto"/>
        <w:jc w:val="right"/>
        <w:rPr>
          <w:rFonts w:ascii="Times New Roman" w:hAnsi="Times New Roman"/>
          <w:sz w:val="24"/>
          <w:szCs w:val="24"/>
        </w:rPr>
      </w:pPr>
    </w:p>
    <w:p w14:paraId="5F018142" w14:textId="77777777" w:rsidR="00C61084" w:rsidRPr="00E37E04" w:rsidRDefault="00C61084" w:rsidP="00D70DCD">
      <w:pPr>
        <w:spacing w:after="0" w:line="240" w:lineRule="auto"/>
        <w:jc w:val="right"/>
        <w:rPr>
          <w:rFonts w:ascii="Times New Roman" w:hAnsi="Times New Roman"/>
          <w:sz w:val="24"/>
          <w:szCs w:val="24"/>
        </w:rPr>
      </w:pPr>
      <w:r w:rsidRPr="00E37E04">
        <w:rPr>
          <w:rFonts w:ascii="Times New Roman" w:hAnsi="Times New Roman"/>
          <w:sz w:val="24"/>
          <w:szCs w:val="24"/>
        </w:rPr>
        <w:t>Advisor Title ___________________</w:t>
      </w:r>
    </w:p>
    <w:p w14:paraId="57C8BA0F" w14:textId="77777777" w:rsidR="00C61084" w:rsidRPr="00E37E04" w:rsidRDefault="00C61084" w:rsidP="00D70DCD">
      <w:pPr>
        <w:spacing w:after="0" w:line="240" w:lineRule="auto"/>
        <w:jc w:val="right"/>
        <w:rPr>
          <w:rFonts w:ascii="Times New Roman" w:hAnsi="Times New Roman"/>
          <w:sz w:val="24"/>
          <w:szCs w:val="24"/>
        </w:rPr>
      </w:pPr>
    </w:p>
    <w:p w14:paraId="4A96BFAB" w14:textId="77777777" w:rsidR="00C61084" w:rsidRPr="00E37E04" w:rsidRDefault="00C61084" w:rsidP="00D70DCD">
      <w:pPr>
        <w:spacing w:after="0" w:line="240" w:lineRule="auto"/>
        <w:jc w:val="right"/>
        <w:rPr>
          <w:rFonts w:ascii="Times New Roman" w:hAnsi="Times New Roman"/>
          <w:sz w:val="24"/>
          <w:szCs w:val="24"/>
        </w:rPr>
      </w:pPr>
      <w:r w:rsidRPr="00E37E04">
        <w:rPr>
          <w:rFonts w:ascii="Times New Roman" w:hAnsi="Times New Roman"/>
          <w:sz w:val="24"/>
          <w:szCs w:val="24"/>
        </w:rPr>
        <w:t>Dept. of Geography</w:t>
      </w:r>
      <w:r w:rsidRPr="00E37E04">
        <w:rPr>
          <w:rFonts w:ascii="Times New Roman" w:hAnsi="Times New Roman"/>
          <w:sz w:val="24"/>
          <w:szCs w:val="24"/>
        </w:rPr>
        <w:tab/>
      </w:r>
      <w:r w:rsidRPr="00E37E04">
        <w:rPr>
          <w:rFonts w:ascii="Times New Roman" w:hAnsi="Times New Roman"/>
          <w:sz w:val="24"/>
          <w:szCs w:val="24"/>
        </w:rPr>
        <w:tab/>
      </w:r>
      <w:r w:rsidRPr="00E37E04">
        <w:rPr>
          <w:rFonts w:ascii="Times New Roman" w:hAnsi="Times New Roman"/>
          <w:sz w:val="24"/>
          <w:szCs w:val="24"/>
        </w:rPr>
        <w:tab/>
      </w:r>
    </w:p>
    <w:p w14:paraId="1443E462" w14:textId="77777777" w:rsidR="00C61084" w:rsidRPr="00E37E04" w:rsidRDefault="00C61084" w:rsidP="00D70DCD">
      <w:pPr>
        <w:spacing w:after="0" w:line="240" w:lineRule="auto"/>
        <w:jc w:val="right"/>
        <w:rPr>
          <w:rFonts w:ascii="Times New Roman" w:hAnsi="Times New Roman"/>
          <w:sz w:val="24"/>
          <w:szCs w:val="24"/>
        </w:rPr>
      </w:pPr>
    </w:p>
    <w:p w14:paraId="4E04E0C5" w14:textId="77777777" w:rsidR="00BF2CE9" w:rsidRPr="00E37E04" w:rsidRDefault="00C61084" w:rsidP="00D70DCD">
      <w:pPr>
        <w:spacing w:after="0" w:line="240" w:lineRule="auto"/>
        <w:jc w:val="right"/>
        <w:rPr>
          <w:rFonts w:ascii="Times New Roman" w:hAnsi="Times New Roman"/>
          <w:sz w:val="24"/>
          <w:szCs w:val="24"/>
        </w:rPr>
      </w:pPr>
      <w:r w:rsidRPr="00E37E04">
        <w:rPr>
          <w:rFonts w:ascii="Times New Roman" w:hAnsi="Times New Roman"/>
          <w:sz w:val="24"/>
          <w:szCs w:val="24"/>
        </w:rPr>
        <w:t>Date _________________________</w:t>
      </w:r>
    </w:p>
    <w:p w14:paraId="60DD72A0" w14:textId="4DE31754" w:rsidR="003E3BDE" w:rsidRPr="00E37E04" w:rsidRDefault="00BF2CE9" w:rsidP="00D70DCD">
      <w:pPr>
        <w:spacing w:line="240" w:lineRule="auto"/>
        <w:jc w:val="center"/>
        <w:rPr>
          <w:rFonts w:ascii="Times New Roman" w:eastAsia="Times New Roman" w:hAnsi="Times New Roman" w:cs="Times New Roman"/>
          <w:sz w:val="24"/>
          <w:szCs w:val="24"/>
        </w:rPr>
      </w:pPr>
      <w:r w:rsidRPr="00E37E04">
        <w:rPr>
          <w:rFonts w:ascii="Times New Roman" w:hAnsi="Times New Roman"/>
          <w:sz w:val="24"/>
          <w:szCs w:val="24"/>
        </w:rPr>
        <w:br w:type="page"/>
      </w:r>
      <w:r w:rsidR="003E3BDE" w:rsidRPr="00E37E04">
        <w:rPr>
          <w:rFonts w:ascii="Times New Roman" w:eastAsia="Times New Roman" w:hAnsi="Times New Roman" w:cs="Times New Roman"/>
          <w:sz w:val="24"/>
          <w:szCs w:val="24"/>
        </w:rPr>
        <w:lastRenderedPageBreak/>
        <w:t>ABSTRACT</w:t>
      </w:r>
    </w:p>
    <w:p w14:paraId="6ECAACA6" w14:textId="77777777" w:rsidR="00F60742" w:rsidRPr="00E37E04" w:rsidRDefault="00F60742" w:rsidP="003128D6">
      <w:pPr>
        <w:spacing w:before="120" w:line="240" w:lineRule="auto"/>
        <w:jc w:val="center"/>
        <w:rPr>
          <w:rFonts w:ascii="Times New Roman" w:hAnsi="Times New Roman" w:cs="Times New Roman"/>
          <w:sz w:val="24"/>
          <w:szCs w:val="24"/>
        </w:rPr>
      </w:pPr>
      <w:r w:rsidRPr="00E37E04">
        <w:rPr>
          <w:rFonts w:ascii="Times New Roman" w:hAnsi="Times New Roman" w:cs="Times New Roman"/>
          <w:sz w:val="24"/>
          <w:szCs w:val="24"/>
        </w:rPr>
        <w:t>A GENERAL FRAMEWORK FOR PREDICTING OPTIMAL COMPUTING CONFIGURATIONS FOR CLIMATE-DRIVEN ECOLOGICAL FORECASTING MODELS</w:t>
      </w:r>
    </w:p>
    <w:p w14:paraId="658101C1" w14:textId="35C6CB20" w:rsidR="003E3BDE" w:rsidRPr="00E37E04" w:rsidRDefault="003E3BDE" w:rsidP="003128D6">
      <w:pPr>
        <w:spacing w:before="120" w:after="0" w:line="240" w:lineRule="auto"/>
        <w:jc w:val="center"/>
        <w:rPr>
          <w:rFonts w:ascii="Times New Roman" w:eastAsia="Times New Roman" w:hAnsi="Times New Roman" w:cs="Times New Roman"/>
          <w:sz w:val="24"/>
          <w:szCs w:val="24"/>
        </w:rPr>
      </w:pPr>
      <w:proofErr w:type="gramStart"/>
      <w:r w:rsidRPr="00E37E04">
        <w:rPr>
          <w:rFonts w:ascii="Times New Roman" w:eastAsia="Times New Roman" w:hAnsi="Times New Roman" w:cs="Times New Roman"/>
          <w:sz w:val="24"/>
          <w:szCs w:val="24"/>
        </w:rPr>
        <w:t>by</w:t>
      </w:r>
      <w:proofErr w:type="gramEnd"/>
    </w:p>
    <w:p w14:paraId="5F2F1372" w14:textId="704E4E0B" w:rsidR="003E3BDE" w:rsidRPr="00E37E04" w:rsidRDefault="003E3BDE" w:rsidP="003128D6">
      <w:pPr>
        <w:spacing w:before="120"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Scott</w:t>
      </w:r>
      <w:r w:rsidR="00F60742">
        <w:rPr>
          <w:rFonts w:ascii="Times New Roman" w:eastAsia="Times New Roman" w:hAnsi="Times New Roman" w:cs="Times New Roman"/>
          <w:sz w:val="24"/>
          <w:szCs w:val="24"/>
        </w:rPr>
        <w:t xml:space="preserve"> Sherwin</w:t>
      </w:r>
      <w:r w:rsidRPr="00E37E04">
        <w:rPr>
          <w:rFonts w:ascii="Times New Roman" w:eastAsia="Times New Roman" w:hAnsi="Times New Roman" w:cs="Times New Roman"/>
          <w:sz w:val="24"/>
          <w:szCs w:val="24"/>
        </w:rPr>
        <w:t xml:space="preserve"> Farley</w:t>
      </w:r>
    </w:p>
    <w:p w14:paraId="06A04291" w14:textId="4D2665AE" w:rsidR="00182B87" w:rsidRPr="00E37E04" w:rsidRDefault="003E3BDE" w:rsidP="003128D6">
      <w:pPr>
        <w:spacing w:before="120"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The Unive</w:t>
      </w:r>
      <w:r w:rsidR="00BC122E">
        <w:rPr>
          <w:rFonts w:ascii="Times New Roman" w:eastAsia="Times New Roman" w:hAnsi="Times New Roman" w:cs="Times New Roman"/>
          <w:sz w:val="24"/>
          <w:szCs w:val="24"/>
        </w:rPr>
        <w:t>rsity of Wisconsin-Madison, 2017</w:t>
      </w:r>
    </w:p>
    <w:p w14:paraId="622974A0" w14:textId="2B47D6FD" w:rsidR="003E3BDE" w:rsidRDefault="003E3BDE" w:rsidP="003128D6">
      <w:pPr>
        <w:spacing w:before="120"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t>Under the Supervision of Professor John Williams</w:t>
      </w:r>
    </w:p>
    <w:p w14:paraId="67C6BEDF" w14:textId="77777777" w:rsidR="00A033AE" w:rsidRPr="00E37E04" w:rsidRDefault="00A033AE" w:rsidP="003128D6">
      <w:pPr>
        <w:spacing w:before="120" w:after="0" w:line="240" w:lineRule="auto"/>
        <w:jc w:val="center"/>
        <w:rPr>
          <w:rFonts w:ascii="Times New Roman" w:eastAsia="Times New Roman" w:hAnsi="Times New Roman" w:cs="Times New Roman"/>
          <w:sz w:val="24"/>
          <w:szCs w:val="24"/>
        </w:rPr>
      </w:pPr>
    </w:p>
    <w:p w14:paraId="2EC60ECD" w14:textId="0E7BB282" w:rsidR="00C45898" w:rsidRDefault="00C45898" w:rsidP="003128D6">
      <w:pPr>
        <w:spacing w:before="120" w:line="240" w:lineRule="auto"/>
        <w:rPr>
          <w:rFonts w:ascii="Times New Roman" w:hAnsi="Times New Roman"/>
          <w:sz w:val="24"/>
          <w:szCs w:val="24"/>
        </w:rPr>
      </w:pPr>
      <w:r w:rsidRPr="00E37E04">
        <w:rPr>
          <w:rFonts w:ascii="Times New Roman" w:hAnsi="Times New Roman"/>
          <w:sz w:val="24"/>
          <w:szCs w:val="24"/>
        </w:rPr>
        <w:t xml:space="preserve">Rapidly growing databases are rapidly transforming biodiversity modeling </w:t>
      </w:r>
      <w:r>
        <w:rPr>
          <w:rFonts w:ascii="Times New Roman" w:hAnsi="Times New Roman"/>
          <w:sz w:val="24"/>
          <w:szCs w:val="24"/>
        </w:rPr>
        <w:t>into</w:t>
      </w:r>
      <w:r w:rsidRPr="00E37E04">
        <w:rPr>
          <w:rFonts w:ascii="Times New Roman" w:hAnsi="Times New Roman"/>
          <w:sz w:val="24"/>
          <w:szCs w:val="24"/>
        </w:rPr>
        <w:t xml:space="preserve"> a big data science, characterized by high volume</w:t>
      </w:r>
      <w:r>
        <w:rPr>
          <w:rFonts w:ascii="Times New Roman" w:hAnsi="Times New Roman"/>
          <w:sz w:val="24"/>
          <w:szCs w:val="24"/>
        </w:rPr>
        <w:t>,</w:t>
      </w:r>
      <w:r w:rsidRPr="00E37E04">
        <w:rPr>
          <w:rFonts w:ascii="Times New Roman" w:hAnsi="Times New Roman"/>
          <w:sz w:val="24"/>
          <w:szCs w:val="24"/>
        </w:rPr>
        <w:t xml:space="preserve"> heterogeneous datasets with high uncertainty. </w:t>
      </w:r>
      <w:r>
        <w:rPr>
          <w:rFonts w:ascii="Times New Roman" w:hAnsi="Times New Roman"/>
          <w:sz w:val="24"/>
          <w:szCs w:val="24"/>
        </w:rPr>
        <w:t xml:space="preserve">As climate warming and habitat destruction accelerate, it is imperative that scientists leverage all available data to generate robust, high resolution, and accurate predictions of biotic reorganizations to protect vital ecosystem services and minimize biodiversity loss. In recent years, cloud computing’s flexibility and scalability has caused it to emerge as the standard for analyzing massive datasets in many fields. However, its role in biodiversity studies and climate-driven ecological forecasting specifically has so far been poorly explored.  While the cloud’s novel operating model allows users to provision and release virtual server instances </w:t>
      </w:r>
      <w:r w:rsidR="00F60742">
        <w:rPr>
          <w:rFonts w:ascii="Times New Roman" w:hAnsi="Times New Roman"/>
          <w:sz w:val="24"/>
          <w:szCs w:val="24"/>
        </w:rPr>
        <w:t xml:space="preserve">from a utility provider </w:t>
      </w:r>
      <w:r>
        <w:rPr>
          <w:rFonts w:ascii="Times New Roman" w:hAnsi="Times New Roman"/>
          <w:sz w:val="24"/>
          <w:szCs w:val="24"/>
        </w:rPr>
        <w:t xml:space="preserve">as they are needed, there is currently little guidance for ecological researchers about the most efficient configuration to use. </w:t>
      </w:r>
      <w:r w:rsidR="00F60742">
        <w:rPr>
          <w:rFonts w:ascii="Times New Roman" w:hAnsi="Times New Roman"/>
          <w:sz w:val="24"/>
          <w:szCs w:val="24"/>
        </w:rPr>
        <w:t>The scheme introduces t</w:t>
      </w:r>
      <w:r>
        <w:rPr>
          <w:rFonts w:ascii="Times New Roman" w:hAnsi="Times New Roman"/>
          <w:sz w:val="24"/>
          <w:szCs w:val="24"/>
        </w:rPr>
        <w:t>radeoffs between model accuracy, computin</w:t>
      </w:r>
      <w:r w:rsidR="00F60742">
        <w:rPr>
          <w:rFonts w:ascii="Times New Roman" w:hAnsi="Times New Roman"/>
          <w:sz w:val="24"/>
          <w:szCs w:val="24"/>
        </w:rPr>
        <w:t>g cost, and model execution time,</w:t>
      </w:r>
      <w:r>
        <w:rPr>
          <w:rFonts w:ascii="Times New Roman" w:hAnsi="Times New Roman"/>
          <w:sz w:val="24"/>
          <w:szCs w:val="24"/>
        </w:rPr>
        <w:t xml:space="preserve"> and the choice of configuration has scientific and financial ramifications for the researcher.</w:t>
      </w:r>
    </w:p>
    <w:p w14:paraId="7F329B32" w14:textId="582A46B6" w:rsidR="00C45898" w:rsidRDefault="00C45898" w:rsidP="003128D6">
      <w:pPr>
        <w:spacing w:before="120" w:line="240" w:lineRule="auto"/>
        <w:rPr>
          <w:rFonts w:ascii="Times New Roman" w:hAnsi="Times New Roman"/>
          <w:sz w:val="24"/>
          <w:szCs w:val="24"/>
        </w:rPr>
      </w:pPr>
      <w:r>
        <w:rPr>
          <w:rFonts w:ascii="Times New Roman" w:hAnsi="Times New Roman"/>
          <w:sz w:val="24"/>
          <w:szCs w:val="24"/>
        </w:rPr>
        <w:t xml:space="preserve">In this thesis, I present a general conceptual framework for </w:t>
      </w:r>
      <w:r w:rsidR="00C05061">
        <w:rPr>
          <w:rFonts w:ascii="Times New Roman" w:hAnsi="Times New Roman"/>
          <w:sz w:val="24"/>
          <w:szCs w:val="24"/>
        </w:rPr>
        <w:t>approaching</w:t>
      </w:r>
      <w:r>
        <w:rPr>
          <w:rFonts w:ascii="Times New Roman" w:hAnsi="Times New Roman"/>
          <w:sz w:val="24"/>
          <w:szCs w:val="24"/>
        </w:rPr>
        <w:t xml:space="preserve"> </w:t>
      </w:r>
      <w:r w:rsidR="00C63CD7">
        <w:rPr>
          <w:rFonts w:ascii="Times New Roman" w:hAnsi="Times New Roman"/>
          <w:sz w:val="24"/>
          <w:szCs w:val="24"/>
        </w:rPr>
        <w:t>these tradeoffs and introduce a</w:t>
      </w:r>
      <w:r>
        <w:rPr>
          <w:rFonts w:ascii="Times New Roman" w:hAnsi="Times New Roman"/>
          <w:sz w:val="24"/>
          <w:szCs w:val="24"/>
        </w:rPr>
        <w:t xml:space="preserve"> </w:t>
      </w:r>
      <w:r w:rsidR="00C05061">
        <w:rPr>
          <w:rFonts w:ascii="Times New Roman" w:hAnsi="Times New Roman"/>
          <w:sz w:val="24"/>
          <w:szCs w:val="24"/>
        </w:rPr>
        <w:t>model</w:t>
      </w:r>
      <w:r>
        <w:rPr>
          <w:rFonts w:ascii="Times New Roman" w:hAnsi="Times New Roman"/>
          <w:sz w:val="24"/>
          <w:szCs w:val="24"/>
        </w:rPr>
        <w:t xml:space="preserve"> for determining the optimal data-hardware configuration for a species distribution modeling (SDM) workflow. </w:t>
      </w:r>
      <w:r w:rsidR="00C63CD7">
        <w:rPr>
          <w:rFonts w:ascii="Times New Roman" w:hAnsi="Times New Roman"/>
          <w:sz w:val="24"/>
          <w:szCs w:val="24"/>
        </w:rPr>
        <w:t>I develop and test three hypotheses relating model accuracy and cost to algorithm inputs and computer hardware and collected an empirical dataset of over 25,000 experimental trials of four leading SDMs</w:t>
      </w:r>
      <w:r>
        <w:rPr>
          <w:rFonts w:ascii="Times New Roman" w:hAnsi="Times New Roman"/>
          <w:sz w:val="24"/>
          <w:szCs w:val="24"/>
        </w:rPr>
        <w:t xml:space="preserve"> (generalized additive models</w:t>
      </w:r>
      <w:r w:rsidR="007B3A29">
        <w:rPr>
          <w:rFonts w:ascii="Times New Roman" w:hAnsi="Times New Roman"/>
          <w:sz w:val="24"/>
          <w:szCs w:val="24"/>
        </w:rPr>
        <w:t>, GAM</w:t>
      </w:r>
      <w:r>
        <w:rPr>
          <w:rFonts w:ascii="Times New Roman" w:hAnsi="Times New Roman"/>
          <w:sz w:val="24"/>
          <w:szCs w:val="24"/>
        </w:rPr>
        <w:t>; boosted regression trees</w:t>
      </w:r>
      <w:r w:rsidR="007B3A29">
        <w:rPr>
          <w:rFonts w:ascii="Times New Roman" w:hAnsi="Times New Roman"/>
          <w:sz w:val="24"/>
          <w:szCs w:val="24"/>
        </w:rPr>
        <w:t>, GBM-BRT;</w:t>
      </w:r>
      <w:r>
        <w:rPr>
          <w:rFonts w:ascii="Times New Roman" w:hAnsi="Times New Roman"/>
          <w:sz w:val="24"/>
          <w:szCs w:val="24"/>
        </w:rPr>
        <w:t xml:space="preserve"> multivariate adaptive regression splines</w:t>
      </w:r>
      <w:r w:rsidR="007B3A29">
        <w:rPr>
          <w:rFonts w:ascii="Times New Roman" w:hAnsi="Times New Roman"/>
          <w:sz w:val="24"/>
          <w:szCs w:val="24"/>
        </w:rPr>
        <w:t>, MARS;</w:t>
      </w:r>
      <w:r>
        <w:rPr>
          <w:rFonts w:ascii="Times New Roman" w:hAnsi="Times New Roman"/>
          <w:sz w:val="24"/>
          <w:szCs w:val="24"/>
        </w:rPr>
        <w:t xml:space="preserve"> random forests</w:t>
      </w:r>
      <w:r w:rsidR="007B3A29">
        <w:rPr>
          <w:rFonts w:ascii="Times New Roman" w:hAnsi="Times New Roman"/>
          <w:sz w:val="24"/>
          <w:szCs w:val="24"/>
        </w:rPr>
        <w:t>, RF</w:t>
      </w:r>
      <w:r>
        <w:rPr>
          <w:rFonts w:ascii="Times New Roman" w:hAnsi="Times New Roman"/>
          <w:sz w:val="24"/>
          <w:szCs w:val="24"/>
        </w:rPr>
        <w:t xml:space="preserve">). </w:t>
      </w:r>
      <w:r w:rsidR="00C63CD7">
        <w:rPr>
          <w:rFonts w:ascii="Times New Roman" w:hAnsi="Times New Roman"/>
          <w:sz w:val="24"/>
          <w:szCs w:val="24"/>
        </w:rPr>
        <w:t xml:space="preserve">Subsequently, I built </w:t>
      </w:r>
      <w:r w:rsidR="00C63CD7">
        <w:rPr>
          <w:rFonts w:ascii="Times New Roman" w:hAnsi="Times New Roman" w:cs="Times New Roman"/>
          <w:sz w:val="24"/>
          <w:szCs w:val="24"/>
        </w:rPr>
        <w:t>p</w:t>
      </w:r>
      <w:r w:rsidR="00C63CD7" w:rsidRPr="00E37E04">
        <w:rPr>
          <w:rFonts w:ascii="Times New Roman" w:hAnsi="Times New Roman" w:cs="Times New Roman"/>
          <w:sz w:val="24"/>
          <w:szCs w:val="24"/>
        </w:rPr>
        <w:t xml:space="preserve">redictive models of runtime and accuracy using Bayesian regression trees and used </w:t>
      </w:r>
      <w:r w:rsidR="00C63CD7">
        <w:rPr>
          <w:rFonts w:ascii="Times New Roman" w:hAnsi="Times New Roman" w:cs="Times New Roman"/>
          <w:sz w:val="24"/>
          <w:szCs w:val="24"/>
        </w:rPr>
        <w:t xml:space="preserve">these </w:t>
      </w:r>
      <w:r w:rsidR="00C63CD7" w:rsidRPr="00E37E04">
        <w:rPr>
          <w:rFonts w:ascii="Times New Roman" w:hAnsi="Times New Roman" w:cs="Times New Roman"/>
          <w:sz w:val="24"/>
          <w:szCs w:val="24"/>
        </w:rPr>
        <w:t xml:space="preserve">to evaluate the </w:t>
      </w:r>
      <w:r w:rsidR="00C63CD7">
        <w:rPr>
          <w:rFonts w:ascii="Times New Roman" w:hAnsi="Times New Roman" w:cs="Times New Roman"/>
          <w:sz w:val="24"/>
          <w:szCs w:val="24"/>
        </w:rPr>
        <w:t>drivers</w:t>
      </w:r>
      <w:r w:rsidR="00C63CD7" w:rsidRPr="00E37E04">
        <w:rPr>
          <w:rFonts w:ascii="Times New Roman" w:hAnsi="Times New Roman" w:cs="Times New Roman"/>
          <w:sz w:val="24"/>
          <w:szCs w:val="24"/>
        </w:rPr>
        <w:t xml:space="preserve"> </w:t>
      </w:r>
      <w:r w:rsidR="00C63CD7">
        <w:rPr>
          <w:rFonts w:ascii="Times New Roman" w:hAnsi="Times New Roman" w:cs="Times New Roman"/>
          <w:sz w:val="24"/>
          <w:szCs w:val="24"/>
        </w:rPr>
        <w:t>of</w:t>
      </w:r>
      <w:r w:rsidR="00C63CD7" w:rsidRPr="00E37E04">
        <w:rPr>
          <w:rFonts w:ascii="Times New Roman" w:hAnsi="Times New Roman" w:cs="Times New Roman"/>
          <w:sz w:val="24"/>
          <w:szCs w:val="24"/>
        </w:rPr>
        <w:t xml:space="preserve"> SDM accuracy and execution time. </w:t>
      </w:r>
      <w:r w:rsidR="00C63CD7">
        <w:rPr>
          <w:rFonts w:ascii="Times New Roman" w:hAnsi="Times New Roman" w:cs="Times New Roman"/>
          <w:sz w:val="24"/>
          <w:szCs w:val="24"/>
        </w:rPr>
        <w:t>These models demonstrated considerable skill, and can be used to improve allocation of time and money, as well as inform model developers on future priorities. Finally, I identified and appraised the</w:t>
      </w:r>
      <w:r w:rsidR="00C63CD7" w:rsidRPr="00E37E04">
        <w:rPr>
          <w:rFonts w:ascii="Times New Roman" w:hAnsi="Times New Roman" w:cs="Times New Roman"/>
          <w:sz w:val="24"/>
          <w:szCs w:val="24"/>
        </w:rPr>
        <w:t xml:space="preserve"> data-hardware configuration that maximized accuracy </w:t>
      </w:r>
      <w:r w:rsidR="00C63CD7">
        <w:rPr>
          <w:rFonts w:ascii="Times New Roman" w:hAnsi="Times New Roman" w:cs="Times New Roman"/>
          <w:sz w:val="24"/>
          <w:szCs w:val="24"/>
        </w:rPr>
        <w:t>that jointly minimized</w:t>
      </w:r>
      <w:r w:rsidR="00C63CD7" w:rsidRPr="00E37E04">
        <w:rPr>
          <w:rFonts w:ascii="Times New Roman" w:hAnsi="Times New Roman" w:cs="Times New Roman"/>
          <w:sz w:val="24"/>
          <w:szCs w:val="24"/>
        </w:rPr>
        <w:t xml:space="preserve"> execution time and cost for each SDM. </w:t>
      </w:r>
    </w:p>
    <w:p w14:paraId="59642AA6" w14:textId="2F2DA388" w:rsidR="003E3BDE" w:rsidRPr="00C63CD7" w:rsidRDefault="007B3A29" w:rsidP="003128D6">
      <w:pPr>
        <w:spacing w:before="120" w:line="240" w:lineRule="auto"/>
        <w:rPr>
          <w:rFonts w:ascii="Times New Roman" w:hAnsi="Times New Roman"/>
          <w:sz w:val="24"/>
          <w:szCs w:val="24"/>
        </w:rPr>
      </w:pPr>
      <w:r>
        <w:rPr>
          <w:rFonts w:ascii="Times New Roman" w:hAnsi="Times New Roman"/>
          <w:sz w:val="24"/>
          <w:szCs w:val="24"/>
        </w:rPr>
        <w:t>In general, the</w:t>
      </w:r>
      <w:r w:rsidR="00C45898">
        <w:rPr>
          <w:rFonts w:ascii="Times New Roman" w:hAnsi="Times New Roman"/>
          <w:sz w:val="24"/>
          <w:szCs w:val="24"/>
        </w:rPr>
        <w:t xml:space="preserve"> SDMs examined were most accurate when fit with a large number of trainin</w:t>
      </w:r>
      <w:r>
        <w:rPr>
          <w:rFonts w:ascii="Times New Roman" w:hAnsi="Times New Roman"/>
          <w:sz w:val="24"/>
          <w:szCs w:val="24"/>
        </w:rPr>
        <w:t xml:space="preserve">g examples and many covariates and </w:t>
      </w:r>
      <w:r w:rsidR="00C45898">
        <w:rPr>
          <w:rFonts w:ascii="Times New Roman" w:hAnsi="Times New Roman"/>
          <w:sz w:val="24"/>
          <w:szCs w:val="24"/>
        </w:rPr>
        <w:t xml:space="preserve">SDM accuracy was largely unaffected by the underlying hardware configuration. The optimal hardware for </w:t>
      </w:r>
      <w:r>
        <w:rPr>
          <w:rFonts w:ascii="Times New Roman" w:hAnsi="Times New Roman"/>
          <w:sz w:val="24"/>
          <w:szCs w:val="24"/>
        </w:rPr>
        <w:t>GAM</w:t>
      </w:r>
      <w:r w:rsidR="00C45898">
        <w:rPr>
          <w:rFonts w:ascii="Times New Roman" w:hAnsi="Times New Roman"/>
          <w:sz w:val="24"/>
          <w:szCs w:val="24"/>
        </w:rPr>
        <w:t xml:space="preserve">, </w:t>
      </w:r>
      <w:r>
        <w:rPr>
          <w:rFonts w:ascii="Times New Roman" w:hAnsi="Times New Roman"/>
          <w:sz w:val="24"/>
          <w:szCs w:val="24"/>
        </w:rPr>
        <w:t>GBM-BRT</w:t>
      </w:r>
      <w:r w:rsidR="00C45898">
        <w:rPr>
          <w:rFonts w:ascii="Times New Roman" w:hAnsi="Times New Roman"/>
          <w:sz w:val="24"/>
          <w:szCs w:val="24"/>
        </w:rPr>
        <w:t>, and</w:t>
      </w:r>
      <w:r>
        <w:rPr>
          <w:rFonts w:ascii="Times New Roman" w:hAnsi="Times New Roman"/>
          <w:sz w:val="24"/>
          <w:szCs w:val="24"/>
        </w:rPr>
        <w:t xml:space="preserve"> MARS</w:t>
      </w:r>
      <w:r w:rsidR="00C45898">
        <w:rPr>
          <w:rFonts w:ascii="Times New Roman" w:hAnsi="Times New Roman"/>
          <w:sz w:val="24"/>
          <w:szCs w:val="24"/>
        </w:rPr>
        <w:t xml:space="preserve"> were low memory with few CPUs. </w:t>
      </w:r>
      <w:r>
        <w:rPr>
          <w:rFonts w:ascii="Times New Roman" w:hAnsi="Times New Roman"/>
          <w:sz w:val="24"/>
          <w:szCs w:val="24"/>
        </w:rPr>
        <w:t>RF</w:t>
      </w:r>
      <w:r w:rsidR="00C45898">
        <w:rPr>
          <w:rFonts w:ascii="Times New Roman" w:hAnsi="Times New Roman"/>
          <w:sz w:val="24"/>
          <w:szCs w:val="24"/>
        </w:rPr>
        <w:t xml:space="preserve">, </w:t>
      </w:r>
      <w:r>
        <w:rPr>
          <w:rFonts w:ascii="Times New Roman" w:hAnsi="Times New Roman"/>
          <w:sz w:val="24"/>
          <w:szCs w:val="24"/>
        </w:rPr>
        <w:t>an</w:t>
      </w:r>
      <w:r w:rsidR="00C45898">
        <w:rPr>
          <w:rFonts w:ascii="Times New Roman" w:hAnsi="Times New Roman"/>
          <w:sz w:val="24"/>
          <w:szCs w:val="24"/>
        </w:rPr>
        <w:t xml:space="preserve"> ensemble</w:t>
      </w:r>
      <w:r>
        <w:rPr>
          <w:rFonts w:ascii="Times New Roman" w:hAnsi="Times New Roman"/>
          <w:sz w:val="24"/>
          <w:szCs w:val="24"/>
        </w:rPr>
        <w:t xml:space="preserve"> technique</w:t>
      </w:r>
      <w:r w:rsidR="00C45898">
        <w:rPr>
          <w:rFonts w:ascii="Times New Roman" w:hAnsi="Times New Roman"/>
          <w:sz w:val="24"/>
          <w:szCs w:val="24"/>
        </w:rPr>
        <w:t xml:space="preserve">, can more easily leverage </w:t>
      </w:r>
      <w:r>
        <w:rPr>
          <w:rFonts w:ascii="Times New Roman" w:hAnsi="Times New Roman"/>
          <w:sz w:val="24"/>
          <w:szCs w:val="24"/>
        </w:rPr>
        <w:t>parallel infrastructure</w:t>
      </w:r>
      <w:r w:rsidR="00C45898">
        <w:rPr>
          <w:rFonts w:ascii="Times New Roman" w:hAnsi="Times New Roman"/>
          <w:sz w:val="24"/>
          <w:szCs w:val="24"/>
        </w:rPr>
        <w:t>, c</w:t>
      </w:r>
      <w:r>
        <w:rPr>
          <w:rFonts w:ascii="Times New Roman" w:hAnsi="Times New Roman"/>
          <w:sz w:val="24"/>
          <w:szCs w:val="24"/>
        </w:rPr>
        <w:t>ausing its optimal hardware configuration to consist of between four and seven CPU cores. Many widely used</w:t>
      </w:r>
      <w:r w:rsidR="00C45898">
        <w:rPr>
          <w:rFonts w:ascii="Times New Roman" w:hAnsi="Times New Roman"/>
          <w:sz w:val="24"/>
          <w:szCs w:val="24"/>
        </w:rPr>
        <w:t xml:space="preserve"> implementations of biodiversity models are structurally unable to take advantage of the increased computing power offered by cloud computing. </w:t>
      </w:r>
      <w:r w:rsidR="00C63CD7">
        <w:rPr>
          <w:rFonts w:ascii="Times New Roman" w:hAnsi="Times New Roman"/>
          <w:sz w:val="24"/>
          <w:szCs w:val="24"/>
        </w:rPr>
        <w:t>My findings suggest that a</w:t>
      </w:r>
      <w:r w:rsidR="00C45898">
        <w:rPr>
          <w:rFonts w:ascii="Times New Roman" w:hAnsi="Times New Roman"/>
          <w:sz w:val="24"/>
          <w:szCs w:val="24"/>
        </w:rPr>
        <w:t xml:space="preserve">s </w:t>
      </w:r>
      <w:r>
        <w:rPr>
          <w:rFonts w:ascii="Times New Roman" w:hAnsi="Times New Roman"/>
          <w:sz w:val="24"/>
          <w:szCs w:val="24"/>
        </w:rPr>
        <w:t>datasets continue to grow</w:t>
      </w:r>
      <w:r w:rsidR="00C45898">
        <w:rPr>
          <w:rFonts w:ascii="Times New Roman" w:hAnsi="Times New Roman"/>
          <w:sz w:val="24"/>
          <w:szCs w:val="24"/>
        </w:rPr>
        <w:t xml:space="preserve">, new algorithms </w:t>
      </w:r>
      <w:r>
        <w:rPr>
          <w:rFonts w:ascii="Times New Roman" w:hAnsi="Times New Roman"/>
          <w:sz w:val="24"/>
          <w:szCs w:val="24"/>
        </w:rPr>
        <w:t xml:space="preserve">and </w:t>
      </w:r>
      <w:r w:rsidR="00C45898">
        <w:rPr>
          <w:rFonts w:ascii="Times New Roman" w:hAnsi="Times New Roman"/>
          <w:sz w:val="24"/>
          <w:szCs w:val="24"/>
        </w:rPr>
        <w:t xml:space="preserve">software packages </w:t>
      </w:r>
      <w:r>
        <w:rPr>
          <w:rFonts w:ascii="Times New Roman" w:hAnsi="Times New Roman"/>
          <w:sz w:val="24"/>
          <w:szCs w:val="24"/>
        </w:rPr>
        <w:t>must be developed</w:t>
      </w:r>
      <w:r w:rsidR="00C45898">
        <w:rPr>
          <w:rFonts w:ascii="Times New Roman" w:hAnsi="Times New Roman"/>
          <w:sz w:val="24"/>
          <w:szCs w:val="24"/>
        </w:rPr>
        <w:t xml:space="preserve"> to explicitly take advantage of the </w:t>
      </w:r>
      <w:r w:rsidR="00C63CD7">
        <w:rPr>
          <w:rFonts w:ascii="Times New Roman" w:hAnsi="Times New Roman"/>
          <w:sz w:val="24"/>
          <w:szCs w:val="24"/>
        </w:rPr>
        <w:t>modern high performance computing techniques</w:t>
      </w:r>
      <w:r w:rsidR="00C45898">
        <w:rPr>
          <w:rFonts w:ascii="Times New Roman" w:hAnsi="Times New Roman"/>
          <w:sz w:val="24"/>
          <w:szCs w:val="24"/>
        </w:rPr>
        <w:t xml:space="preserve">. </w:t>
      </w:r>
      <w:r w:rsidR="00C45898">
        <w:rPr>
          <w:rFonts w:ascii="Times New Roman" w:hAnsi="Times New Roman"/>
          <w:sz w:val="24"/>
          <w:szCs w:val="24"/>
        </w:rPr>
        <w:lastRenderedPageBreak/>
        <w:t>While this framework specifically examines the identification of optimal computing configurations in the context of ecological forecasting models, it is extensible to other forms of biodiversity and ecological modeling studies</w:t>
      </w:r>
      <w:r w:rsidR="00A033AE">
        <w:rPr>
          <w:rFonts w:ascii="Times New Roman" w:hAnsi="Times New Roman"/>
          <w:sz w:val="24"/>
          <w:szCs w:val="24"/>
        </w:rPr>
        <w:t xml:space="preserve"> as well</w:t>
      </w:r>
      <w:r w:rsidR="00C45898">
        <w:rPr>
          <w:rFonts w:ascii="Times New Roman" w:hAnsi="Times New Roman"/>
          <w:sz w:val="24"/>
          <w:szCs w:val="24"/>
        </w:rPr>
        <w:t>.</w:t>
      </w:r>
      <w:r w:rsidR="00C05061" w:rsidRPr="00E37E04">
        <w:rPr>
          <w:rFonts w:ascii="Times New Roman" w:hAnsi="Times New Roman" w:cs="Times New Roman"/>
          <w:sz w:val="24"/>
          <w:szCs w:val="24"/>
        </w:rPr>
        <w:br w:type="page"/>
      </w:r>
    </w:p>
    <w:p w14:paraId="75B9B215"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6FF1C21E"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28B0E7B8"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25B64A33"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5D493D86"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5DCA23F5"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2ED24586"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53C1DF26"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4F9A9ADB"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7933AC88"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4E6EC99A"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0B38FDE1"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2470478E"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794AB7C6" w14:textId="77777777" w:rsidR="003E3BDE" w:rsidRPr="00E37E04" w:rsidRDefault="003E3BDE" w:rsidP="003128D6">
      <w:pPr>
        <w:spacing w:before="120" w:after="0" w:line="240" w:lineRule="auto"/>
        <w:rPr>
          <w:rFonts w:ascii="Times New Roman" w:eastAsia="Times New Roman" w:hAnsi="Times New Roman" w:cs="Times New Roman"/>
          <w:sz w:val="24"/>
          <w:szCs w:val="24"/>
        </w:rPr>
      </w:pPr>
    </w:p>
    <w:p w14:paraId="42791513" w14:textId="77777777" w:rsidR="003E3BDE" w:rsidRPr="00E37E04" w:rsidRDefault="003E3BDE" w:rsidP="003128D6">
      <w:pPr>
        <w:spacing w:before="120" w:after="0" w:line="240" w:lineRule="auto"/>
        <w:jc w:val="center"/>
        <w:rPr>
          <w:rFonts w:ascii="Times New Roman" w:eastAsia="Times New Roman" w:hAnsi="Times New Roman" w:cs="Times New Roman"/>
          <w:sz w:val="24"/>
          <w:szCs w:val="24"/>
        </w:rPr>
      </w:pPr>
    </w:p>
    <w:p w14:paraId="3A2A5457" w14:textId="77777777" w:rsidR="003E3BDE" w:rsidRPr="00E37E04" w:rsidRDefault="003E3BDE" w:rsidP="003128D6">
      <w:pPr>
        <w:spacing w:before="120" w:after="0" w:line="240" w:lineRule="auto"/>
        <w:jc w:val="center"/>
        <w:rPr>
          <w:rFonts w:ascii="Times New Roman" w:eastAsia="Times New Roman" w:hAnsi="Times New Roman" w:cs="Times New Roman"/>
          <w:sz w:val="24"/>
          <w:szCs w:val="24"/>
        </w:rPr>
      </w:pPr>
    </w:p>
    <w:p w14:paraId="61089A58" w14:textId="42F0C8C6" w:rsidR="003E3BDE" w:rsidRPr="00E37E04" w:rsidRDefault="003E3BDE" w:rsidP="003128D6">
      <w:pPr>
        <w:spacing w:before="120" w:after="0" w:line="240" w:lineRule="auto"/>
        <w:jc w:val="center"/>
        <w:rPr>
          <w:rFonts w:ascii="Times New Roman" w:eastAsia="Times New Roman" w:hAnsi="Times New Roman" w:cs="Times New Roman"/>
          <w:sz w:val="24"/>
          <w:szCs w:val="24"/>
        </w:rPr>
      </w:pPr>
      <w:r w:rsidRPr="00E37E04">
        <w:rPr>
          <w:rFonts w:ascii="Times New Roman" w:eastAsia="Times New Roman" w:hAnsi="Times New Roman" w:cs="Times New Roman"/>
          <w:sz w:val="24"/>
          <w:szCs w:val="24"/>
        </w:rPr>
        <w:sym w:font="Symbol" w:char="F0E3"/>
      </w:r>
      <w:r w:rsidRPr="00E37E04">
        <w:rPr>
          <w:rFonts w:ascii="Times New Roman" w:eastAsia="Times New Roman" w:hAnsi="Times New Roman" w:cs="Times New Roman"/>
          <w:sz w:val="24"/>
          <w:szCs w:val="24"/>
        </w:rPr>
        <w:t xml:space="preserve"> Copyright by Scott Farley, 2017</w:t>
      </w:r>
    </w:p>
    <w:p w14:paraId="1C1650D2" w14:textId="77777777" w:rsidR="00561118" w:rsidRPr="00E37E04" w:rsidRDefault="003E3BDE" w:rsidP="003128D6">
      <w:pPr>
        <w:spacing w:before="120" w:after="0" w:line="240" w:lineRule="auto"/>
        <w:jc w:val="center"/>
        <w:rPr>
          <w:rFonts w:ascii="Times New Roman" w:eastAsia="Times New Roman" w:hAnsi="Times New Roman" w:cs="Times New Roman"/>
          <w:sz w:val="24"/>
          <w:szCs w:val="24"/>
        </w:rPr>
        <w:sectPr w:rsidR="00561118" w:rsidRPr="00E37E04" w:rsidSect="005523E1">
          <w:footerReference w:type="even" r:id="rId9"/>
          <w:footerReference w:type="default" r:id="rId10"/>
          <w:pgSz w:w="12240" w:h="15840"/>
          <w:pgMar w:top="1440" w:right="1440" w:bottom="1440" w:left="1440" w:header="720" w:footer="720" w:gutter="0"/>
          <w:pgNumType w:start="0"/>
          <w:cols w:space="720"/>
          <w:titlePg/>
        </w:sectPr>
      </w:pPr>
      <w:r w:rsidRPr="00E37E04">
        <w:rPr>
          <w:rFonts w:ascii="Times New Roman" w:eastAsia="Times New Roman" w:hAnsi="Times New Roman" w:cs="Times New Roman"/>
          <w:sz w:val="24"/>
          <w:szCs w:val="24"/>
        </w:rPr>
        <w:t>All Rights Reserved</w:t>
      </w:r>
    </w:p>
    <w:p w14:paraId="3E4236B7" w14:textId="62B6DBAC" w:rsidR="003E3BDE" w:rsidRPr="00E37E04" w:rsidRDefault="003E3BDE" w:rsidP="003128D6">
      <w:pPr>
        <w:spacing w:before="120" w:after="0" w:line="240" w:lineRule="auto"/>
        <w:jc w:val="center"/>
        <w:rPr>
          <w:rFonts w:ascii="Times New Roman" w:eastAsia="Times New Roman" w:hAnsi="Times New Roman" w:cs="Times New Roman"/>
          <w:sz w:val="24"/>
          <w:szCs w:val="24"/>
        </w:rPr>
      </w:pPr>
    </w:p>
    <w:p w14:paraId="094C4C70" w14:textId="77777777" w:rsidR="003E3BDE" w:rsidRPr="00E37E04" w:rsidRDefault="003E3BDE" w:rsidP="003128D6">
      <w:pPr>
        <w:spacing w:before="120" w:line="240" w:lineRule="auto"/>
        <w:rPr>
          <w:rFonts w:ascii="Times New Roman" w:eastAsia="Times New Roman" w:hAnsi="Times New Roman" w:cs="Times New Roman"/>
          <w:sz w:val="24"/>
          <w:szCs w:val="24"/>
        </w:rPr>
      </w:pPr>
    </w:p>
    <w:p w14:paraId="72C517F0" w14:textId="77777777" w:rsidR="003E3BDE" w:rsidRPr="00E37E04" w:rsidRDefault="003E3BDE" w:rsidP="003128D6">
      <w:pPr>
        <w:spacing w:before="120" w:line="240" w:lineRule="auto"/>
        <w:rPr>
          <w:rFonts w:ascii="Times New Roman" w:eastAsia="Times New Roman" w:hAnsi="Times New Roman" w:cs="Times New Roman"/>
          <w:sz w:val="24"/>
          <w:szCs w:val="24"/>
        </w:rPr>
      </w:pPr>
    </w:p>
    <w:p w14:paraId="3D95788D" w14:textId="77777777" w:rsidR="00BF2CE9" w:rsidRPr="00E37E04" w:rsidRDefault="00BF2CE9" w:rsidP="003128D6">
      <w:pPr>
        <w:spacing w:before="120" w:line="240" w:lineRule="auto"/>
        <w:rPr>
          <w:rFonts w:ascii="Times New Roman" w:hAnsi="Times New Roman"/>
          <w:sz w:val="24"/>
          <w:szCs w:val="24"/>
        </w:rPr>
      </w:pPr>
    </w:p>
    <w:p w14:paraId="11402474" w14:textId="2C2FB73D" w:rsidR="000C7BD0" w:rsidRPr="00E37E04" w:rsidRDefault="000C7BD0" w:rsidP="003128D6">
      <w:pPr>
        <w:spacing w:before="120" w:after="0" w:line="240" w:lineRule="auto"/>
        <w:rPr>
          <w:rFonts w:ascii="Times New Roman" w:hAnsi="Times New Roman"/>
          <w:sz w:val="24"/>
          <w:szCs w:val="24"/>
        </w:rPr>
      </w:pPr>
      <w:r w:rsidRPr="00E37E04">
        <w:rPr>
          <w:rFonts w:ascii="Times New Roman" w:hAnsi="Times New Roman" w:cs="Times New Roman"/>
          <w:b/>
          <w:bCs/>
          <w:color w:val="1D86CD" w:themeColor="accent1"/>
          <w:sz w:val="24"/>
          <w:szCs w:val="24"/>
        </w:rPr>
        <w:br w:type="page"/>
      </w:r>
    </w:p>
    <w:sdt>
      <w:sdtPr>
        <w:rPr>
          <w:rFonts w:asciiTheme="minorHAnsi" w:hAnsiTheme="minorHAnsi"/>
          <w:smallCaps w:val="0"/>
          <w:spacing w:val="0"/>
          <w:sz w:val="20"/>
          <w:szCs w:val="20"/>
          <w:lang w:bidi="ar-SA"/>
        </w:rPr>
        <w:id w:val="1477726353"/>
        <w:docPartObj>
          <w:docPartGallery w:val="Table of Contents"/>
          <w:docPartUnique/>
        </w:docPartObj>
      </w:sdtPr>
      <w:sdtEndPr>
        <w:rPr>
          <w:rFonts w:asciiTheme="majorHAnsi" w:hAnsiTheme="majorHAnsi"/>
          <w:b/>
          <w:bCs/>
          <w:noProof/>
          <w:sz w:val="22"/>
          <w:szCs w:val="22"/>
        </w:rPr>
      </w:sdtEndPr>
      <w:sdtContent>
        <w:p w14:paraId="0D0546B4" w14:textId="7DEB4F59" w:rsidR="00D15052" w:rsidRPr="00E37E04" w:rsidRDefault="00D15052" w:rsidP="003128D6">
          <w:pPr>
            <w:pStyle w:val="TOCHeading"/>
            <w:spacing w:before="120" w:line="240" w:lineRule="auto"/>
          </w:pPr>
          <w:r w:rsidRPr="00E37E04">
            <w:t>Table of Contents</w:t>
          </w:r>
        </w:p>
        <w:p w14:paraId="15162C84" w14:textId="77777777" w:rsidR="00C05061" w:rsidRDefault="00D15052" w:rsidP="003128D6">
          <w:pPr>
            <w:pStyle w:val="TOC1"/>
            <w:tabs>
              <w:tab w:val="right" w:leader="dot" w:pos="9350"/>
            </w:tabs>
            <w:spacing w:line="240" w:lineRule="auto"/>
            <w:rPr>
              <w:b w:val="0"/>
              <w:noProof/>
              <w:sz w:val="24"/>
              <w:szCs w:val="24"/>
              <w:lang w:eastAsia="ja-JP"/>
            </w:rPr>
          </w:pPr>
          <w:r w:rsidRPr="00E37E04">
            <w:rPr>
              <w:rFonts w:ascii="Times New Roman" w:hAnsi="Times New Roman"/>
              <w:sz w:val="24"/>
              <w:szCs w:val="24"/>
            </w:rPr>
            <w:fldChar w:fldCharType="begin"/>
          </w:r>
          <w:r w:rsidRPr="00E37E04">
            <w:rPr>
              <w:rFonts w:ascii="Times New Roman" w:hAnsi="Times New Roman"/>
              <w:sz w:val="24"/>
              <w:szCs w:val="24"/>
            </w:rPr>
            <w:instrText xml:space="preserve"> TOC \o "1-5" </w:instrText>
          </w:r>
          <w:r w:rsidRPr="00E37E04">
            <w:rPr>
              <w:rFonts w:ascii="Times New Roman" w:hAnsi="Times New Roman"/>
              <w:sz w:val="24"/>
              <w:szCs w:val="24"/>
            </w:rPr>
            <w:fldChar w:fldCharType="separate"/>
          </w:r>
          <w:r w:rsidR="00C05061">
            <w:rPr>
              <w:noProof/>
            </w:rPr>
            <w:t>Acknowledgements</w:t>
          </w:r>
          <w:r w:rsidR="00C05061">
            <w:rPr>
              <w:noProof/>
            </w:rPr>
            <w:tab/>
          </w:r>
          <w:r w:rsidR="00C05061">
            <w:rPr>
              <w:noProof/>
            </w:rPr>
            <w:fldChar w:fldCharType="begin"/>
          </w:r>
          <w:r w:rsidR="00C05061">
            <w:rPr>
              <w:noProof/>
            </w:rPr>
            <w:instrText xml:space="preserve"> PAGEREF _Toc350683668 \h </w:instrText>
          </w:r>
          <w:r w:rsidR="00C05061">
            <w:rPr>
              <w:noProof/>
            </w:rPr>
          </w:r>
          <w:r w:rsidR="00C05061">
            <w:rPr>
              <w:noProof/>
            </w:rPr>
            <w:fldChar w:fldCharType="separate"/>
          </w:r>
          <w:r w:rsidR="00C05061">
            <w:rPr>
              <w:noProof/>
            </w:rPr>
            <w:t>1</w:t>
          </w:r>
          <w:r w:rsidR="00C05061">
            <w:rPr>
              <w:noProof/>
            </w:rPr>
            <w:fldChar w:fldCharType="end"/>
          </w:r>
        </w:p>
        <w:p w14:paraId="0EB6708A" w14:textId="77777777" w:rsidR="00C05061" w:rsidRDefault="00C05061" w:rsidP="003128D6">
          <w:pPr>
            <w:pStyle w:val="TOC1"/>
            <w:tabs>
              <w:tab w:val="right" w:leader="dot" w:pos="9350"/>
            </w:tabs>
            <w:spacing w:line="240" w:lineRule="auto"/>
            <w:rPr>
              <w:b w:val="0"/>
              <w:noProof/>
              <w:sz w:val="24"/>
              <w:szCs w:val="24"/>
              <w:lang w:eastAsia="ja-JP"/>
            </w:rPr>
          </w:pPr>
          <w:r>
            <w:rPr>
              <w:noProof/>
            </w:rPr>
            <w:t>Introduction</w:t>
          </w:r>
          <w:r>
            <w:rPr>
              <w:noProof/>
            </w:rPr>
            <w:tab/>
          </w:r>
          <w:r>
            <w:rPr>
              <w:noProof/>
            </w:rPr>
            <w:fldChar w:fldCharType="begin"/>
          </w:r>
          <w:r>
            <w:rPr>
              <w:noProof/>
            </w:rPr>
            <w:instrText xml:space="preserve"> PAGEREF _Toc350683669 \h </w:instrText>
          </w:r>
          <w:r>
            <w:rPr>
              <w:noProof/>
            </w:rPr>
          </w:r>
          <w:r>
            <w:rPr>
              <w:noProof/>
            </w:rPr>
            <w:fldChar w:fldCharType="separate"/>
          </w:r>
          <w:r>
            <w:rPr>
              <w:noProof/>
            </w:rPr>
            <w:t>2</w:t>
          </w:r>
          <w:r>
            <w:rPr>
              <w:noProof/>
            </w:rPr>
            <w:fldChar w:fldCharType="end"/>
          </w:r>
        </w:p>
        <w:p w14:paraId="08081489" w14:textId="77777777" w:rsidR="00C05061" w:rsidRDefault="00C05061" w:rsidP="003128D6">
          <w:pPr>
            <w:pStyle w:val="TOC1"/>
            <w:tabs>
              <w:tab w:val="right" w:leader="dot" w:pos="9350"/>
            </w:tabs>
            <w:spacing w:line="240" w:lineRule="auto"/>
            <w:rPr>
              <w:b w:val="0"/>
              <w:noProof/>
              <w:sz w:val="24"/>
              <w:szCs w:val="24"/>
              <w:lang w:eastAsia="ja-JP"/>
            </w:rPr>
          </w:pPr>
          <w:r>
            <w:rPr>
              <w:noProof/>
            </w:rPr>
            <w:t>Background and Previous Work</w:t>
          </w:r>
          <w:r>
            <w:rPr>
              <w:noProof/>
            </w:rPr>
            <w:tab/>
          </w:r>
          <w:r>
            <w:rPr>
              <w:noProof/>
            </w:rPr>
            <w:fldChar w:fldCharType="begin"/>
          </w:r>
          <w:r>
            <w:rPr>
              <w:noProof/>
            </w:rPr>
            <w:instrText xml:space="preserve"> PAGEREF _Toc350683670 \h </w:instrText>
          </w:r>
          <w:r>
            <w:rPr>
              <w:noProof/>
            </w:rPr>
          </w:r>
          <w:r>
            <w:rPr>
              <w:noProof/>
            </w:rPr>
            <w:fldChar w:fldCharType="separate"/>
          </w:r>
          <w:r>
            <w:rPr>
              <w:noProof/>
            </w:rPr>
            <w:t>3</w:t>
          </w:r>
          <w:r>
            <w:rPr>
              <w:noProof/>
            </w:rPr>
            <w:fldChar w:fldCharType="end"/>
          </w:r>
        </w:p>
        <w:p w14:paraId="39087A4D"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Big Data in Ecology</w:t>
          </w:r>
          <w:r>
            <w:rPr>
              <w:noProof/>
            </w:rPr>
            <w:tab/>
          </w:r>
          <w:r>
            <w:rPr>
              <w:noProof/>
            </w:rPr>
            <w:fldChar w:fldCharType="begin"/>
          </w:r>
          <w:r>
            <w:rPr>
              <w:noProof/>
            </w:rPr>
            <w:instrText xml:space="preserve"> PAGEREF _Toc350683671 \h </w:instrText>
          </w:r>
          <w:r>
            <w:rPr>
              <w:noProof/>
            </w:rPr>
          </w:r>
          <w:r>
            <w:rPr>
              <w:noProof/>
            </w:rPr>
            <w:fldChar w:fldCharType="separate"/>
          </w:r>
          <w:r>
            <w:rPr>
              <w:noProof/>
            </w:rPr>
            <w:t>3</w:t>
          </w:r>
          <w:r>
            <w:rPr>
              <w:noProof/>
            </w:rPr>
            <w:fldChar w:fldCharType="end"/>
          </w:r>
        </w:p>
        <w:p w14:paraId="1548AE19"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cs="Times New Roman"/>
              <w:noProof/>
            </w:rPr>
            <w:t>Cloud Computing in the Sciences</w:t>
          </w:r>
          <w:r>
            <w:rPr>
              <w:noProof/>
            </w:rPr>
            <w:tab/>
          </w:r>
          <w:r>
            <w:rPr>
              <w:noProof/>
            </w:rPr>
            <w:fldChar w:fldCharType="begin"/>
          </w:r>
          <w:r>
            <w:rPr>
              <w:noProof/>
            </w:rPr>
            <w:instrText xml:space="preserve"> PAGEREF _Toc350683672 \h </w:instrText>
          </w:r>
          <w:r>
            <w:rPr>
              <w:noProof/>
            </w:rPr>
          </w:r>
          <w:r>
            <w:rPr>
              <w:noProof/>
            </w:rPr>
            <w:fldChar w:fldCharType="separate"/>
          </w:r>
          <w:r>
            <w:rPr>
              <w:noProof/>
            </w:rPr>
            <w:t>6</w:t>
          </w:r>
          <w:r>
            <w:rPr>
              <w:noProof/>
            </w:rPr>
            <w:fldChar w:fldCharType="end"/>
          </w:r>
        </w:p>
        <w:p w14:paraId="204BAB8F"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Species Distribution Models</w:t>
          </w:r>
          <w:r>
            <w:rPr>
              <w:noProof/>
            </w:rPr>
            <w:tab/>
          </w:r>
          <w:r>
            <w:rPr>
              <w:noProof/>
            </w:rPr>
            <w:fldChar w:fldCharType="begin"/>
          </w:r>
          <w:r>
            <w:rPr>
              <w:noProof/>
            </w:rPr>
            <w:instrText xml:space="preserve"> PAGEREF _Toc350683673 \h </w:instrText>
          </w:r>
          <w:r>
            <w:rPr>
              <w:noProof/>
            </w:rPr>
          </w:r>
          <w:r>
            <w:rPr>
              <w:noProof/>
            </w:rPr>
            <w:fldChar w:fldCharType="separate"/>
          </w:r>
          <w:r>
            <w:rPr>
              <w:noProof/>
            </w:rPr>
            <w:t>7</w:t>
          </w:r>
          <w:r>
            <w:rPr>
              <w:noProof/>
            </w:rPr>
            <w:fldChar w:fldCharType="end"/>
          </w:r>
        </w:p>
        <w:p w14:paraId="12014273"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A Taxonomy of Species Distribution Models</w:t>
          </w:r>
          <w:r>
            <w:rPr>
              <w:noProof/>
            </w:rPr>
            <w:tab/>
          </w:r>
          <w:r>
            <w:rPr>
              <w:noProof/>
            </w:rPr>
            <w:fldChar w:fldCharType="begin"/>
          </w:r>
          <w:r>
            <w:rPr>
              <w:noProof/>
            </w:rPr>
            <w:instrText xml:space="preserve"> PAGEREF _Toc350683674 \h </w:instrText>
          </w:r>
          <w:r>
            <w:rPr>
              <w:noProof/>
            </w:rPr>
          </w:r>
          <w:r>
            <w:rPr>
              <w:noProof/>
            </w:rPr>
            <w:fldChar w:fldCharType="separate"/>
          </w:r>
          <w:r>
            <w:rPr>
              <w:noProof/>
            </w:rPr>
            <w:t>9</w:t>
          </w:r>
          <w:r>
            <w:rPr>
              <w:noProof/>
            </w:rPr>
            <w:fldChar w:fldCharType="end"/>
          </w:r>
        </w:p>
        <w:p w14:paraId="555F03C7"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Computational Challenges and Species Distribution Models</w:t>
          </w:r>
          <w:r>
            <w:rPr>
              <w:noProof/>
            </w:rPr>
            <w:tab/>
          </w:r>
          <w:r>
            <w:rPr>
              <w:noProof/>
            </w:rPr>
            <w:fldChar w:fldCharType="begin"/>
          </w:r>
          <w:r>
            <w:rPr>
              <w:noProof/>
            </w:rPr>
            <w:instrText xml:space="preserve"> PAGEREF _Toc350683675 \h </w:instrText>
          </w:r>
          <w:r>
            <w:rPr>
              <w:noProof/>
            </w:rPr>
          </w:r>
          <w:r>
            <w:rPr>
              <w:noProof/>
            </w:rPr>
            <w:fldChar w:fldCharType="separate"/>
          </w:r>
          <w:r>
            <w:rPr>
              <w:noProof/>
            </w:rPr>
            <w:t>11</w:t>
          </w:r>
          <w:r>
            <w:rPr>
              <w:noProof/>
            </w:rPr>
            <w:fldChar w:fldCharType="end"/>
          </w:r>
        </w:p>
        <w:p w14:paraId="3920C681"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Assessing Algorithm Execution Time</w:t>
          </w:r>
          <w:r>
            <w:rPr>
              <w:noProof/>
            </w:rPr>
            <w:tab/>
          </w:r>
          <w:r>
            <w:rPr>
              <w:noProof/>
            </w:rPr>
            <w:fldChar w:fldCharType="begin"/>
          </w:r>
          <w:r>
            <w:rPr>
              <w:noProof/>
            </w:rPr>
            <w:instrText xml:space="preserve"> PAGEREF _Toc350683676 \h </w:instrText>
          </w:r>
          <w:r>
            <w:rPr>
              <w:noProof/>
            </w:rPr>
          </w:r>
          <w:r>
            <w:rPr>
              <w:noProof/>
            </w:rPr>
            <w:fldChar w:fldCharType="separate"/>
          </w:r>
          <w:r>
            <w:rPr>
              <w:noProof/>
            </w:rPr>
            <w:t>11</w:t>
          </w:r>
          <w:r>
            <w:rPr>
              <w:noProof/>
            </w:rPr>
            <w:fldChar w:fldCharType="end"/>
          </w:r>
        </w:p>
        <w:p w14:paraId="396C1B34" w14:textId="77777777" w:rsidR="00C05061" w:rsidRDefault="00C05061" w:rsidP="003128D6">
          <w:pPr>
            <w:pStyle w:val="TOC1"/>
            <w:tabs>
              <w:tab w:val="right" w:leader="dot" w:pos="9350"/>
            </w:tabs>
            <w:spacing w:line="240" w:lineRule="auto"/>
            <w:rPr>
              <w:b w:val="0"/>
              <w:noProof/>
              <w:sz w:val="24"/>
              <w:szCs w:val="24"/>
              <w:lang w:eastAsia="ja-JP"/>
            </w:rPr>
          </w:pPr>
          <w:r>
            <w:rPr>
              <w:noProof/>
            </w:rPr>
            <w:t>Theoretical Problem Formulation</w:t>
          </w:r>
          <w:r>
            <w:rPr>
              <w:noProof/>
            </w:rPr>
            <w:tab/>
          </w:r>
          <w:r>
            <w:rPr>
              <w:noProof/>
            </w:rPr>
            <w:fldChar w:fldCharType="begin"/>
          </w:r>
          <w:r>
            <w:rPr>
              <w:noProof/>
            </w:rPr>
            <w:instrText xml:space="preserve"> PAGEREF _Toc350683677 \h </w:instrText>
          </w:r>
          <w:r>
            <w:rPr>
              <w:noProof/>
            </w:rPr>
          </w:r>
          <w:r>
            <w:rPr>
              <w:noProof/>
            </w:rPr>
            <w:fldChar w:fldCharType="separate"/>
          </w:r>
          <w:r>
            <w:rPr>
              <w:noProof/>
            </w:rPr>
            <w:t>12</w:t>
          </w:r>
          <w:r>
            <w:rPr>
              <w:noProof/>
            </w:rPr>
            <w:fldChar w:fldCharType="end"/>
          </w:r>
        </w:p>
        <w:p w14:paraId="035C79A7" w14:textId="77777777" w:rsidR="00C05061" w:rsidRDefault="00C05061" w:rsidP="003128D6">
          <w:pPr>
            <w:pStyle w:val="TOC1"/>
            <w:tabs>
              <w:tab w:val="right" w:leader="dot" w:pos="9350"/>
            </w:tabs>
            <w:spacing w:line="240" w:lineRule="auto"/>
            <w:rPr>
              <w:b w:val="0"/>
              <w:noProof/>
              <w:sz w:val="24"/>
              <w:szCs w:val="24"/>
              <w:lang w:eastAsia="ja-JP"/>
            </w:rPr>
          </w:pPr>
          <w:r>
            <w:rPr>
              <w:noProof/>
            </w:rPr>
            <w:t>Hypotheses</w:t>
          </w:r>
          <w:r>
            <w:rPr>
              <w:noProof/>
            </w:rPr>
            <w:tab/>
          </w:r>
          <w:r>
            <w:rPr>
              <w:noProof/>
            </w:rPr>
            <w:fldChar w:fldCharType="begin"/>
          </w:r>
          <w:r>
            <w:rPr>
              <w:noProof/>
            </w:rPr>
            <w:instrText xml:space="preserve"> PAGEREF _Toc350683678 \h </w:instrText>
          </w:r>
          <w:r>
            <w:rPr>
              <w:noProof/>
            </w:rPr>
          </w:r>
          <w:r>
            <w:rPr>
              <w:noProof/>
            </w:rPr>
            <w:fldChar w:fldCharType="separate"/>
          </w:r>
          <w:r>
            <w:rPr>
              <w:noProof/>
            </w:rPr>
            <w:t>14</w:t>
          </w:r>
          <w:r>
            <w:rPr>
              <w:noProof/>
            </w:rPr>
            <w:fldChar w:fldCharType="end"/>
          </w:r>
        </w:p>
        <w:p w14:paraId="0DB3B464" w14:textId="77777777" w:rsidR="00C05061" w:rsidRDefault="00C05061" w:rsidP="003128D6">
          <w:pPr>
            <w:pStyle w:val="TOC1"/>
            <w:tabs>
              <w:tab w:val="right" w:leader="dot" w:pos="9350"/>
            </w:tabs>
            <w:spacing w:line="240" w:lineRule="auto"/>
            <w:rPr>
              <w:b w:val="0"/>
              <w:noProof/>
              <w:sz w:val="24"/>
              <w:szCs w:val="24"/>
              <w:lang w:eastAsia="ja-JP"/>
            </w:rPr>
          </w:pPr>
          <w:r>
            <w:rPr>
              <w:noProof/>
            </w:rPr>
            <w:t>Methods</w:t>
          </w:r>
          <w:r>
            <w:rPr>
              <w:noProof/>
            </w:rPr>
            <w:tab/>
          </w:r>
          <w:r>
            <w:rPr>
              <w:noProof/>
            </w:rPr>
            <w:fldChar w:fldCharType="begin"/>
          </w:r>
          <w:r>
            <w:rPr>
              <w:noProof/>
            </w:rPr>
            <w:instrText xml:space="preserve"> PAGEREF _Toc350683679 \h </w:instrText>
          </w:r>
          <w:r>
            <w:rPr>
              <w:noProof/>
            </w:rPr>
          </w:r>
          <w:r>
            <w:rPr>
              <w:noProof/>
            </w:rPr>
            <w:fldChar w:fldCharType="separate"/>
          </w:r>
          <w:r>
            <w:rPr>
              <w:noProof/>
            </w:rPr>
            <w:t>14</w:t>
          </w:r>
          <w:r>
            <w:rPr>
              <w:noProof/>
            </w:rPr>
            <w:fldChar w:fldCharType="end"/>
          </w:r>
        </w:p>
        <w:p w14:paraId="421C2710"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Data Collection</w:t>
          </w:r>
          <w:r>
            <w:rPr>
              <w:noProof/>
            </w:rPr>
            <w:tab/>
          </w:r>
          <w:r>
            <w:rPr>
              <w:noProof/>
            </w:rPr>
            <w:fldChar w:fldCharType="begin"/>
          </w:r>
          <w:r>
            <w:rPr>
              <w:noProof/>
            </w:rPr>
            <w:instrText xml:space="preserve"> PAGEREF _Toc350683680 \h </w:instrText>
          </w:r>
          <w:r>
            <w:rPr>
              <w:noProof/>
            </w:rPr>
          </w:r>
          <w:r>
            <w:rPr>
              <w:noProof/>
            </w:rPr>
            <w:fldChar w:fldCharType="separate"/>
          </w:r>
          <w:r>
            <w:rPr>
              <w:noProof/>
            </w:rPr>
            <w:t>14</w:t>
          </w:r>
          <w:r>
            <w:rPr>
              <w:noProof/>
            </w:rPr>
            <w:fldChar w:fldCharType="end"/>
          </w:r>
        </w:p>
        <w:p w14:paraId="4D135645"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SDM Data Preparation</w:t>
          </w:r>
          <w:r>
            <w:rPr>
              <w:noProof/>
            </w:rPr>
            <w:tab/>
          </w:r>
          <w:r>
            <w:rPr>
              <w:noProof/>
            </w:rPr>
            <w:fldChar w:fldCharType="begin"/>
          </w:r>
          <w:r>
            <w:rPr>
              <w:noProof/>
            </w:rPr>
            <w:instrText xml:space="preserve"> PAGEREF _Toc350683681 \h </w:instrText>
          </w:r>
          <w:r>
            <w:rPr>
              <w:noProof/>
            </w:rPr>
          </w:r>
          <w:r>
            <w:rPr>
              <w:noProof/>
            </w:rPr>
            <w:fldChar w:fldCharType="separate"/>
          </w:r>
          <w:r>
            <w:rPr>
              <w:noProof/>
            </w:rPr>
            <w:t>14</w:t>
          </w:r>
          <w:r>
            <w:rPr>
              <w:noProof/>
            </w:rPr>
            <w:fldChar w:fldCharType="end"/>
          </w:r>
        </w:p>
        <w:p w14:paraId="79E17D83"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Computing Infrastructure</w:t>
          </w:r>
          <w:r>
            <w:rPr>
              <w:noProof/>
            </w:rPr>
            <w:tab/>
          </w:r>
          <w:r>
            <w:rPr>
              <w:noProof/>
            </w:rPr>
            <w:fldChar w:fldCharType="begin"/>
          </w:r>
          <w:r>
            <w:rPr>
              <w:noProof/>
            </w:rPr>
            <w:instrText xml:space="preserve"> PAGEREF _Toc350683682 \h </w:instrText>
          </w:r>
          <w:r>
            <w:rPr>
              <w:noProof/>
            </w:rPr>
          </w:r>
          <w:r>
            <w:rPr>
              <w:noProof/>
            </w:rPr>
            <w:fldChar w:fldCharType="separate"/>
          </w:r>
          <w:r>
            <w:rPr>
              <w:noProof/>
            </w:rPr>
            <w:t>15</w:t>
          </w:r>
          <w:r>
            <w:rPr>
              <w:noProof/>
            </w:rPr>
            <w:fldChar w:fldCharType="end"/>
          </w:r>
        </w:p>
        <w:p w14:paraId="5A9912BC"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Estimating and Modeling SDM Runtime, Cost, and Accuracy</w:t>
          </w:r>
          <w:r>
            <w:rPr>
              <w:noProof/>
            </w:rPr>
            <w:tab/>
          </w:r>
          <w:r>
            <w:rPr>
              <w:noProof/>
            </w:rPr>
            <w:fldChar w:fldCharType="begin"/>
          </w:r>
          <w:r>
            <w:rPr>
              <w:noProof/>
            </w:rPr>
            <w:instrText xml:space="preserve"> PAGEREF _Toc350683683 \h </w:instrText>
          </w:r>
          <w:r>
            <w:rPr>
              <w:noProof/>
            </w:rPr>
          </w:r>
          <w:r>
            <w:rPr>
              <w:noProof/>
            </w:rPr>
            <w:fldChar w:fldCharType="separate"/>
          </w:r>
          <w:r>
            <w:rPr>
              <w:noProof/>
            </w:rPr>
            <w:t>16</w:t>
          </w:r>
          <w:r>
            <w:rPr>
              <w:noProof/>
            </w:rPr>
            <w:fldChar w:fldCharType="end"/>
          </w:r>
        </w:p>
        <w:p w14:paraId="3D7091C9"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Optimal Prediction</w:t>
          </w:r>
          <w:r>
            <w:rPr>
              <w:noProof/>
            </w:rPr>
            <w:tab/>
          </w:r>
          <w:r>
            <w:rPr>
              <w:noProof/>
            </w:rPr>
            <w:fldChar w:fldCharType="begin"/>
          </w:r>
          <w:r>
            <w:rPr>
              <w:noProof/>
            </w:rPr>
            <w:instrText xml:space="preserve"> PAGEREF _Toc350683684 \h </w:instrText>
          </w:r>
          <w:r>
            <w:rPr>
              <w:noProof/>
            </w:rPr>
          </w:r>
          <w:r>
            <w:rPr>
              <w:noProof/>
            </w:rPr>
            <w:fldChar w:fldCharType="separate"/>
          </w:r>
          <w:r>
            <w:rPr>
              <w:noProof/>
            </w:rPr>
            <w:t>16</w:t>
          </w:r>
          <w:r>
            <w:rPr>
              <w:noProof/>
            </w:rPr>
            <w:fldChar w:fldCharType="end"/>
          </w:r>
        </w:p>
        <w:p w14:paraId="22959D8B" w14:textId="77777777" w:rsidR="00C05061" w:rsidRDefault="00C05061" w:rsidP="003128D6">
          <w:pPr>
            <w:pStyle w:val="TOC1"/>
            <w:tabs>
              <w:tab w:val="right" w:leader="dot" w:pos="9350"/>
            </w:tabs>
            <w:spacing w:line="240" w:lineRule="auto"/>
            <w:rPr>
              <w:b w:val="0"/>
              <w:noProof/>
              <w:sz w:val="24"/>
              <w:szCs w:val="24"/>
              <w:lang w:eastAsia="ja-JP"/>
            </w:rPr>
          </w:pPr>
          <w:r>
            <w:rPr>
              <w:noProof/>
            </w:rPr>
            <w:t>Limitations and Extensibility of this Framework</w:t>
          </w:r>
          <w:r>
            <w:rPr>
              <w:noProof/>
            </w:rPr>
            <w:tab/>
          </w:r>
          <w:r>
            <w:rPr>
              <w:noProof/>
            </w:rPr>
            <w:fldChar w:fldCharType="begin"/>
          </w:r>
          <w:r>
            <w:rPr>
              <w:noProof/>
            </w:rPr>
            <w:instrText xml:space="preserve"> PAGEREF _Toc350683685 \h </w:instrText>
          </w:r>
          <w:r>
            <w:rPr>
              <w:noProof/>
            </w:rPr>
          </w:r>
          <w:r>
            <w:rPr>
              <w:noProof/>
            </w:rPr>
            <w:fldChar w:fldCharType="separate"/>
          </w:r>
          <w:r>
            <w:rPr>
              <w:noProof/>
            </w:rPr>
            <w:t>17</w:t>
          </w:r>
          <w:r>
            <w:rPr>
              <w:noProof/>
            </w:rPr>
            <w:fldChar w:fldCharType="end"/>
          </w:r>
        </w:p>
        <w:p w14:paraId="60C9A8F2" w14:textId="77777777" w:rsidR="00C05061" w:rsidRDefault="00C05061" w:rsidP="003128D6">
          <w:pPr>
            <w:pStyle w:val="TOC1"/>
            <w:tabs>
              <w:tab w:val="right" w:leader="dot" w:pos="9350"/>
            </w:tabs>
            <w:spacing w:line="240" w:lineRule="auto"/>
            <w:rPr>
              <w:b w:val="0"/>
              <w:noProof/>
              <w:sz w:val="24"/>
              <w:szCs w:val="24"/>
              <w:lang w:eastAsia="ja-JP"/>
            </w:rPr>
          </w:pPr>
          <w:r>
            <w:rPr>
              <w:noProof/>
            </w:rPr>
            <w:t>Results</w:t>
          </w:r>
          <w:r>
            <w:rPr>
              <w:noProof/>
            </w:rPr>
            <w:tab/>
          </w:r>
          <w:r>
            <w:rPr>
              <w:noProof/>
            </w:rPr>
            <w:fldChar w:fldCharType="begin"/>
          </w:r>
          <w:r>
            <w:rPr>
              <w:noProof/>
            </w:rPr>
            <w:instrText xml:space="preserve"> PAGEREF _Toc350683686 \h </w:instrText>
          </w:r>
          <w:r>
            <w:rPr>
              <w:noProof/>
            </w:rPr>
          </w:r>
          <w:r>
            <w:rPr>
              <w:noProof/>
            </w:rPr>
            <w:fldChar w:fldCharType="separate"/>
          </w:r>
          <w:r>
            <w:rPr>
              <w:noProof/>
            </w:rPr>
            <w:t>19</w:t>
          </w:r>
          <w:r>
            <w:rPr>
              <w:noProof/>
            </w:rPr>
            <w:fldChar w:fldCharType="end"/>
          </w:r>
        </w:p>
        <w:p w14:paraId="336348BF"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Optimal Data Configuration</w:t>
          </w:r>
          <w:r>
            <w:rPr>
              <w:noProof/>
            </w:rPr>
            <w:tab/>
          </w:r>
          <w:r>
            <w:rPr>
              <w:noProof/>
            </w:rPr>
            <w:fldChar w:fldCharType="begin"/>
          </w:r>
          <w:r>
            <w:rPr>
              <w:noProof/>
            </w:rPr>
            <w:instrText xml:space="preserve"> PAGEREF _Toc350683687 \h </w:instrText>
          </w:r>
          <w:r>
            <w:rPr>
              <w:noProof/>
            </w:rPr>
          </w:r>
          <w:r>
            <w:rPr>
              <w:noProof/>
            </w:rPr>
            <w:fldChar w:fldCharType="separate"/>
          </w:r>
          <w:r>
            <w:rPr>
              <w:noProof/>
            </w:rPr>
            <w:t>19</w:t>
          </w:r>
          <w:r>
            <w:rPr>
              <w:noProof/>
            </w:rPr>
            <w:fldChar w:fldCharType="end"/>
          </w:r>
        </w:p>
        <w:p w14:paraId="02EA9265"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Model Performance</w:t>
          </w:r>
          <w:r>
            <w:rPr>
              <w:noProof/>
            </w:rPr>
            <w:tab/>
          </w:r>
          <w:r>
            <w:rPr>
              <w:noProof/>
            </w:rPr>
            <w:fldChar w:fldCharType="begin"/>
          </w:r>
          <w:r>
            <w:rPr>
              <w:noProof/>
            </w:rPr>
            <w:instrText xml:space="preserve"> PAGEREF _Toc350683688 \h </w:instrText>
          </w:r>
          <w:r>
            <w:rPr>
              <w:noProof/>
            </w:rPr>
          </w:r>
          <w:r>
            <w:rPr>
              <w:noProof/>
            </w:rPr>
            <w:fldChar w:fldCharType="separate"/>
          </w:r>
          <w:r>
            <w:rPr>
              <w:noProof/>
            </w:rPr>
            <w:t>19</w:t>
          </w:r>
          <w:r>
            <w:rPr>
              <w:noProof/>
            </w:rPr>
            <w:fldChar w:fldCharType="end"/>
          </w:r>
        </w:p>
        <w:p w14:paraId="7BFED958"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Controls on SDM Runtime</w:t>
          </w:r>
          <w:r>
            <w:rPr>
              <w:noProof/>
            </w:rPr>
            <w:tab/>
          </w:r>
          <w:r>
            <w:rPr>
              <w:noProof/>
            </w:rPr>
            <w:fldChar w:fldCharType="begin"/>
          </w:r>
          <w:r>
            <w:rPr>
              <w:noProof/>
            </w:rPr>
            <w:instrText xml:space="preserve"> PAGEREF _Toc350683689 \h </w:instrText>
          </w:r>
          <w:r>
            <w:rPr>
              <w:noProof/>
            </w:rPr>
          </w:r>
          <w:r>
            <w:rPr>
              <w:noProof/>
            </w:rPr>
            <w:fldChar w:fldCharType="separate"/>
          </w:r>
          <w:r>
            <w:rPr>
              <w:noProof/>
            </w:rPr>
            <w:t>20</w:t>
          </w:r>
          <w:r>
            <w:rPr>
              <w:noProof/>
            </w:rPr>
            <w:fldChar w:fldCharType="end"/>
          </w:r>
        </w:p>
        <w:p w14:paraId="7AE50F10"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Optimization</w:t>
          </w:r>
          <w:r>
            <w:rPr>
              <w:noProof/>
            </w:rPr>
            <w:tab/>
          </w:r>
          <w:r>
            <w:rPr>
              <w:noProof/>
            </w:rPr>
            <w:fldChar w:fldCharType="begin"/>
          </w:r>
          <w:r>
            <w:rPr>
              <w:noProof/>
            </w:rPr>
            <w:instrText xml:space="preserve"> PAGEREF _Toc350683690 \h </w:instrText>
          </w:r>
          <w:r>
            <w:rPr>
              <w:noProof/>
            </w:rPr>
          </w:r>
          <w:r>
            <w:rPr>
              <w:noProof/>
            </w:rPr>
            <w:fldChar w:fldCharType="separate"/>
          </w:r>
          <w:r>
            <w:rPr>
              <w:noProof/>
            </w:rPr>
            <w:t>21</w:t>
          </w:r>
          <w:r>
            <w:rPr>
              <w:noProof/>
            </w:rPr>
            <w:fldChar w:fldCharType="end"/>
          </w:r>
        </w:p>
        <w:p w14:paraId="407FC097"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Optimal Hardware Configuration</w:t>
          </w:r>
          <w:r>
            <w:rPr>
              <w:noProof/>
            </w:rPr>
            <w:tab/>
          </w:r>
          <w:r>
            <w:rPr>
              <w:noProof/>
            </w:rPr>
            <w:fldChar w:fldCharType="begin"/>
          </w:r>
          <w:r>
            <w:rPr>
              <w:noProof/>
            </w:rPr>
            <w:instrText xml:space="preserve"> PAGEREF _Toc350683691 \h </w:instrText>
          </w:r>
          <w:r>
            <w:rPr>
              <w:noProof/>
            </w:rPr>
          </w:r>
          <w:r>
            <w:rPr>
              <w:noProof/>
            </w:rPr>
            <w:fldChar w:fldCharType="separate"/>
          </w:r>
          <w:r>
            <w:rPr>
              <w:noProof/>
            </w:rPr>
            <w:t>21</w:t>
          </w:r>
          <w:r>
            <w:rPr>
              <w:noProof/>
            </w:rPr>
            <w:fldChar w:fldCharType="end"/>
          </w:r>
        </w:p>
        <w:p w14:paraId="000C2A5D" w14:textId="77777777" w:rsidR="00C05061" w:rsidRDefault="00C05061" w:rsidP="003128D6">
          <w:pPr>
            <w:pStyle w:val="TOC1"/>
            <w:tabs>
              <w:tab w:val="right" w:leader="dot" w:pos="9350"/>
            </w:tabs>
            <w:spacing w:line="240" w:lineRule="auto"/>
            <w:rPr>
              <w:b w:val="0"/>
              <w:noProof/>
              <w:sz w:val="24"/>
              <w:szCs w:val="24"/>
              <w:lang w:eastAsia="ja-JP"/>
            </w:rPr>
          </w:pPr>
          <w:r>
            <w:rPr>
              <w:noProof/>
            </w:rPr>
            <w:t>Discussion</w:t>
          </w:r>
          <w:r>
            <w:rPr>
              <w:noProof/>
            </w:rPr>
            <w:tab/>
          </w:r>
          <w:r>
            <w:rPr>
              <w:noProof/>
            </w:rPr>
            <w:fldChar w:fldCharType="begin"/>
          </w:r>
          <w:r>
            <w:rPr>
              <w:noProof/>
            </w:rPr>
            <w:instrText xml:space="preserve"> PAGEREF _Toc350683692 \h </w:instrText>
          </w:r>
          <w:r>
            <w:rPr>
              <w:noProof/>
            </w:rPr>
          </w:r>
          <w:r>
            <w:rPr>
              <w:noProof/>
            </w:rPr>
            <w:fldChar w:fldCharType="separate"/>
          </w:r>
          <w:r>
            <w:rPr>
              <w:noProof/>
            </w:rPr>
            <w:t>21</w:t>
          </w:r>
          <w:r>
            <w:rPr>
              <w:noProof/>
            </w:rPr>
            <w:fldChar w:fldCharType="end"/>
          </w:r>
        </w:p>
        <w:p w14:paraId="6DC1EC87" w14:textId="77777777" w:rsidR="00C05061" w:rsidRDefault="00C05061" w:rsidP="003128D6">
          <w:pPr>
            <w:pStyle w:val="TOC1"/>
            <w:tabs>
              <w:tab w:val="right" w:leader="dot" w:pos="9350"/>
            </w:tabs>
            <w:spacing w:line="240" w:lineRule="auto"/>
            <w:rPr>
              <w:b w:val="0"/>
              <w:noProof/>
              <w:sz w:val="24"/>
              <w:szCs w:val="24"/>
              <w:lang w:eastAsia="ja-JP"/>
            </w:rPr>
          </w:pPr>
          <w:r>
            <w:rPr>
              <w:noProof/>
            </w:rPr>
            <w:t>Overview</w:t>
          </w:r>
          <w:r>
            <w:rPr>
              <w:noProof/>
            </w:rPr>
            <w:tab/>
          </w:r>
          <w:r>
            <w:rPr>
              <w:noProof/>
            </w:rPr>
            <w:fldChar w:fldCharType="begin"/>
          </w:r>
          <w:r>
            <w:rPr>
              <w:noProof/>
            </w:rPr>
            <w:instrText xml:space="preserve"> PAGEREF _Toc350683693 \h </w:instrText>
          </w:r>
          <w:r>
            <w:rPr>
              <w:noProof/>
            </w:rPr>
          </w:r>
          <w:r>
            <w:rPr>
              <w:noProof/>
            </w:rPr>
            <w:fldChar w:fldCharType="separate"/>
          </w:r>
          <w:r>
            <w:rPr>
              <w:noProof/>
            </w:rPr>
            <w:t>21</w:t>
          </w:r>
          <w:r>
            <w:rPr>
              <w:noProof/>
            </w:rPr>
            <w:fldChar w:fldCharType="end"/>
          </w:r>
        </w:p>
        <w:p w14:paraId="439BE078"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Relative Location of the Accuracy Maximizing Point</w:t>
          </w:r>
          <w:r>
            <w:rPr>
              <w:noProof/>
            </w:rPr>
            <w:tab/>
          </w:r>
          <w:r>
            <w:rPr>
              <w:noProof/>
            </w:rPr>
            <w:fldChar w:fldCharType="begin"/>
          </w:r>
          <w:r>
            <w:rPr>
              <w:noProof/>
            </w:rPr>
            <w:instrText xml:space="preserve"> PAGEREF _Toc350683694 \h </w:instrText>
          </w:r>
          <w:r>
            <w:rPr>
              <w:noProof/>
            </w:rPr>
          </w:r>
          <w:r>
            <w:rPr>
              <w:noProof/>
            </w:rPr>
            <w:fldChar w:fldCharType="separate"/>
          </w:r>
          <w:r>
            <w:rPr>
              <w:noProof/>
            </w:rPr>
            <w:t>21</w:t>
          </w:r>
          <w:r>
            <w:rPr>
              <w:noProof/>
            </w:rPr>
            <w:fldChar w:fldCharType="end"/>
          </w:r>
        </w:p>
        <w:p w14:paraId="4DFF3296"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Insensitivity of R-Based Biodiversity Models to Higher-End Hardware Provisioning</w:t>
          </w:r>
          <w:r>
            <w:rPr>
              <w:noProof/>
            </w:rPr>
            <w:tab/>
          </w:r>
          <w:r>
            <w:rPr>
              <w:noProof/>
            </w:rPr>
            <w:fldChar w:fldCharType="begin"/>
          </w:r>
          <w:r>
            <w:rPr>
              <w:noProof/>
            </w:rPr>
            <w:instrText xml:space="preserve"> PAGEREF _Toc350683695 \h </w:instrText>
          </w:r>
          <w:r>
            <w:rPr>
              <w:noProof/>
            </w:rPr>
          </w:r>
          <w:r>
            <w:rPr>
              <w:noProof/>
            </w:rPr>
            <w:fldChar w:fldCharType="separate"/>
          </w:r>
          <w:r>
            <w:rPr>
              <w:noProof/>
            </w:rPr>
            <w:t>22</w:t>
          </w:r>
          <w:r>
            <w:rPr>
              <w:noProof/>
            </w:rPr>
            <w:fldChar w:fldCharType="end"/>
          </w:r>
        </w:p>
        <w:p w14:paraId="524479E9"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Extensions of the Optimization Approach</w:t>
          </w:r>
          <w:r>
            <w:rPr>
              <w:noProof/>
            </w:rPr>
            <w:tab/>
          </w:r>
          <w:r>
            <w:rPr>
              <w:noProof/>
            </w:rPr>
            <w:fldChar w:fldCharType="begin"/>
          </w:r>
          <w:r>
            <w:rPr>
              <w:noProof/>
            </w:rPr>
            <w:instrText xml:space="preserve"> PAGEREF _Toc350683696 \h </w:instrText>
          </w:r>
          <w:r>
            <w:rPr>
              <w:noProof/>
            </w:rPr>
          </w:r>
          <w:r>
            <w:rPr>
              <w:noProof/>
            </w:rPr>
            <w:fldChar w:fldCharType="separate"/>
          </w:r>
          <w:r>
            <w:rPr>
              <w:noProof/>
            </w:rPr>
            <w:t>24</w:t>
          </w:r>
          <w:r>
            <w:rPr>
              <w:noProof/>
            </w:rPr>
            <w:fldChar w:fldCharType="end"/>
          </w:r>
        </w:p>
        <w:p w14:paraId="2805BC2F"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Cloud Computing in Biodiversity Modeling: Recommendations and Prospects</w:t>
          </w:r>
          <w:r>
            <w:rPr>
              <w:noProof/>
            </w:rPr>
            <w:tab/>
          </w:r>
          <w:r>
            <w:rPr>
              <w:noProof/>
            </w:rPr>
            <w:fldChar w:fldCharType="begin"/>
          </w:r>
          <w:r>
            <w:rPr>
              <w:noProof/>
            </w:rPr>
            <w:instrText xml:space="preserve"> PAGEREF _Toc350683697 \h </w:instrText>
          </w:r>
          <w:r>
            <w:rPr>
              <w:noProof/>
            </w:rPr>
          </w:r>
          <w:r>
            <w:rPr>
              <w:noProof/>
            </w:rPr>
            <w:fldChar w:fldCharType="separate"/>
          </w:r>
          <w:r>
            <w:rPr>
              <w:noProof/>
            </w:rPr>
            <w:t>25</w:t>
          </w:r>
          <w:r>
            <w:rPr>
              <w:noProof/>
            </w:rPr>
            <w:fldChar w:fldCharType="end"/>
          </w:r>
        </w:p>
        <w:p w14:paraId="7F11170F" w14:textId="77777777" w:rsidR="00C05061" w:rsidRDefault="00C05061" w:rsidP="003128D6">
          <w:pPr>
            <w:pStyle w:val="TOC1"/>
            <w:tabs>
              <w:tab w:val="right" w:leader="dot" w:pos="9350"/>
            </w:tabs>
            <w:spacing w:line="240" w:lineRule="auto"/>
            <w:rPr>
              <w:b w:val="0"/>
              <w:noProof/>
              <w:sz w:val="24"/>
              <w:szCs w:val="24"/>
              <w:lang w:eastAsia="ja-JP"/>
            </w:rPr>
          </w:pPr>
          <w:r>
            <w:rPr>
              <w:noProof/>
            </w:rPr>
            <w:t>References</w:t>
          </w:r>
          <w:r>
            <w:rPr>
              <w:noProof/>
            </w:rPr>
            <w:tab/>
          </w:r>
          <w:r>
            <w:rPr>
              <w:noProof/>
            </w:rPr>
            <w:fldChar w:fldCharType="begin"/>
          </w:r>
          <w:r>
            <w:rPr>
              <w:noProof/>
            </w:rPr>
            <w:instrText xml:space="preserve"> PAGEREF _Toc350683698 \h </w:instrText>
          </w:r>
          <w:r>
            <w:rPr>
              <w:noProof/>
            </w:rPr>
          </w:r>
          <w:r>
            <w:rPr>
              <w:noProof/>
            </w:rPr>
            <w:fldChar w:fldCharType="separate"/>
          </w:r>
          <w:r>
            <w:rPr>
              <w:noProof/>
            </w:rPr>
            <w:t>27</w:t>
          </w:r>
          <w:r>
            <w:rPr>
              <w:noProof/>
            </w:rPr>
            <w:fldChar w:fldCharType="end"/>
          </w:r>
        </w:p>
        <w:p w14:paraId="4DAE9F4C" w14:textId="77777777" w:rsidR="00C05061" w:rsidRDefault="00C05061" w:rsidP="003128D6">
          <w:pPr>
            <w:pStyle w:val="TOC1"/>
            <w:tabs>
              <w:tab w:val="right" w:leader="dot" w:pos="9350"/>
            </w:tabs>
            <w:spacing w:line="240" w:lineRule="auto"/>
            <w:rPr>
              <w:b w:val="0"/>
              <w:noProof/>
              <w:sz w:val="24"/>
              <w:szCs w:val="24"/>
              <w:lang w:eastAsia="ja-JP"/>
            </w:rPr>
          </w:pPr>
          <w:r>
            <w:rPr>
              <w:noProof/>
            </w:rPr>
            <w:t>Figures</w:t>
          </w:r>
          <w:r>
            <w:rPr>
              <w:noProof/>
            </w:rPr>
            <w:tab/>
          </w:r>
          <w:r>
            <w:rPr>
              <w:noProof/>
            </w:rPr>
            <w:fldChar w:fldCharType="begin"/>
          </w:r>
          <w:r>
            <w:rPr>
              <w:noProof/>
            </w:rPr>
            <w:instrText xml:space="preserve"> PAGEREF _Toc350683699 \h </w:instrText>
          </w:r>
          <w:r>
            <w:rPr>
              <w:noProof/>
            </w:rPr>
          </w:r>
          <w:r>
            <w:rPr>
              <w:noProof/>
            </w:rPr>
            <w:fldChar w:fldCharType="separate"/>
          </w:r>
          <w:r>
            <w:rPr>
              <w:noProof/>
            </w:rPr>
            <w:t>ii</w:t>
          </w:r>
          <w:r>
            <w:rPr>
              <w:noProof/>
            </w:rPr>
            <w:fldChar w:fldCharType="end"/>
          </w:r>
        </w:p>
        <w:p w14:paraId="3F220266"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Figure 2: Biodiversity Database Record Heterogeneity</w:t>
          </w:r>
          <w:r>
            <w:rPr>
              <w:noProof/>
            </w:rPr>
            <w:tab/>
          </w:r>
          <w:r>
            <w:rPr>
              <w:noProof/>
            </w:rPr>
            <w:fldChar w:fldCharType="begin"/>
          </w:r>
          <w:r>
            <w:rPr>
              <w:noProof/>
            </w:rPr>
            <w:instrText xml:space="preserve"> PAGEREF _Toc350683700 \h </w:instrText>
          </w:r>
          <w:r>
            <w:rPr>
              <w:noProof/>
            </w:rPr>
          </w:r>
          <w:r>
            <w:rPr>
              <w:noProof/>
            </w:rPr>
            <w:fldChar w:fldCharType="separate"/>
          </w:r>
          <w:r>
            <w:rPr>
              <w:noProof/>
            </w:rPr>
            <w:t>iii</w:t>
          </w:r>
          <w:r>
            <w:rPr>
              <w:noProof/>
            </w:rPr>
            <w:fldChar w:fldCharType="end"/>
          </w:r>
        </w:p>
        <w:p w14:paraId="16C2CA17"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Figure 3: SDM Citations, 1997-2015</w:t>
          </w:r>
          <w:r>
            <w:rPr>
              <w:noProof/>
            </w:rPr>
            <w:tab/>
          </w:r>
          <w:r>
            <w:rPr>
              <w:noProof/>
            </w:rPr>
            <w:fldChar w:fldCharType="begin"/>
          </w:r>
          <w:r>
            <w:rPr>
              <w:noProof/>
            </w:rPr>
            <w:instrText xml:space="preserve"> PAGEREF _Toc350683701 \h </w:instrText>
          </w:r>
          <w:r>
            <w:rPr>
              <w:noProof/>
            </w:rPr>
          </w:r>
          <w:r>
            <w:rPr>
              <w:noProof/>
            </w:rPr>
            <w:fldChar w:fldCharType="separate"/>
          </w:r>
          <w:r>
            <w:rPr>
              <w:noProof/>
            </w:rPr>
            <w:t>iv</w:t>
          </w:r>
          <w:r>
            <w:rPr>
              <w:noProof/>
            </w:rPr>
            <w:fldChar w:fldCharType="end"/>
          </w:r>
        </w:p>
        <w:p w14:paraId="49CF8F53"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Figure 4: Classification of Selected Studies</w:t>
          </w:r>
          <w:r>
            <w:rPr>
              <w:noProof/>
            </w:rPr>
            <w:tab/>
          </w:r>
          <w:r>
            <w:rPr>
              <w:noProof/>
            </w:rPr>
            <w:fldChar w:fldCharType="begin"/>
          </w:r>
          <w:r>
            <w:rPr>
              <w:noProof/>
            </w:rPr>
            <w:instrText xml:space="preserve"> PAGEREF _Toc350683702 \h </w:instrText>
          </w:r>
          <w:r>
            <w:rPr>
              <w:noProof/>
            </w:rPr>
          </w:r>
          <w:r>
            <w:rPr>
              <w:noProof/>
            </w:rPr>
            <w:fldChar w:fldCharType="separate"/>
          </w:r>
          <w:r>
            <w:rPr>
              <w:noProof/>
            </w:rPr>
            <w:t>v</w:t>
          </w:r>
          <w:r>
            <w:rPr>
              <w:noProof/>
            </w:rPr>
            <w:fldChar w:fldCharType="end"/>
          </w:r>
        </w:p>
        <w:p w14:paraId="3ABA3B1E"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Figure 5: Google Cloud Engine Custom Infrastructure Pricing Scheme</w:t>
          </w:r>
          <w:r>
            <w:rPr>
              <w:noProof/>
            </w:rPr>
            <w:tab/>
          </w:r>
          <w:r>
            <w:rPr>
              <w:noProof/>
            </w:rPr>
            <w:fldChar w:fldCharType="begin"/>
          </w:r>
          <w:r>
            <w:rPr>
              <w:noProof/>
            </w:rPr>
            <w:instrText xml:space="preserve"> PAGEREF _Toc350683703 \h </w:instrText>
          </w:r>
          <w:r>
            <w:rPr>
              <w:noProof/>
            </w:rPr>
          </w:r>
          <w:r>
            <w:rPr>
              <w:noProof/>
            </w:rPr>
            <w:fldChar w:fldCharType="separate"/>
          </w:r>
          <w:r>
            <w:rPr>
              <w:noProof/>
            </w:rPr>
            <w:t>vi</w:t>
          </w:r>
          <w:r>
            <w:rPr>
              <w:noProof/>
            </w:rPr>
            <w:fldChar w:fldCharType="end"/>
          </w:r>
        </w:p>
        <w:p w14:paraId="157AD12E" w14:textId="77777777" w:rsidR="00C05061" w:rsidRDefault="00C05061" w:rsidP="003128D6">
          <w:pPr>
            <w:pStyle w:val="TOC1"/>
            <w:tabs>
              <w:tab w:val="right" w:leader="dot" w:pos="9350"/>
            </w:tabs>
            <w:spacing w:line="240" w:lineRule="auto"/>
            <w:rPr>
              <w:b w:val="0"/>
              <w:noProof/>
              <w:sz w:val="24"/>
              <w:szCs w:val="24"/>
              <w:lang w:eastAsia="ja-JP"/>
            </w:rPr>
          </w:pPr>
          <w:r>
            <w:rPr>
              <w:noProof/>
            </w:rPr>
            <w:t>Tables</w:t>
          </w:r>
          <w:r>
            <w:rPr>
              <w:noProof/>
            </w:rPr>
            <w:tab/>
          </w:r>
          <w:r>
            <w:rPr>
              <w:noProof/>
            </w:rPr>
            <w:fldChar w:fldCharType="begin"/>
          </w:r>
          <w:r>
            <w:rPr>
              <w:noProof/>
            </w:rPr>
            <w:instrText xml:space="preserve"> PAGEREF _Toc350683704 \h </w:instrText>
          </w:r>
          <w:r>
            <w:rPr>
              <w:noProof/>
            </w:rPr>
          </w:r>
          <w:r>
            <w:rPr>
              <w:noProof/>
            </w:rPr>
            <w:fldChar w:fldCharType="separate"/>
          </w:r>
          <w:r>
            <w:rPr>
              <w:noProof/>
            </w:rPr>
            <w:t>ii</w:t>
          </w:r>
          <w:r>
            <w:rPr>
              <w:noProof/>
            </w:rPr>
            <w:fldChar w:fldCharType="end"/>
          </w:r>
        </w:p>
        <w:p w14:paraId="23B79F0A"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Table 1: Performance Model Evaluation Statistics</w:t>
          </w:r>
          <w:r>
            <w:rPr>
              <w:noProof/>
            </w:rPr>
            <w:tab/>
          </w:r>
          <w:r>
            <w:rPr>
              <w:noProof/>
            </w:rPr>
            <w:fldChar w:fldCharType="begin"/>
          </w:r>
          <w:r>
            <w:rPr>
              <w:noProof/>
            </w:rPr>
            <w:instrText xml:space="preserve"> PAGEREF _Toc350683705 \h </w:instrText>
          </w:r>
          <w:r>
            <w:rPr>
              <w:noProof/>
            </w:rPr>
          </w:r>
          <w:r>
            <w:rPr>
              <w:noProof/>
            </w:rPr>
            <w:fldChar w:fldCharType="separate"/>
          </w:r>
          <w:r>
            <w:rPr>
              <w:noProof/>
            </w:rPr>
            <w:t>ii</w:t>
          </w:r>
          <w:r>
            <w:rPr>
              <w:noProof/>
            </w:rPr>
            <w:fldChar w:fldCharType="end"/>
          </w:r>
        </w:p>
        <w:p w14:paraId="565D077E"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Table 4: Accuracy-Maximizing Data Configurations</w:t>
          </w:r>
          <w:r>
            <w:rPr>
              <w:noProof/>
            </w:rPr>
            <w:tab/>
          </w:r>
          <w:r>
            <w:rPr>
              <w:noProof/>
            </w:rPr>
            <w:fldChar w:fldCharType="begin"/>
          </w:r>
          <w:r>
            <w:rPr>
              <w:noProof/>
            </w:rPr>
            <w:instrText xml:space="preserve"> PAGEREF _Toc350683706 \h </w:instrText>
          </w:r>
          <w:r>
            <w:rPr>
              <w:noProof/>
            </w:rPr>
          </w:r>
          <w:r>
            <w:rPr>
              <w:noProof/>
            </w:rPr>
            <w:fldChar w:fldCharType="separate"/>
          </w:r>
          <w:r>
            <w:rPr>
              <w:noProof/>
            </w:rPr>
            <w:t>v</w:t>
          </w:r>
          <w:r>
            <w:rPr>
              <w:noProof/>
            </w:rPr>
            <w:fldChar w:fldCharType="end"/>
          </w:r>
        </w:p>
        <w:p w14:paraId="49F543D7" w14:textId="77777777" w:rsidR="00C05061" w:rsidRDefault="00C05061" w:rsidP="003128D6">
          <w:pPr>
            <w:pStyle w:val="TOC1"/>
            <w:tabs>
              <w:tab w:val="right" w:leader="dot" w:pos="9350"/>
            </w:tabs>
            <w:spacing w:line="240" w:lineRule="auto"/>
            <w:rPr>
              <w:b w:val="0"/>
              <w:noProof/>
              <w:sz w:val="24"/>
              <w:szCs w:val="24"/>
              <w:lang w:eastAsia="ja-JP"/>
            </w:rPr>
          </w:pPr>
          <w:r>
            <w:rPr>
              <w:noProof/>
            </w:rPr>
            <w:t>Appendices</w:t>
          </w:r>
          <w:r>
            <w:rPr>
              <w:noProof/>
            </w:rPr>
            <w:tab/>
          </w:r>
          <w:r>
            <w:rPr>
              <w:noProof/>
            </w:rPr>
            <w:fldChar w:fldCharType="begin"/>
          </w:r>
          <w:r>
            <w:rPr>
              <w:noProof/>
            </w:rPr>
            <w:instrText xml:space="preserve"> PAGEREF _Toc350683707 \h </w:instrText>
          </w:r>
          <w:r>
            <w:rPr>
              <w:noProof/>
            </w:rPr>
          </w:r>
          <w:r>
            <w:rPr>
              <w:noProof/>
            </w:rPr>
            <w:fldChar w:fldCharType="separate"/>
          </w:r>
          <w:r>
            <w:rPr>
              <w:noProof/>
            </w:rPr>
            <w:t>ii</w:t>
          </w:r>
          <w:r>
            <w:rPr>
              <w:noProof/>
            </w:rPr>
            <w:fldChar w:fldCharType="end"/>
          </w:r>
        </w:p>
        <w:p w14:paraId="61386B7E"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Appendix A: Literature Meta-Analysis</w:t>
          </w:r>
          <w:r>
            <w:rPr>
              <w:noProof/>
            </w:rPr>
            <w:tab/>
          </w:r>
          <w:r>
            <w:rPr>
              <w:noProof/>
            </w:rPr>
            <w:fldChar w:fldCharType="begin"/>
          </w:r>
          <w:r>
            <w:rPr>
              <w:noProof/>
            </w:rPr>
            <w:instrText xml:space="preserve"> PAGEREF _Toc350683708 \h </w:instrText>
          </w:r>
          <w:r>
            <w:rPr>
              <w:noProof/>
            </w:rPr>
          </w:r>
          <w:r>
            <w:rPr>
              <w:noProof/>
            </w:rPr>
            <w:fldChar w:fldCharType="separate"/>
          </w:r>
          <w:r>
            <w:rPr>
              <w:noProof/>
            </w:rPr>
            <w:t>ii</w:t>
          </w:r>
          <w:r>
            <w:rPr>
              <w:noProof/>
            </w:rPr>
            <w:fldChar w:fldCharType="end"/>
          </w:r>
        </w:p>
        <w:p w14:paraId="4C809930"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Table A1: Studies Evaluated in the Analysis</w:t>
          </w:r>
          <w:r>
            <w:rPr>
              <w:noProof/>
            </w:rPr>
            <w:tab/>
          </w:r>
          <w:r>
            <w:rPr>
              <w:noProof/>
            </w:rPr>
            <w:fldChar w:fldCharType="begin"/>
          </w:r>
          <w:r>
            <w:rPr>
              <w:noProof/>
            </w:rPr>
            <w:instrText xml:space="preserve"> PAGEREF _Toc350683709 \h </w:instrText>
          </w:r>
          <w:r>
            <w:rPr>
              <w:noProof/>
            </w:rPr>
          </w:r>
          <w:r>
            <w:rPr>
              <w:noProof/>
            </w:rPr>
            <w:fldChar w:fldCharType="separate"/>
          </w:r>
          <w:r>
            <w:rPr>
              <w:noProof/>
            </w:rPr>
            <w:t>ii</w:t>
          </w:r>
          <w:r>
            <w:rPr>
              <w:noProof/>
            </w:rPr>
            <w:fldChar w:fldCharType="end"/>
          </w:r>
        </w:p>
        <w:p w14:paraId="7C81AD29"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Appendix B: Data Collection Protocol</w:t>
          </w:r>
          <w:r>
            <w:rPr>
              <w:noProof/>
            </w:rPr>
            <w:tab/>
          </w:r>
          <w:r>
            <w:rPr>
              <w:noProof/>
            </w:rPr>
            <w:fldChar w:fldCharType="begin"/>
          </w:r>
          <w:r>
            <w:rPr>
              <w:noProof/>
            </w:rPr>
            <w:instrText xml:space="preserve"> PAGEREF _Toc350683710 \h </w:instrText>
          </w:r>
          <w:r>
            <w:rPr>
              <w:noProof/>
            </w:rPr>
          </w:r>
          <w:r>
            <w:rPr>
              <w:noProof/>
            </w:rPr>
            <w:fldChar w:fldCharType="separate"/>
          </w:r>
          <w:r>
            <w:rPr>
              <w:noProof/>
            </w:rPr>
            <w:t>xv</w:t>
          </w:r>
          <w:r>
            <w:rPr>
              <w:noProof/>
            </w:rPr>
            <w:fldChar w:fldCharType="end"/>
          </w:r>
        </w:p>
        <w:p w14:paraId="15DCFF39" w14:textId="77777777" w:rsidR="00C05061" w:rsidRDefault="00C05061" w:rsidP="003128D6">
          <w:pPr>
            <w:pStyle w:val="TOC3"/>
            <w:tabs>
              <w:tab w:val="right" w:leader="dot" w:pos="9350"/>
            </w:tabs>
            <w:spacing w:before="120" w:line="240" w:lineRule="auto"/>
            <w:rPr>
              <w:noProof/>
              <w:sz w:val="24"/>
              <w:szCs w:val="24"/>
              <w:lang w:eastAsia="ja-JP"/>
            </w:rPr>
          </w:pPr>
          <w:r w:rsidRPr="004A5164">
            <w:rPr>
              <w:rFonts w:ascii="Times New Roman" w:hAnsi="Times New Roman"/>
              <w:noProof/>
            </w:rPr>
            <w:t>Figure B1: Conceptual Flowchart of Distributed System Used for Automated SDM</w:t>
          </w:r>
          <w:r>
            <w:rPr>
              <w:noProof/>
            </w:rPr>
            <w:tab/>
          </w:r>
          <w:r>
            <w:rPr>
              <w:noProof/>
            </w:rPr>
            <w:fldChar w:fldCharType="begin"/>
          </w:r>
          <w:r>
            <w:rPr>
              <w:noProof/>
            </w:rPr>
            <w:instrText xml:space="preserve"> PAGEREF _Toc350683711 \h </w:instrText>
          </w:r>
          <w:r>
            <w:rPr>
              <w:noProof/>
            </w:rPr>
          </w:r>
          <w:r>
            <w:rPr>
              <w:noProof/>
            </w:rPr>
            <w:fldChar w:fldCharType="separate"/>
          </w:r>
          <w:r>
            <w:rPr>
              <w:noProof/>
            </w:rPr>
            <w:t>xv</w:t>
          </w:r>
          <w:r>
            <w:rPr>
              <w:noProof/>
            </w:rPr>
            <w:fldChar w:fldCharType="end"/>
          </w:r>
        </w:p>
        <w:p w14:paraId="5A37F4F6" w14:textId="77777777" w:rsidR="00C05061" w:rsidRDefault="00C05061" w:rsidP="003128D6">
          <w:pPr>
            <w:pStyle w:val="TOC2"/>
            <w:tabs>
              <w:tab w:val="right" w:leader="dot" w:pos="9350"/>
            </w:tabs>
            <w:spacing w:before="120" w:line="240" w:lineRule="auto"/>
            <w:rPr>
              <w:b/>
              <w:noProof/>
              <w:sz w:val="24"/>
              <w:szCs w:val="24"/>
              <w:lang w:eastAsia="ja-JP"/>
            </w:rPr>
          </w:pPr>
          <w:r w:rsidRPr="004A5164">
            <w:rPr>
              <w:rFonts w:ascii="Times New Roman" w:hAnsi="Times New Roman"/>
              <w:noProof/>
            </w:rPr>
            <w:t>Appendix C: Bayesian Model Priors</w:t>
          </w:r>
          <w:r>
            <w:rPr>
              <w:noProof/>
            </w:rPr>
            <w:tab/>
          </w:r>
          <w:r>
            <w:rPr>
              <w:noProof/>
            </w:rPr>
            <w:fldChar w:fldCharType="begin"/>
          </w:r>
          <w:r>
            <w:rPr>
              <w:noProof/>
            </w:rPr>
            <w:instrText xml:space="preserve"> PAGEREF _Toc350683712 \h </w:instrText>
          </w:r>
          <w:r>
            <w:rPr>
              <w:noProof/>
            </w:rPr>
          </w:r>
          <w:r>
            <w:rPr>
              <w:noProof/>
            </w:rPr>
            <w:fldChar w:fldCharType="separate"/>
          </w:r>
          <w:r>
            <w:rPr>
              <w:noProof/>
            </w:rPr>
            <w:t>xvi</w:t>
          </w:r>
          <w:r>
            <w:rPr>
              <w:noProof/>
            </w:rPr>
            <w:fldChar w:fldCharType="end"/>
          </w:r>
        </w:p>
        <w:p w14:paraId="6427EBF3" w14:textId="77777777" w:rsidR="00BD46CC" w:rsidRPr="00E37E04" w:rsidRDefault="00D15052" w:rsidP="003128D6">
          <w:pPr>
            <w:spacing w:before="120" w:line="240" w:lineRule="auto"/>
            <w:rPr>
              <w:rFonts w:ascii="Times New Roman" w:hAnsi="Times New Roman"/>
              <w:b/>
              <w:bCs/>
              <w:noProof/>
              <w:sz w:val="24"/>
              <w:szCs w:val="24"/>
            </w:rPr>
            <w:sectPr w:rsidR="00BD46CC" w:rsidRPr="00E37E04" w:rsidSect="00561118">
              <w:type w:val="continuous"/>
              <w:pgSz w:w="12240" w:h="15840"/>
              <w:pgMar w:top="1440" w:right="1440" w:bottom="1440" w:left="1440" w:header="720" w:footer="720" w:gutter="0"/>
              <w:pgNumType w:start="0"/>
              <w:cols w:space="720"/>
              <w:titlePg/>
            </w:sectPr>
          </w:pPr>
          <w:r w:rsidRPr="00E37E04">
            <w:rPr>
              <w:rFonts w:ascii="Times New Roman" w:hAnsi="Times New Roman"/>
              <w:sz w:val="24"/>
              <w:szCs w:val="24"/>
            </w:rPr>
            <w:fldChar w:fldCharType="end"/>
          </w:r>
        </w:p>
      </w:sdtContent>
    </w:sdt>
    <w:p w14:paraId="1E7619AB" w14:textId="6042223A" w:rsidR="00D15052" w:rsidRPr="00E37E04" w:rsidRDefault="00D15052" w:rsidP="003128D6">
      <w:pPr>
        <w:spacing w:before="120" w:line="240" w:lineRule="auto"/>
        <w:rPr>
          <w:rFonts w:ascii="Times New Roman" w:hAnsi="Times New Roman"/>
          <w:b/>
          <w:bCs/>
          <w:noProof/>
          <w:sz w:val="24"/>
          <w:szCs w:val="24"/>
        </w:rPr>
      </w:pPr>
    </w:p>
    <w:p w14:paraId="7DD1D8E3" w14:textId="77777777" w:rsidR="00D15052" w:rsidRPr="00E37E04" w:rsidRDefault="00D15052" w:rsidP="003128D6">
      <w:pPr>
        <w:spacing w:before="120" w:line="240" w:lineRule="auto"/>
        <w:rPr>
          <w:rFonts w:ascii="Times New Roman" w:hAnsi="Times New Roman"/>
          <w:b/>
          <w:bCs/>
          <w:noProof/>
          <w:sz w:val="24"/>
          <w:szCs w:val="24"/>
        </w:rPr>
      </w:pPr>
      <w:r w:rsidRPr="00E37E04">
        <w:rPr>
          <w:rFonts w:ascii="Times New Roman" w:hAnsi="Times New Roman"/>
          <w:b/>
          <w:bCs/>
          <w:noProof/>
          <w:sz w:val="24"/>
          <w:szCs w:val="24"/>
        </w:rPr>
        <w:br w:type="page"/>
      </w:r>
    </w:p>
    <w:p w14:paraId="782E871A" w14:textId="2C01EA81" w:rsidR="00963DFE" w:rsidRPr="00C63CD7" w:rsidRDefault="00963DFE" w:rsidP="003128D6">
      <w:pPr>
        <w:pStyle w:val="Heading1"/>
        <w:spacing w:before="120" w:line="240" w:lineRule="auto"/>
        <w:rPr>
          <w:b/>
          <w:sz w:val="32"/>
          <w:szCs w:val="32"/>
        </w:rPr>
      </w:pPr>
      <w:bookmarkStart w:id="0" w:name="_Toc350683668"/>
      <w:r w:rsidRPr="00C63CD7">
        <w:rPr>
          <w:b/>
          <w:sz w:val="32"/>
          <w:szCs w:val="32"/>
        </w:rPr>
        <w:t>Acknowledgements</w:t>
      </w:r>
      <w:bookmarkEnd w:id="0"/>
    </w:p>
    <w:p w14:paraId="04F270AA" w14:textId="77777777" w:rsidR="003E3BDE" w:rsidRPr="00C63CD7" w:rsidRDefault="003E3BDE" w:rsidP="003128D6">
      <w:pPr>
        <w:pStyle w:val="Heading1"/>
        <w:spacing w:before="120" w:line="240" w:lineRule="auto"/>
        <w:rPr>
          <w:b/>
          <w:sz w:val="32"/>
          <w:szCs w:val="32"/>
        </w:rPr>
      </w:pPr>
    </w:p>
    <w:p w14:paraId="1D6ED479" w14:textId="77777777" w:rsidR="003E3BDE" w:rsidRPr="00E37E04" w:rsidRDefault="003E3BDE" w:rsidP="003128D6">
      <w:pPr>
        <w:spacing w:before="120" w:after="0" w:line="240" w:lineRule="auto"/>
        <w:rPr>
          <w:rFonts w:ascii="Times New Roman" w:hAnsi="Times New Roman"/>
          <w:sz w:val="24"/>
          <w:szCs w:val="24"/>
        </w:rPr>
      </w:pPr>
    </w:p>
    <w:p w14:paraId="690DA434" w14:textId="4B6143D2" w:rsidR="003E3BDE" w:rsidRPr="00E37E04" w:rsidRDefault="003E3BDE" w:rsidP="003128D6">
      <w:pPr>
        <w:spacing w:before="120" w:after="0" w:line="240" w:lineRule="auto"/>
        <w:rPr>
          <w:rFonts w:ascii="Times New Roman" w:hAnsi="Times New Roman"/>
          <w:sz w:val="24"/>
          <w:szCs w:val="24"/>
        </w:rPr>
      </w:pPr>
      <w:r w:rsidRPr="00E37E04">
        <w:rPr>
          <w:rFonts w:ascii="Times New Roman" w:hAnsi="Times New Roman"/>
          <w:sz w:val="24"/>
          <w:szCs w:val="24"/>
        </w:rPr>
        <w:br w:type="page"/>
      </w:r>
    </w:p>
    <w:p w14:paraId="442BB4F0" w14:textId="3D99013D" w:rsidR="00D15052" w:rsidRPr="00C63CD7" w:rsidRDefault="00D15052" w:rsidP="003128D6">
      <w:pPr>
        <w:pStyle w:val="Heading1"/>
        <w:spacing w:before="120" w:line="240" w:lineRule="auto"/>
        <w:rPr>
          <w:b/>
          <w:sz w:val="32"/>
          <w:szCs w:val="32"/>
        </w:rPr>
      </w:pPr>
      <w:bookmarkStart w:id="1" w:name="_Toc350683669"/>
      <w:r w:rsidRPr="00C63CD7">
        <w:rPr>
          <w:b/>
          <w:sz w:val="32"/>
          <w:szCs w:val="32"/>
        </w:rPr>
        <w:t>Introduction</w:t>
      </w:r>
      <w:bookmarkEnd w:id="1"/>
    </w:p>
    <w:p w14:paraId="36B7E54C" w14:textId="42B288EC" w:rsidR="00E75BB4" w:rsidRPr="00E37E04" w:rsidRDefault="00AC34D2"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Human-induced global environmental change, including climate warming, land </w:t>
      </w:r>
      <w:r w:rsidR="00561118" w:rsidRPr="00E37E04">
        <w:rPr>
          <w:rFonts w:ascii="Times New Roman" w:hAnsi="Times New Roman" w:cs="Times New Roman"/>
          <w:sz w:val="24"/>
          <w:szCs w:val="24"/>
        </w:rPr>
        <w:t>clearance</w:t>
      </w:r>
      <w:r w:rsidRPr="00E37E04">
        <w:rPr>
          <w:rFonts w:ascii="Times New Roman" w:hAnsi="Times New Roman" w:cs="Times New Roman"/>
          <w:sz w:val="24"/>
          <w:szCs w:val="24"/>
        </w:rPr>
        <w:t>, and the spread of invasive species, threatens to severely alter biodiversity patterns worldwide in the coming ce</w:t>
      </w:r>
      <w:r w:rsidR="005523E1" w:rsidRPr="00E37E04">
        <w:rPr>
          <w:rFonts w:ascii="Times New Roman" w:hAnsi="Times New Roman" w:cs="Times New Roman"/>
          <w:sz w:val="24"/>
          <w:szCs w:val="24"/>
        </w:rPr>
        <w:t>ntury (Lowe et al., 2011; Root et al.</w:t>
      </w:r>
      <w:r w:rsidRPr="00E37E04">
        <w:rPr>
          <w:rFonts w:ascii="Times New Roman" w:hAnsi="Times New Roman" w:cs="Times New Roman"/>
          <w:sz w:val="24"/>
          <w:szCs w:val="24"/>
        </w:rPr>
        <w:t>, 2005; Thuill</w:t>
      </w:r>
      <w:r w:rsidR="005523E1" w:rsidRPr="00E37E04">
        <w:rPr>
          <w:rFonts w:ascii="Times New Roman" w:hAnsi="Times New Roman" w:cs="Times New Roman"/>
          <w:sz w:val="24"/>
          <w:szCs w:val="24"/>
        </w:rPr>
        <w:t>er, 2007; Thuiller et al., 2008</w:t>
      </w:r>
      <w:r w:rsidRPr="00E37E04">
        <w:rPr>
          <w:rFonts w:ascii="Times New Roman" w:hAnsi="Times New Roman" w:cs="Times New Roman"/>
          <w:sz w:val="24"/>
          <w:szCs w:val="24"/>
        </w:rPr>
        <w:t>)</w:t>
      </w:r>
      <w:r w:rsidR="00561118" w:rsidRPr="00E37E04">
        <w:rPr>
          <w:rFonts w:ascii="Times New Roman" w:hAnsi="Times New Roman" w:cs="Times New Roman"/>
          <w:sz w:val="24"/>
          <w:szCs w:val="24"/>
        </w:rPr>
        <w:t>, potentially causing</w:t>
      </w:r>
      <w:r w:rsidRPr="00E37E04">
        <w:rPr>
          <w:rFonts w:ascii="Times New Roman" w:hAnsi="Times New Roman" w:cs="Times New Roman"/>
          <w:sz w:val="24"/>
          <w:szCs w:val="24"/>
        </w:rPr>
        <w:t xml:space="preserve"> the extinction of over one-</w:t>
      </w:r>
      <w:r w:rsidR="00C07D6D" w:rsidRPr="00E37E04">
        <w:rPr>
          <w:rFonts w:ascii="Times New Roman" w:hAnsi="Times New Roman" w:cs="Times New Roman"/>
          <w:sz w:val="24"/>
          <w:szCs w:val="24"/>
        </w:rPr>
        <w:t>sixth</w:t>
      </w:r>
      <w:ins w:id="2" w:author="Scott" w:date="2017-03-05T10:38:00Z">
        <w:r w:rsidR="00C07D6D"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of all species (</w:t>
      </w:r>
      <w:r w:rsidR="00C07D6D" w:rsidRPr="00E37E04">
        <w:rPr>
          <w:rFonts w:ascii="Times New Roman" w:hAnsi="Times New Roman" w:cs="Times New Roman"/>
          <w:sz w:val="24"/>
          <w:szCs w:val="24"/>
        </w:rPr>
        <w:t>Urban 2015</w:t>
      </w:r>
      <w:r w:rsidRPr="00E37E04">
        <w:rPr>
          <w:rFonts w:ascii="Times New Roman" w:hAnsi="Times New Roman" w:cs="Times New Roman"/>
          <w:sz w:val="24"/>
          <w:szCs w:val="24"/>
        </w:rPr>
        <w:t xml:space="preserve">). </w:t>
      </w:r>
      <w:r w:rsidR="00C34159" w:rsidRPr="00E37E04">
        <w:rPr>
          <w:rFonts w:ascii="Times New Roman" w:hAnsi="Times New Roman" w:cs="Times New Roman"/>
          <w:sz w:val="24"/>
          <w:szCs w:val="24"/>
        </w:rPr>
        <w:t xml:space="preserve">Species ranges, particularly those of vascular plants, are strongly controlled by climatic factors (Salisbury, 1926; Woodward, 1987), and global changes in climatic gradients </w:t>
      </w:r>
      <w:r w:rsidR="004F2ED2" w:rsidRPr="00E37E04">
        <w:rPr>
          <w:rFonts w:ascii="Times New Roman" w:hAnsi="Times New Roman" w:cs="Times New Roman"/>
          <w:sz w:val="24"/>
          <w:szCs w:val="24"/>
        </w:rPr>
        <w:t xml:space="preserve">are </w:t>
      </w:r>
      <w:r w:rsidR="00C34159" w:rsidRPr="00E37E04">
        <w:rPr>
          <w:rFonts w:ascii="Times New Roman" w:hAnsi="Times New Roman" w:cs="Times New Roman"/>
          <w:sz w:val="24"/>
          <w:szCs w:val="24"/>
        </w:rPr>
        <w:t>expected to have a substantial impact on future patterns of biodiversity (Lowe et al., 2011).</w:t>
      </w:r>
      <w:r w:rsidRPr="00E37E04">
        <w:rPr>
          <w:rFonts w:ascii="Times New Roman" w:hAnsi="Times New Roman" w:cs="Times New Roman"/>
          <w:sz w:val="24"/>
          <w:szCs w:val="24"/>
        </w:rPr>
        <w:t xml:space="preserve"> </w:t>
      </w:r>
      <w:r w:rsidR="00E910A3" w:rsidRPr="00E37E04">
        <w:rPr>
          <w:rFonts w:ascii="Times New Roman" w:hAnsi="Times New Roman" w:cs="Times New Roman"/>
          <w:sz w:val="24"/>
          <w:szCs w:val="24"/>
        </w:rPr>
        <w:t>S</w:t>
      </w:r>
      <w:r w:rsidRPr="00E37E04">
        <w:rPr>
          <w:rFonts w:ascii="Times New Roman" w:hAnsi="Times New Roman" w:cs="Times New Roman"/>
          <w:sz w:val="24"/>
          <w:szCs w:val="24"/>
        </w:rPr>
        <w:t xml:space="preserve">tatistical methods that quantify </w:t>
      </w:r>
      <w:r w:rsidR="00C34159" w:rsidRPr="00E37E04">
        <w:rPr>
          <w:rFonts w:ascii="Times New Roman" w:hAnsi="Times New Roman" w:cs="Times New Roman"/>
          <w:sz w:val="24"/>
          <w:szCs w:val="24"/>
        </w:rPr>
        <w:t xml:space="preserve">a species’ </w:t>
      </w:r>
      <w:r w:rsidR="00561118" w:rsidRPr="00E37E04">
        <w:rPr>
          <w:rFonts w:ascii="Times New Roman" w:hAnsi="Times New Roman" w:cs="Times New Roman"/>
          <w:sz w:val="24"/>
          <w:szCs w:val="24"/>
        </w:rPr>
        <w:t>biophysical</w:t>
      </w:r>
      <w:r w:rsidR="00C34159" w:rsidRPr="00E37E04">
        <w:rPr>
          <w:rFonts w:ascii="Times New Roman" w:hAnsi="Times New Roman" w:cs="Times New Roman"/>
          <w:sz w:val="24"/>
          <w:szCs w:val="24"/>
        </w:rPr>
        <w:t xml:space="preserve"> response to environmental factors</w:t>
      </w:r>
      <w:r w:rsidR="00E910A3" w:rsidRPr="00E37E04">
        <w:rPr>
          <w:rFonts w:ascii="Times New Roman" w:hAnsi="Times New Roman" w:cs="Times New Roman"/>
          <w:sz w:val="24"/>
          <w:szCs w:val="24"/>
        </w:rPr>
        <w:t>, known as species distribution models (SDMs),</w:t>
      </w:r>
      <w:r w:rsidRPr="00E37E04">
        <w:rPr>
          <w:rFonts w:ascii="Times New Roman" w:hAnsi="Times New Roman" w:cs="Times New Roman"/>
          <w:sz w:val="24"/>
          <w:szCs w:val="24"/>
        </w:rPr>
        <w:t xml:space="preserve"> can be used to forecast future</w:t>
      </w:r>
      <w:r w:rsidR="004F2ED2" w:rsidRPr="00E37E04">
        <w:rPr>
          <w:rFonts w:ascii="Times New Roman" w:hAnsi="Times New Roman" w:cs="Times New Roman"/>
          <w:sz w:val="24"/>
          <w:szCs w:val="24"/>
        </w:rPr>
        <w:t xml:space="preserve"> species distributions and</w:t>
      </w:r>
      <w:r w:rsidRPr="00E37E04">
        <w:rPr>
          <w:rFonts w:ascii="Times New Roman" w:hAnsi="Times New Roman" w:cs="Times New Roman"/>
          <w:sz w:val="24"/>
          <w:szCs w:val="24"/>
        </w:rPr>
        <w:t xml:space="preserve"> biotic assemblages under different warming scenarios (Clark et al.</w:t>
      </w:r>
      <w:r w:rsidR="005523E1" w:rsidRPr="00E37E04">
        <w:rPr>
          <w:rFonts w:ascii="Times New Roman" w:hAnsi="Times New Roman" w:cs="Times New Roman"/>
          <w:sz w:val="24"/>
          <w:szCs w:val="24"/>
        </w:rPr>
        <w:t>, 2014; Guisan &amp; Thuiller, 2005</w:t>
      </w:r>
      <w:r w:rsidRPr="00E37E04">
        <w:rPr>
          <w:rFonts w:ascii="Times New Roman" w:hAnsi="Times New Roman" w:cs="Times New Roman"/>
          <w:sz w:val="24"/>
          <w:szCs w:val="24"/>
        </w:rPr>
        <w:t xml:space="preserve">; Guisan &amp; Zimmerman, 2000; Guisan et al., 2013; Maguire et al., 2015; </w:t>
      </w:r>
      <w:r w:rsidR="00056F01" w:rsidRPr="00E37E04">
        <w:rPr>
          <w:rFonts w:ascii="Times New Roman" w:hAnsi="Times New Roman" w:cs="Times New Roman"/>
          <w:sz w:val="24"/>
          <w:szCs w:val="24"/>
        </w:rPr>
        <w:t>Thuiller et al., 2008</w:t>
      </w:r>
      <w:r w:rsidRPr="00E37E04">
        <w:rPr>
          <w:rFonts w:ascii="Times New Roman" w:hAnsi="Times New Roman" w:cs="Times New Roman"/>
          <w:sz w:val="24"/>
          <w:szCs w:val="24"/>
        </w:rPr>
        <w:t xml:space="preserve">). A </w:t>
      </w:r>
      <w:r w:rsidR="00820D2B" w:rsidRPr="00E37E04">
        <w:rPr>
          <w:rFonts w:ascii="Times New Roman" w:hAnsi="Times New Roman" w:cs="Times New Roman"/>
          <w:sz w:val="24"/>
          <w:szCs w:val="24"/>
        </w:rPr>
        <w:t xml:space="preserve">rapidly </w:t>
      </w:r>
      <w:r w:rsidRPr="00E37E04">
        <w:rPr>
          <w:rFonts w:ascii="Times New Roman" w:hAnsi="Times New Roman" w:cs="Times New Roman"/>
          <w:sz w:val="24"/>
          <w:szCs w:val="24"/>
        </w:rPr>
        <w:t>growing volume of ecological data</w:t>
      </w:r>
      <w:r w:rsidR="00C34159" w:rsidRPr="00E37E04">
        <w:rPr>
          <w:rFonts w:ascii="Times New Roman" w:hAnsi="Times New Roman" w:cs="Times New Roman"/>
          <w:sz w:val="24"/>
          <w:szCs w:val="24"/>
        </w:rPr>
        <w:t xml:space="preserve"> is available for modeling species-specific responses to the climate system, both at present and in the geologic past</w:t>
      </w:r>
      <w:r w:rsidR="00820D2B" w:rsidRPr="00E37E04">
        <w:rPr>
          <w:rFonts w:ascii="Times New Roman" w:hAnsi="Times New Roman" w:cs="Times New Roman"/>
          <w:sz w:val="24"/>
          <w:szCs w:val="24"/>
        </w:rPr>
        <w:t xml:space="preserve"> (Fig. 1)</w:t>
      </w:r>
      <w:r w:rsidR="00E910A3" w:rsidRPr="00E37E04">
        <w:rPr>
          <w:rFonts w:ascii="Times New Roman" w:hAnsi="Times New Roman" w:cs="Times New Roman"/>
          <w:sz w:val="24"/>
          <w:szCs w:val="24"/>
        </w:rPr>
        <w:t xml:space="preserve">. </w:t>
      </w:r>
      <w:r w:rsidRPr="00E37E04">
        <w:rPr>
          <w:rFonts w:ascii="Times New Roman" w:hAnsi="Times New Roman" w:cs="Times New Roman"/>
          <w:sz w:val="24"/>
          <w:szCs w:val="24"/>
        </w:rPr>
        <w:t>Environmental monitoring efforts, such as the Long Term Ecological Research program (LTER</w:t>
      </w:r>
      <w:r w:rsidR="000E4B06" w:rsidRPr="00E37E04">
        <w:rPr>
          <w:rFonts w:ascii="Times New Roman" w:hAnsi="Times New Roman" w:cs="Times New Roman"/>
          <w:sz w:val="24"/>
          <w:szCs w:val="24"/>
        </w:rPr>
        <w:t xml:space="preserve">, </w:t>
      </w:r>
      <w:r w:rsidRPr="00E37E04">
        <w:rPr>
          <w:rFonts w:ascii="Times New Roman" w:hAnsi="Times New Roman" w:cs="Times New Roman"/>
          <w:sz w:val="24"/>
          <w:szCs w:val="24"/>
        </w:rPr>
        <w:t>Hobbie et al., 2003), the National Ecological Observatory Network (NEON</w:t>
      </w:r>
      <w:r w:rsidR="000E4B06" w:rsidRPr="00E37E04">
        <w:rPr>
          <w:rFonts w:ascii="Times New Roman" w:hAnsi="Times New Roman" w:cs="Times New Roman"/>
          <w:sz w:val="24"/>
          <w:szCs w:val="24"/>
        </w:rPr>
        <w:t xml:space="preserve">, </w:t>
      </w:r>
      <w:r w:rsidRPr="00E37E04">
        <w:rPr>
          <w:rFonts w:ascii="Times New Roman" w:hAnsi="Times New Roman" w:cs="Times New Roman"/>
          <w:sz w:val="24"/>
          <w:szCs w:val="24"/>
        </w:rPr>
        <w:t>Schimel et al., 2009)</w:t>
      </w:r>
      <w:r w:rsidR="004F2ED2" w:rsidRPr="00E37E04">
        <w:rPr>
          <w:rFonts w:ascii="Times New Roman" w:hAnsi="Times New Roman" w:cs="Times New Roman"/>
          <w:sz w:val="24"/>
          <w:szCs w:val="24"/>
        </w:rPr>
        <w:t>;</w:t>
      </w:r>
      <w:r w:rsidRPr="00E37E04">
        <w:rPr>
          <w:rFonts w:ascii="Times New Roman" w:hAnsi="Times New Roman" w:cs="Times New Roman"/>
          <w:sz w:val="24"/>
          <w:szCs w:val="24"/>
        </w:rPr>
        <w:t xml:space="preserve"> databases</w:t>
      </w:r>
      <w:r w:rsidR="000E4B06" w:rsidRPr="00E37E04">
        <w:rPr>
          <w:rFonts w:ascii="Times New Roman" w:hAnsi="Times New Roman" w:cs="Times New Roman"/>
          <w:sz w:val="24"/>
          <w:szCs w:val="24"/>
        </w:rPr>
        <w:t xml:space="preserve"> of the fossil record</w:t>
      </w:r>
      <w:r w:rsidRPr="00E37E04">
        <w:rPr>
          <w:rFonts w:ascii="Times New Roman" w:hAnsi="Times New Roman" w:cs="Times New Roman"/>
          <w:sz w:val="24"/>
          <w:szCs w:val="24"/>
        </w:rPr>
        <w:t>, including the Neotoma Paleoecolog</w:t>
      </w:r>
      <w:r w:rsidR="00A271F1" w:rsidRPr="00E37E04">
        <w:rPr>
          <w:rFonts w:ascii="Times New Roman" w:hAnsi="Times New Roman" w:cs="Times New Roman"/>
          <w:sz w:val="24"/>
          <w:szCs w:val="24"/>
        </w:rPr>
        <w:t>y</w:t>
      </w:r>
      <w:r w:rsidRPr="00E37E04">
        <w:rPr>
          <w:rFonts w:ascii="Times New Roman" w:hAnsi="Times New Roman" w:cs="Times New Roman"/>
          <w:sz w:val="24"/>
          <w:szCs w:val="24"/>
        </w:rPr>
        <w:t xml:space="preserve"> Database (</w:t>
      </w:r>
      <w:r w:rsidR="00A271F1" w:rsidRPr="00E37E04">
        <w:rPr>
          <w:rFonts w:ascii="Times New Roman" w:hAnsi="Times New Roman" w:cs="Times New Roman"/>
          <w:sz w:val="24"/>
          <w:szCs w:val="24"/>
        </w:rPr>
        <w:t xml:space="preserve">Neotoma; </w:t>
      </w:r>
      <w:r w:rsidRPr="00E37E04">
        <w:rPr>
          <w:rFonts w:ascii="Times New Roman" w:hAnsi="Times New Roman" w:cs="Times New Roman"/>
          <w:sz w:val="24"/>
          <w:szCs w:val="24"/>
        </w:rPr>
        <w:t>http://neotomadb.org) and the Paleobiology Database (PBDB, http://paleobiodb.org)</w:t>
      </w:r>
      <w:r w:rsidR="004F2ED2" w:rsidRPr="00E37E04">
        <w:rPr>
          <w:rFonts w:ascii="Times New Roman" w:hAnsi="Times New Roman" w:cs="Times New Roman"/>
          <w:sz w:val="24"/>
          <w:szCs w:val="24"/>
        </w:rPr>
        <w:t>;</w:t>
      </w:r>
      <w:r w:rsidRPr="00E37E04">
        <w:rPr>
          <w:rFonts w:ascii="Times New Roman" w:hAnsi="Times New Roman" w:cs="Times New Roman"/>
          <w:sz w:val="24"/>
          <w:szCs w:val="24"/>
        </w:rPr>
        <w:t xml:space="preserve"> and modern </w:t>
      </w:r>
      <w:r w:rsidR="004F2ED2" w:rsidRPr="00E37E04">
        <w:rPr>
          <w:rFonts w:ascii="Times New Roman" w:hAnsi="Times New Roman" w:cs="Times New Roman"/>
          <w:sz w:val="24"/>
          <w:szCs w:val="24"/>
        </w:rPr>
        <w:t xml:space="preserve">species </w:t>
      </w:r>
      <w:r w:rsidRPr="00E37E04">
        <w:rPr>
          <w:rFonts w:ascii="Times New Roman" w:hAnsi="Times New Roman" w:cs="Times New Roman"/>
          <w:sz w:val="24"/>
          <w:szCs w:val="24"/>
        </w:rPr>
        <w:t xml:space="preserve">occurrence databases, </w:t>
      </w:r>
      <w:r w:rsidR="004F2ED2" w:rsidRPr="00E37E04">
        <w:rPr>
          <w:rFonts w:ascii="Times New Roman" w:hAnsi="Times New Roman" w:cs="Times New Roman"/>
          <w:sz w:val="24"/>
          <w:szCs w:val="24"/>
        </w:rPr>
        <w:t xml:space="preserve">such as </w:t>
      </w:r>
      <w:r w:rsidR="000E4B06" w:rsidRPr="00E37E04">
        <w:rPr>
          <w:rFonts w:ascii="Times New Roman" w:hAnsi="Times New Roman" w:cs="Times New Roman"/>
          <w:sz w:val="24"/>
          <w:szCs w:val="24"/>
        </w:rPr>
        <w:t>the</w:t>
      </w:r>
      <w:r w:rsidRPr="00E37E04">
        <w:rPr>
          <w:rFonts w:ascii="Times New Roman" w:hAnsi="Times New Roman" w:cs="Times New Roman"/>
          <w:sz w:val="24"/>
          <w:szCs w:val="24"/>
        </w:rPr>
        <w:t xml:space="preserve"> Global Biodiversity Information Facility (GBIF, http://www.gbif.org), </w:t>
      </w:r>
      <w:r w:rsidR="00DD209B" w:rsidRPr="00E37E04">
        <w:rPr>
          <w:rFonts w:ascii="Times New Roman" w:hAnsi="Times New Roman" w:cs="Times New Roman"/>
          <w:sz w:val="24"/>
          <w:szCs w:val="24"/>
        </w:rPr>
        <w:t xml:space="preserve">all </w:t>
      </w:r>
      <w:r w:rsidRPr="00E37E04">
        <w:rPr>
          <w:rFonts w:ascii="Times New Roman" w:hAnsi="Times New Roman" w:cs="Times New Roman"/>
          <w:sz w:val="24"/>
          <w:szCs w:val="24"/>
        </w:rPr>
        <w:t xml:space="preserve">organize, store, and distribute large amounts of information to researchers </w:t>
      </w:r>
      <w:r w:rsidR="000E4B06" w:rsidRPr="00E37E04">
        <w:rPr>
          <w:rFonts w:ascii="Times New Roman" w:hAnsi="Times New Roman" w:cs="Times New Roman"/>
          <w:sz w:val="24"/>
          <w:szCs w:val="24"/>
        </w:rPr>
        <w:t>in pursuit of</w:t>
      </w:r>
      <w:r w:rsidRPr="00E37E04">
        <w:rPr>
          <w:rFonts w:ascii="Times New Roman" w:hAnsi="Times New Roman" w:cs="Times New Roman"/>
          <w:sz w:val="24"/>
          <w:szCs w:val="24"/>
        </w:rPr>
        <w:t xml:space="preserve"> understand</w:t>
      </w:r>
      <w:r w:rsidR="000E4B06" w:rsidRPr="00E37E04">
        <w:rPr>
          <w:rFonts w:ascii="Times New Roman" w:hAnsi="Times New Roman" w:cs="Times New Roman"/>
          <w:sz w:val="24"/>
          <w:szCs w:val="24"/>
        </w:rPr>
        <w:t>ing</w:t>
      </w:r>
      <w:r w:rsidRPr="00E37E04">
        <w:rPr>
          <w:rFonts w:ascii="Times New Roman" w:hAnsi="Times New Roman" w:cs="Times New Roman"/>
          <w:sz w:val="24"/>
          <w:szCs w:val="24"/>
        </w:rPr>
        <w:t xml:space="preserve"> and forecast</w:t>
      </w:r>
      <w:r w:rsidR="000E4B06" w:rsidRPr="00E37E04">
        <w:rPr>
          <w:rFonts w:ascii="Times New Roman" w:hAnsi="Times New Roman" w:cs="Times New Roman"/>
          <w:sz w:val="24"/>
          <w:szCs w:val="24"/>
        </w:rPr>
        <w:t>ing</w:t>
      </w:r>
      <w:r w:rsidRPr="00E37E04">
        <w:rPr>
          <w:rFonts w:ascii="Times New Roman" w:hAnsi="Times New Roman" w:cs="Times New Roman"/>
          <w:sz w:val="24"/>
          <w:szCs w:val="24"/>
        </w:rPr>
        <w:t xml:space="preserve"> </w:t>
      </w:r>
      <w:r w:rsidR="004F2ED2" w:rsidRPr="00E37E04">
        <w:rPr>
          <w:rFonts w:ascii="Times New Roman" w:hAnsi="Times New Roman" w:cs="Times New Roman"/>
          <w:sz w:val="24"/>
          <w:szCs w:val="24"/>
        </w:rPr>
        <w:t xml:space="preserve">biological </w:t>
      </w:r>
      <w:r w:rsidRPr="00E37E04">
        <w:rPr>
          <w:rFonts w:ascii="Times New Roman" w:hAnsi="Times New Roman" w:cs="Times New Roman"/>
          <w:sz w:val="24"/>
          <w:szCs w:val="24"/>
        </w:rPr>
        <w:t>responses to perturbations in the earth system (Brewer et al., 2012; Michener &amp; Jones, 2012</w:t>
      </w:r>
      <w:r w:rsidR="00C07D6D" w:rsidRPr="00E37E04">
        <w:rPr>
          <w:rFonts w:ascii="Times New Roman" w:hAnsi="Times New Roman" w:cs="Times New Roman"/>
          <w:sz w:val="24"/>
          <w:szCs w:val="24"/>
        </w:rPr>
        <w:t>; Howe et al., 2008; Uhen et al., 2013</w:t>
      </w:r>
      <w:r w:rsidRPr="00E37E04">
        <w:rPr>
          <w:rFonts w:ascii="Times New Roman" w:hAnsi="Times New Roman" w:cs="Times New Roman"/>
          <w:sz w:val="24"/>
          <w:szCs w:val="24"/>
        </w:rPr>
        <w:t xml:space="preserve">). </w:t>
      </w:r>
      <w:r w:rsidR="00E84041" w:rsidRPr="00E37E04">
        <w:rPr>
          <w:rFonts w:ascii="Times New Roman" w:hAnsi="Times New Roman" w:cs="Times New Roman"/>
          <w:sz w:val="24"/>
          <w:szCs w:val="24"/>
        </w:rPr>
        <w:t>While</w:t>
      </w:r>
      <w:r w:rsidRPr="00E37E04">
        <w:rPr>
          <w:rFonts w:ascii="Times New Roman" w:hAnsi="Times New Roman" w:cs="Times New Roman"/>
          <w:sz w:val="24"/>
          <w:szCs w:val="24"/>
        </w:rPr>
        <w:t xml:space="preserve"> </w:t>
      </w:r>
      <w:r w:rsidR="00DD209B" w:rsidRPr="00E37E04">
        <w:rPr>
          <w:rFonts w:ascii="Times New Roman" w:hAnsi="Times New Roman" w:cs="Times New Roman"/>
          <w:sz w:val="24"/>
          <w:szCs w:val="24"/>
        </w:rPr>
        <w:t xml:space="preserve">growing </w:t>
      </w:r>
      <w:r w:rsidRPr="00E37E04">
        <w:rPr>
          <w:rFonts w:ascii="Times New Roman" w:hAnsi="Times New Roman" w:cs="Times New Roman"/>
          <w:sz w:val="24"/>
          <w:szCs w:val="24"/>
        </w:rPr>
        <w:t xml:space="preserve">collections of modern and </w:t>
      </w:r>
      <w:r w:rsidR="00E84041" w:rsidRPr="00E37E04">
        <w:rPr>
          <w:rFonts w:ascii="Times New Roman" w:hAnsi="Times New Roman" w:cs="Times New Roman"/>
          <w:sz w:val="24"/>
          <w:szCs w:val="24"/>
        </w:rPr>
        <w:t>paleo</w:t>
      </w:r>
      <w:r w:rsidRPr="00E37E04">
        <w:rPr>
          <w:rFonts w:ascii="Times New Roman" w:hAnsi="Times New Roman" w:cs="Times New Roman"/>
          <w:sz w:val="24"/>
          <w:szCs w:val="24"/>
        </w:rPr>
        <w:t xml:space="preserve"> biodiversity data </w:t>
      </w:r>
      <w:r w:rsidR="00DD209B" w:rsidRPr="00E37E04">
        <w:rPr>
          <w:rFonts w:ascii="Times New Roman" w:hAnsi="Times New Roman" w:cs="Times New Roman"/>
          <w:sz w:val="24"/>
          <w:szCs w:val="24"/>
        </w:rPr>
        <w:t>has</w:t>
      </w:r>
      <w:r w:rsidRPr="00E37E04">
        <w:rPr>
          <w:rFonts w:ascii="Times New Roman" w:hAnsi="Times New Roman" w:cs="Times New Roman"/>
          <w:sz w:val="24"/>
          <w:szCs w:val="24"/>
        </w:rPr>
        <w:t xml:space="preserve"> the potential </w:t>
      </w:r>
      <w:r w:rsidR="00DD209B" w:rsidRPr="00E37E04">
        <w:rPr>
          <w:rFonts w:ascii="Times New Roman" w:hAnsi="Times New Roman" w:cs="Times New Roman"/>
          <w:sz w:val="24"/>
          <w:szCs w:val="24"/>
        </w:rPr>
        <w:t>to improve</w:t>
      </w:r>
      <w:r w:rsidRPr="00E37E04">
        <w:rPr>
          <w:rFonts w:ascii="Times New Roman" w:hAnsi="Times New Roman" w:cs="Times New Roman"/>
          <w:sz w:val="24"/>
          <w:szCs w:val="24"/>
        </w:rPr>
        <w:t xml:space="preserve"> </w:t>
      </w:r>
      <w:r w:rsidR="00820D2B" w:rsidRPr="00E37E04">
        <w:rPr>
          <w:rFonts w:ascii="Times New Roman" w:hAnsi="Times New Roman" w:cs="Times New Roman"/>
          <w:sz w:val="24"/>
          <w:szCs w:val="24"/>
        </w:rPr>
        <w:t>predictive ecological modeling</w:t>
      </w:r>
      <w:r w:rsidRPr="00E37E04">
        <w:rPr>
          <w:rFonts w:ascii="Times New Roman" w:hAnsi="Times New Roman" w:cs="Times New Roman"/>
          <w:sz w:val="24"/>
          <w:szCs w:val="24"/>
        </w:rPr>
        <w:t xml:space="preserve"> studies, </w:t>
      </w:r>
      <w:r w:rsidR="00DD209B" w:rsidRPr="00E37E04">
        <w:rPr>
          <w:rFonts w:ascii="Times New Roman" w:hAnsi="Times New Roman" w:cs="Times New Roman"/>
          <w:sz w:val="24"/>
          <w:szCs w:val="24"/>
        </w:rPr>
        <w:t>data</w:t>
      </w:r>
      <w:r w:rsidRPr="00E37E04">
        <w:rPr>
          <w:rFonts w:ascii="Times New Roman" w:hAnsi="Times New Roman" w:cs="Times New Roman"/>
          <w:sz w:val="24"/>
          <w:szCs w:val="24"/>
        </w:rPr>
        <w:t xml:space="preserve"> volume and heterogeneity can make </w:t>
      </w:r>
      <w:r w:rsidR="00DD209B" w:rsidRPr="00E37E04">
        <w:rPr>
          <w:rFonts w:ascii="Times New Roman" w:hAnsi="Times New Roman" w:cs="Times New Roman"/>
          <w:sz w:val="24"/>
          <w:szCs w:val="24"/>
        </w:rPr>
        <w:t>successful uptake and implementation</w:t>
      </w:r>
      <w:r w:rsidRPr="00E37E04">
        <w:rPr>
          <w:rFonts w:ascii="Times New Roman" w:hAnsi="Times New Roman" w:cs="Times New Roman"/>
          <w:sz w:val="24"/>
          <w:szCs w:val="24"/>
        </w:rPr>
        <w:t xml:space="preserve"> challenging for ecologists (Hampton et al., </w:t>
      </w:r>
      <w:r w:rsidR="00561118" w:rsidRPr="00E37E04">
        <w:rPr>
          <w:rFonts w:ascii="Times New Roman" w:hAnsi="Times New Roman" w:cs="Times New Roman"/>
          <w:sz w:val="24"/>
          <w:szCs w:val="24"/>
        </w:rPr>
        <w:t>2013).</w:t>
      </w:r>
      <w:r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 xml:space="preserve">Cloud </w:t>
      </w:r>
      <w:r w:rsidR="00EF2703" w:rsidRPr="00E37E04">
        <w:rPr>
          <w:rFonts w:ascii="Times New Roman" w:hAnsi="Times New Roman" w:cs="Times New Roman"/>
          <w:sz w:val="24"/>
          <w:szCs w:val="24"/>
        </w:rPr>
        <w:t xml:space="preserve">computing may offer a technological solution to some of the problems posed by the increasing </w:t>
      </w:r>
      <w:r w:rsidR="00E910A3" w:rsidRPr="00E37E04">
        <w:rPr>
          <w:rFonts w:ascii="Times New Roman" w:hAnsi="Times New Roman" w:cs="Times New Roman"/>
          <w:sz w:val="24"/>
          <w:szCs w:val="24"/>
        </w:rPr>
        <w:t>‘</w:t>
      </w:r>
      <w:r w:rsidR="00820D2B" w:rsidRPr="00E37E04">
        <w:rPr>
          <w:rFonts w:ascii="Times New Roman" w:hAnsi="Times New Roman" w:cs="Times New Roman"/>
          <w:sz w:val="24"/>
          <w:szCs w:val="24"/>
        </w:rPr>
        <w:t>b</w:t>
      </w:r>
      <w:r w:rsidR="00E910A3" w:rsidRPr="00E37E04">
        <w:rPr>
          <w:rFonts w:ascii="Times New Roman" w:hAnsi="Times New Roman" w:cs="Times New Roman"/>
          <w:sz w:val="24"/>
          <w:szCs w:val="24"/>
        </w:rPr>
        <w:t xml:space="preserve">igness’ </w:t>
      </w:r>
      <w:r w:rsidR="00EF2703" w:rsidRPr="00E37E04">
        <w:rPr>
          <w:rFonts w:ascii="Times New Roman" w:hAnsi="Times New Roman" w:cs="Times New Roman"/>
          <w:sz w:val="24"/>
          <w:szCs w:val="24"/>
        </w:rPr>
        <w:t xml:space="preserve">of ecological data (Hampton et al., 2013; Michener &amp; Jones, 2012), </w:t>
      </w:r>
      <w:r w:rsidR="00DD209B" w:rsidRPr="00E37E04">
        <w:rPr>
          <w:rFonts w:ascii="Times New Roman" w:hAnsi="Times New Roman" w:cs="Times New Roman"/>
          <w:sz w:val="24"/>
          <w:szCs w:val="24"/>
        </w:rPr>
        <w:t xml:space="preserve">by </w:t>
      </w:r>
      <w:r w:rsidR="00E910A3" w:rsidRPr="00E37E04">
        <w:rPr>
          <w:rFonts w:ascii="Times New Roman" w:hAnsi="Times New Roman" w:cs="Times New Roman"/>
          <w:sz w:val="24"/>
          <w:szCs w:val="24"/>
        </w:rPr>
        <w:t xml:space="preserve">allowing users to easily </w:t>
      </w:r>
      <w:r w:rsidR="00586EAE" w:rsidRPr="00E37E04">
        <w:rPr>
          <w:rFonts w:ascii="Times New Roman" w:hAnsi="Times New Roman" w:cs="Times New Roman"/>
          <w:sz w:val="24"/>
          <w:szCs w:val="24"/>
        </w:rPr>
        <w:t>gain access</w:t>
      </w:r>
      <w:r w:rsidR="00E910A3" w:rsidRPr="00E37E04">
        <w:rPr>
          <w:rFonts w:ascii="Times New Roman" w:hAnsi="Times New Roman" w:cs="Times New Roman"/>
          <w:sz w:val="24"/>
          <w:szCs w:val="24"/>
        </w:rPr>
        <w:t xml:space="preserve"> </w:t>
      </w:r>
      <w:r w:rsidR="00586EAE" w:rsidRPr="00E37E04">
        <w:rPr>
          <w:rFonts w:ascii="Times New Roman" w:hAnsi="Times New Roman" w:cs="Times New Roman"/>
          <w:sz w:val="24"/>
          <w:szCs w:val="24"/>
        </w:rPr>
        <w:t>to</w:t>
      </w:r>
      <w:r w:rsidR="00E75BB4" w:rsidRPr="00E37E04">
        <w:rPr>
          <w:rFonts w:ascii="Times New Roman" w:hAnsi="Times New Roman" w:cs="Times New Roman"/>
          <w:sz w:val="24"/>
          <w:szCs w:val="24"/>
        </w:rPr>
        <w:t xml:space="preserve"> </w:t>
      </w:r>
      <w:r w:rsidR="00E910A3" w:rsidRPr="00E37E04">
        <w:rPr>
          <w:rFonts w:ascii="Times New Roman" w:hAnsi="Times New Roman" w:cs="Times New Roman"/>
          <w:sz w:val="24"/>
          <w:szCs w:val="24"/>
        </w:rPr>
        <w:t xml:space="preserve">configurable and </w:t>
      </w:r>
      <w:r w:rsidR="00586EAE" w:rsidRPr="00E37E04">
        <w:rPr>
          <w:rFonts w:ascii="Times New Roman" w:hAnsi="Times New Roman" w:cs="Times New Roman"/>
          <w:sz w:val="24"/>
          <w:szCs w:val="24"/>
        </w:rPr>
        <w:t xml:space="preserve">convenient virtual </w:t>
      </w:r>
      <w:r w:rsidR="00E75BB4" w:rsidRPr="00E37E04">
        <w:rPr>
          <w:rFonts w:ascii="Times New Roman" w:hAnsi="Times New Roman" w:cs="Times New Roman"/>
          <w:sz w:val="24"/>
          <w:szCs w:val="24"/>
        </w:rPr>
        <w:t>resources</w:t>
      </w:r>
      <w:r w:rsidR="000E4B06" w:rsidRPr="00E37E04">
        <w:rPr>
          <w:rFonts w:ascii="Times New Roman" w:hAnsi="Times New Roman" w:cs="Times New Roman"/>
          <w:sz w:val="24"/>
          <w:szCs w:val="24"/>
        </w:rPr>
        <w:t xml:space="preserve"> (Mell &amp; Grance, 2012)</w:t>
      </w:r>
      <w:r w:rsidR="00EF2703" w:rsidRPr="00E37E04">
        <w:rPr>
          <w:rFonts w:ascii="Times New Roman" w:hAnsi="Times New Roman" w:cs="Times New Roman"/>
          <w:sz w:val="24"/>
          <w:szCs w:val="24"/>
        </w:rPr>
        <w:t xml:space="preserve">. </w:t>
      </w:r>
      <w:r w:rsidR="00E84041" w:rsidRPr="00E37E04">
        <w:rPr>
          <w:rFonts w:ascii="Times New Roman" w:hAnsi="Times New Roman" w:cs="Times New Roman"/>
          <w:sz w:val="24"/>
          <w:szCs w:val="24"/>
        </w:rPr>
        <w:t xml:space="preserve">However, little guidance exists for the researcher approaching tradeoffs between model accuracy, performance and cost. </w:t>
      </w:r>
      <w:r w:rsidR="00561118" w:rsidRPr="00E37E04">
        <w:rPr>
          <w:rFonts w:ascii="Times New Roman" w:hAnsi="Times New Roman" w:cs="Times New Roman"/>
          <w:sz w:val="24"/>
          <w:szCs w:val="24"/>
        </w:rPr>
        <w:t>The</w:t>
      </w:r>
      <w:r w:rsidR="00EF2703" w:rsidRPr="00E37E04">
        <w:rPr>
          <w:rFonts w:ascii="Times New Roman" w:hAnsi="Times New Roman" w:cs="Times New Roman"/>
          <w:sz w:val="24"/>
          <w:szCs w:val="24"/>
        </w:rPr>
        <w:t xml:space="preserve"> present study develops a method for identifying the optimal </w:t>
      </w:r>
      <w:proofErr w:type="gramStart"/>
      <w:r w:rsidR="00820D2B" w:rsidRPr="00E37E04">
        <w:rPr>
          <w:rFonts w:ascii="Times New Roman" w:hAnsi="Times New Roman" w:cs="Times New Roman"/>
          <w:sz w:val="24"/>
          <w:szCs w:val="24"/>
        </w:rPr>
        <w:t>cloud computing</w:t>
      </w:r>
      <w:proofErr w:type="gramEnd"/>
      <w:r w:rsidR="00820D2B" w:rsidRPr="00E37E04">
        <w:rPr>
          <w:rFonts w:ascii="Times New Roman" w:hAnsi="Times New Roman" w:cs="Times New Roman"/>
          <w:sz w:val="24"/>
          <w:szCs w:val="24"/>
        </w:rPr>
        <w:t xml:space="preserve"> </w:t>
      </w:r>
      <w:r w:rsidR="00561118" w:rsidRPr="00E37E04">
        <w:rPr>
          <w:rFonts w:ascii="Times New Roman" w:hAnsi="Times New Roman" w:cs="Times New Roman"/>
          <w:sz w:val="24"/>
          <w:szCs w:val="24"/>
        </w:rPr>
        <w:t>configuration</w:t>
      </w:r>
      <w:r w:rsidR="00EF2703" w:rsidRPr="00E37E04">
        <w:rPr>
          <w:rFonts w:ascii="Times New Roman" w:hAnsi="Times New Roman" w:cs="Times New Roman"/>
          <w:sz w:val="24"/>
          <w:szCs w:val="24"/>
        </w:rPr>
        <w:t xml:space="preserve"> on which to run </w:t>
      </w:r>
      <w:r w:rsidR="00E75BB4" w:rsidRPr="00E37E04">
        <w:rPr>
          <w:rFonts w:ascii="Times New Roman" w:hAnsi="Times New Roman" w:cs="Times New Roman"/>
          <w:sz w:val="24"/>
          <w:szCs w:val="24"/>
        </w:rPr>
        <w:t>SDMs</w:t>
      </w:r>
      <w:r w:rsidR="000E4B06" w:rsidRPr="00E37E04">
        <w:rPr>
          <w:rFonts w:ascii="Times New Roman" w:hAnsi="Times New Roman" w:cs="Times New Roman"/>
          <w:sz w:val="24"/>
          <w:szCs w:val="24"/>
        </w:rPr>
        <w:t>, describing a flexible</w:t>
      </w:r>
      <w:r w:rsidR="00EF2703"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and skillful framework</w:t>
      </w:r>
      <w:r w:rsidR="00EF2703" w:rsidRPr="00E37E04">
        <w:rPr>
          <w:rFonts w:ascii="Times New Roman" w:hAnsi="Times New Roman" w:cs="Times New Roman"/>
          <w:sz w:val="24"/>
          <w:szCs w:val="24"/>
        </w:rPr>
        <w:t xml:space="preserve"> </w:t>
      </w:r>
      <w:r w:rsidR="000E4B06" w:rsidRPr="00E37E04">
        <w:rPr>
          <w:rFonts w:ascii="Times New Roman" w:hAnsi="Times New Roman" w:cs="Times New Roman"/>
          <w:sz w:val="24"/>
          <w:szCs w:val="24"/>
        </w:rPr>
        <w:t>that can be used to inform</w:t>
      </w:r>
      <w:r w:rsidR="00EF2703" w:rsidRPr="00E37E04">
        <w:rPr>
          <w:rFonts w:ascii="Times New Roman" w:hAnsi="Times New Roman" w:cs="Times New Roman"/>
          <w:sz w:val="24"/>
          <w:szCs w:val="24"/>
        </w:rPr>
        <w:t xml:space="preserve"> provisioning strategies</w:t>
      </w:r>
      <w:r w:rsidR="000E4B06" w:rsidRPr="00E37E04">
        <w:rPr>
          <w:rFonts w:ascii="Times New Roman" w:hAnsi="Times New Roman" w:cs="Times New Roman"/>
          <w:sz w:val="24"/>
          <w:szCs w:val="24"/>
        </w:rPr>
        <w:t xml:space="preserve"> as well as</w:t>
      </w:r>
      <w:r w:rsidR="00561118" w:rsidRPr="00E37E04">
        <w:rPr>
          <w:rFonts w:ascii="Times New Roman" w:hAnsi="Times New Roman" w:cs="Times New Roman"/>
          <w:sz w:val="24"/>
          <w:szCs w:val="24"/>
        </w:rPr>
        <w:t xml:space="preserve"> suggest</w:t>
      </w:r>
      <w:r w:rsidR="000E4B06" w:rsidRPr="00E37E04">
        <w:rPr>
          <w:rFonts w:ascii="Times New Roman" w:hAnsi="Times New Roman" w:cs="Times New Roman"/>
          <w:sz w:val="24"/>
          <w:szCs w:val="24"/>
        </w:rPr>
        <w:t xml:space="preserve"> </w:t>
      </w:r>
      <w:r w:rsidR="00EF2703" w:rsidRPr="00E37E04">
        <w:rPr>
          <w:rFonts w:ascii="Times New Roman" w:hAnsi="Times New Roman" w:cs="Times New Roman"/>
          <w:sz w:val="24"/>
          <w:szCs w:val="24"/>
        </w:rPr>
        <w:t>future priorities</w:t>
      </w:r>
      <w:r w:rsidR="000E4B06" w:rsidRPr="00E37E04">
        <w:rPr>
          <w:rFonts w:ascii="Times New Roman" w:hAnsi="Times New Roman" w:cs="Times New Roman"/>
          <w:sz w:val="24"/>
          <w:szCs w:val="24"/>
        </w:rPr>
        <w:t xml:space="preserve"> for model developers</w:t>
      </w:r>
      <w:r w:rsidR="00EF2703" w:rsidRPr="00E37E04">
        <w:rPr>
          <w:rFonts w:ascii="Times New Roman" w:hAnsi="Times New Roman" w:cs="Times New Roman"/>
          <w:sz w:val="24"/>
          <w:szCs w:val="24"/>
        </w:rPr>
        <w:t>.</w:t>
      </w:r>
    </w:p>
    <w:p w14:paraId="3F8FF1A2" w14:textId="611793BD" w:rsidR="00F94FEE" w:rsidRPr="00E37E04" w:rsidRDefault="00AC34D2"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With over </w:t>
      </w:r>
      <w:r w:rsidR="00E75BB4" w:rsidRPr="00E37E04">
        <w:rPr>
          <w:rFonts w:ascii="Times New Roman" w:hAnsi="Times New Roman" w:cs="Times New Roman"/>
          <w:sz w:val="24"/>
          <w:szCs w:val="24"/>
        </w:rPr>
        <w:t>700 million</w:t>
      </w:r>
      <w:r w:rsidR="000E4B06" w:rsidRPr="00E37E04">
        <w:rPr>
          <w:rFonts w:ascii="Times New Roman" w:hAnsi="Times New Roman" w:cs="Times New Roman"/>
          <w:sz w:val="24"/>
          <w:szCs w:val="24"/>
        </w:rPr>
        <w:t xml:space="preserve"> modern and historical occurrence records</w:t>
      </w:r>
      <w:r w:rsidR="00DD209B" w:rsidRPr="00E37E04">
        <w:rPr>
          <w:rFonts w:ascii="Times New Roman" w:hAnsi="Times New Roman" w:cs="Times New Roman"/>
          <w:sz w:val="24"/>
          <w:szCs w:val="24"/>
        </w:rPr>
        <w:t xml:space="preserve"> in GBIF and 18 million </w:t>
      </w:r>
      <w:r w:rsidR="000E4B06" w:rsidRPr="00E37E04">
        <w:rPr>
          <w:rFonts w:ascii="Times New Roman" w:hAnsi="Times New Roman" w:cs="Times New Roman"/>
          <w:sz w:val="24"/>
          <w:szCs w:val="24"/>
        </w:rPr>
        <w:t>paleo-occurrence</w:t>
      </w:r>
      <w:r w:rsidR="00DD209B" w:rsidRPr="00E37E04">
        <w:rPr>
          <w:rFonts w:ascii="Times New Roman" w:hAnsi="Times New Roman" w:cs="Times New Roman"/>
          <w:sz w:val="24"/>
          <w:szCs w:val="24"/>
        </w:rPr>
        <w:t xml:space="preserve"> records in Neotoma</w:t>
      </w:r>
      <w:r w:rsidR="00820D2B" w:rsidRPr="00E37E04">
        <w:rPr>
          <w:rFonts w:ascii="Times New Roman" w:hAnsi="Times New Roman" w:cs="Times New Roman"/>
          <w:sz w:val="24"/>
          <w:szCs w:val="24"/>
        </w:rPr>
        <w:t xml:space="preserve"> (Fig. 1)</w:t>
      </w:r>
      <w:r w:rsidRPr="00E37E04">
        <w:rPr>
          <w:rFonts w:ascii="Times New Roman" w:hAnsi="Times New Roman" w:cs="Times New Roman"/>
          <w:sz w:val="24"/>
          <w:szCs w:val="24"/>
        </w:rPr>
        <w:t>, traditional st</w:t>
      </w:r>
      <w:r w:rsidR="000E4B06" w:rsidRPr="00E37E04">
        <w:rPr>
          <w:rFonts w:ascii="Times New Roman" w:hAnsi="Times New Roman" w:cs="Times New Roman"/>
          <w:sz w:val="24"/>
          <w:szCs w:val="24"/>
        </w:rPr>
        <w:t xml:space="preserve">atistical methods for analyzing, modeling, and </w:t>
      </w:r>
      <w:r w:rsidRPr="00E37E04">
        <w:rPr>
          <w:rFonts w:ascii="Times New Roman" w:hAnsi="Times New Roman" w:cs="Times New Roman"/>
          <w:sz w:val="24"/>
          <w:szCs w:val="24"/>
        </w:rPr>
        <w:t xml:space="preserve">forecasting ecological </w:t>
      </w:r>
      <w:r w:rsidR="00586EAE" w:rsidRPr="00E37E04">
        <w:rPr>
          <w:rFonts w:ascii="Times New Roman" w:hAnsi="Times New Roman" w:cs="Times New Roman"/>
          <w:sz w:val="24"/>
          <w:szCs w:val="24"/>
        </w:rPr>
        <w:t>patterns</w:t>
      </w:r>
      <w:r w:rsidRPr="00E37E04">
        <w:rPr>
          <w:rFonts w:ascii="Times New Roman" w:hAnsi="Times New Roman" w:cs="Times New Roman"/>
          <w:sz w:val="24"/>
          <w:szCs w:val="24"/>
        </w:rPr>
        <w:t xml:space="preserve"> often cannot be applied without compromising analysis scope. </w:t>
      </w:r>
      <w:r w:rsidR="00E75BB4" w:rsidRPr="00E37E04">
        <w:rPr>
          <w:rFonts w:ascii="Times New Roman" w:hAnsi="Times New Roman" w:cs="Times New Roman"/>
          <w:sz w:val="24"/>
          <w:szCs w:val="24"/>
        </w:rPr>
        <w:t>Many</w:t>
      </w:r>
      <w:r w:rsidRPr="00E37E04">
        <w:rPr>
          <w:rFonts w:ascii="Times New Roman" w:hAnsi="Times New Roman" w:cs="Times New Roman"/>
          <w:sz w:val="24"/>
          <w:szCs w:val="24"/>
        </w:rPr>
        <w:t xml:space="preserve"> SDM methods, though popular in the lite</w:t>
      </w:r>
      <w:r w:rsidR="00E75BB4" w:rsidRPr="00E37E04">
        <w:rPr>
          <w:rFonts w:ascii="Times New Roman" w:hAnsi="Times New Roman" w:cs="Times New Roman"/>
          <w:sz w:val="24"/>
          <w:szCs w:val="24"/>
        </w:rPr>
        <w:t xml:space="preserve">rature and highly skillful, </w:t>
      </w:r>
      <w:r w:rsidRPr="00E37E04">
        <w:rPr>
          <w:rFonts w:ascii="Times New Roman" w:hAnsi="Times New Roman" w:cs="Times New Roman"/>
          <w:sz w:val="24"/>
          <w:szCs w:val="24"/>
        </w:rPr>
        <w:t xml:space="preserve">are not designed to </w:t>
      </w:r>
      <w:r w:rsidR="00DD209B" w:rsidRPr="00E37E04">
        <w:rPr>
          <w:rFonts w:ascii="Times New Roman" w:hAnsi="Times New Roman" w:cs="Times New Roman"/>
          <w:sz w:val="24"/>
          <w:szCs w:val="24"/>
        </w:rPr>
        <w:t>leverage</w:t>
      </w:r>
      <w:r w:rsidRPr="00E37E04">
        <w:rPr>
          <w:rFonts w:ascii="Times New Roman" w:hAnsi="Times New Roman" w:cs="Times New Roman"/>
          <w:sz w:val="24"/>
          <w:szCs w:val="24"/>
        </w:rPr>
        <w:t xml:space="preserve"> parallel processing or distributed computing</w:t>
      </w:r>
      <w:r w:rsidR="00E75BB4" w:rsidRPr="00E37E04">
        <w:rPr>
          <w:rFonts w:ascii="Times New Roman" w:hAnsi="Times New Roman" w:cs="Times New Roman"/>
          <w:sz w:val="24"/>
          <w:szCs w:val="24"/>
        </w:rPr>
        <w:t xml:space="preserve">, and </w:t>
      </w:r>
      <w:r w:rsidR="00820D2B" w:rsidRPr="00E37E04">
        <w:rPr>
          <w:rFonts w:ascii="Times New Roman" w:hAnsi="Times New Roman" w:cs="Times New Roman"/>
          <w:sz w:val="24"/>
          <w:szCs w:val="24"/>
        </w:rPr>
        <w:t>cannot</w:t>
      </w:r>
      <w:r w:rsidR="000E4B06" w:rsidRPr="00E37E04">
        <w:rPr>
          <w:rFonts w:ascii="Times New Roman" w:hAnsi="Times New Roman" w:cs="Times New Roman"/>
          <w:sz w:val="24"/>
          <w:szCs w:val="24"/>
        </w:rPr>
        <w:t xml:space="preserve"> be scaled</w:t>
      </w:r>
      <w:r w:rsidR="00E75BB4" w:rsidRPr="00E37E04">
        <w:rPr>
          <w:rFonts w:ascii="Times New Roman" w:hAnsi="Times New Roman" w:cs="Times New Roman"/>
          <w:sz w:val="24"/>
          <w:szCs w:val="24"/>
        </w:rPr>
        <w:t xml:space="preserve"> to huge datasets</w:t>
      </w:r>
      <w:r w:rsidRPr="00E37E04">
        <w:rPr>
          <w:rFonts w:ascii="Times New Roman" w:hAnsi="Times New Roman" w:cs="Times New Roman"/>
          <w:sz w:val="24"/>
          <w:szCs w:val="24"/>
        </w:rPr>
        <w:t xml:space="preserve">. </w:t>
      </w:r>
      <w:r w:rsidR="00E75BB4" w:rsidRPr="00E37E04">
        <w:rPr>
          <w:rFonts w:ascii="Times New Roman" w:hAnsi="Times New Roman" w:cs="Times New Roman"/>
          <w:sz w:val="24"/>
          <w:szCs w:val="24"/>
        </w:rPr>
        <w:t>Other scientific fields, including bioinformatics (Schatz et al., 2010), genomics (Stein, 2010), climate</w:t>
      </w:r>
      <w:r w:rsidR="002C79B5" w:rsidRPr="00E37E04">
        <w:rPr>
          <w:rFonts w:ascii="Times New Roman" w:hAnsi="Times New Roman" w:cs="Times New Roman"/>
          <w:sz w:val="24"/>
          <w:szCs w:val="24"/>
        </w:rPr>
        <w:t xml:space="preserve"> analytics (Schnase et al., 2015</w:t>
      </w:r>
      <w:r w:rsidR="00E75BB4" w:rsidRPr="00E37E04">
        <w:rPr>
          <w:rFonts w:ascii="Times New Roman" w:hAnsi="Times New Roman" w:cs="Times New Roman"/>
          <w:sz w:val="24"/>
          <w:szCs w:val="24"/>
        </w:rPr>
        <w:t xml:space="preserve">), as well as private industry (Mosco, 2014), have adopted </w:t>
      </w:r>
      <w:r w:rsidR="00586EAE" w:rsidRPr="00E37E04">
        <w:rPr>
          <w:rFonts w:ascii="Times New Roman" w:hAnsi="Times New Roman" w:cs="Times New Roman"/>
          <w:sz w:val="24"/>
          <w:szCs w:val="24"/>
        </w:rPr>
        <w:t>these and other</w:t>
      </w:r>
      <w:r w:rsidR="00820D2B" w:rsidRPr="00E37E04">
        <w:rPr>
          <w:rFonts w:ascii="Times New Roman" w:hAnsi="Times New Roman" w:cs="Times New Roman"/>
          <w:sz w:val="24"/>
          <w:szCs w:val="24"/>
        </w:rPr>
        <w:t xml:space="preserve"> computing</w:t>
      </w:r>
      <w:r w:rsidR="00586EAE" w:rsidRPr="00E37E04">
        <w:rPr>
          <w:rFonts w:ascii="Times New Roman" w:hAnsi="Times New Roman" w:cs="Times New Roman"/>
          <w:sz w:val="24"/>
          <w:szCs w:val="24"/>
        </w:rPr>
        <w:t xml:space="preserve"> </w:t>
      </w:r>
      <w:r w:rsidR="00E75BB4" w:rsidRPr="00E37E04">
        <w:rPr>
          <w:rFonts w:ascii="Times New Roman" w:hAnsi="Times New Roman" w:cs="Times New Roman"/>
          <w:sz w:val="24"/>
          <w:szCs w:val="24"/>
        </w:rPr>
        <w:t xml:space="preserve">techniques to cope with large datasets. </w:t>
      </w:r>
      <w:r w:rsidRPr="00E37E04">
        <w:rPr>
          <w:rFonts w:ascii="Times New Roman" w:hAnsi="Times New Roman" w:cs="Times New Roman"/>
          <w:sz w:val="24"/>
          <w:szCs w:val="24"/>
        </w:rPr>
        <w:t>As the volume of ecological data increases an</w:t>
      </w:r>
      <w:r w:rsidR="00586EAE" w:rsidRPr="00E37E04">
        <w:rPr>
          <w:rFonts w:ascii="Times New Roman" w:hAnsi="Times New Roman" w:cs="Times New Roman"/>
          <w:sz w:val="24"/>
          <w:szCs w:val="24"/>
        </w:rPr>
        <w:t xml:space="preserve">d the need for accurate, high resolution </w:t>
      </w:r>
      <w:r w:rsidR="000E4B06" w:rsidRPr="00E37E04">
        <w:rPr>
          <w:rFonts w:ascii="Times New Roman" w:hAnsi="Times New Roman" w:cs="Times New Roman"/>
          <w:sz w:val="24"/>
          <w:szCs w:val="24"/>
        </w:rPr>
        <w:t>projections of biotic dis</w:t>
      </w:r>
      <w:r w:rsidR="00586EAE" w:rsidRPr="00E37E04">
        <w:rPr>
          <w:rFonts w:ascii="Times New Roman" w:hAnsi="Times New Roman" w:cs="Times New Roman"/>
          <w:sz w:val="24"/>
          <w:szCs w:val="24"/>
        </w:rPr>
        <w:t>tributions</w:t>
      </w:r>
      <w:r w:rsidR="00820D2B" w:rsidRPr="00E37E04">
        <w:rPr>
          <w:rFonts w:ascii="Times New Roman" w:hAnsi="Times New Roman" w:cs="Times New Roman"/>
          <w:sz w:val="24"/>
          <w:szCs w:val="24"/>
        </w:rPr>
        <w:t xml:space="preserve"> and extinction risk</w:t>
      </w:r>
      <w:r w:rsidR="00586EAE" w:rsidRPr="00E37E04">
        <w:rPr>
          <w:rFonts w:ascii="Times New Roman" w:hAnsi="Times New Roman" w:cs="Times New Roman"/>
          <w:sz w:val="24"/>
          <w:szCs w:val="24"/>
        </w:rPr>
        <w:t xml:space="preserve"> become more pressing, </w:t>
      </w:r>
      <w:r w:rsidR="00820D2B" w:rsidRPr="00E37E04">
        <w:rPr>
          <w:rFonts w:ascii="Times New Roman" w:hAnsi="Times New Roman" w:cs="Times New Roman"/>
          <w:sz w:val="24"/>
          <w:szCs w:val="24"/>
        </w:rPr>
        <w:t xml:space="preserve">solving data volume challenges by </w:t>
      </w:r>
      <w:r w:rsidRPr="00E37E04">
        <w:rPr>
          <w:rFonts w:ascii="Times New Roman" w:hAnsi="Times New Roman" w:cs="Times New Roman"/>
          <w:sz w:val="24"/>
          <w:szCs w:val="24"/>
        </w:rPr>
        <w:t>reducing project s</w:t>
      </w:r>
      <w:r w:rsidR="000E4B06" w:rsidRPr="00E37E04">
        <w:rPr>
          <w:rFonts w:ascii="Times New Roman" w:hAnsi="Times New Roman" w:cs="Times New Roman"/>
          <w:sz w:val="24"/>
          <w:szCs w:val="24"/>
        </w:rPr>
        <w:t>cope (e.g., Bolker et al., 2009</w:t>
      </w:r>
      <w:r w:rsidRPr="00E37E04">
        <w:rPr>
          <w:rFonts w:ascii="Times New Roman" w:hAnsi="Times New Roman" w:cs="Times New Roman"/>
          <w:sz w:val="24"/>
          <w:szCs w:val="24"/>
        </w:rPr>
        <w:t>) can no longer be considered a valid option.</w:t>
      </w:r>
      <w:r w:rsidR="00586EAE" w:rsidRPr="00E37E04">
        <w:rPr>
          <w:rFonts w:ascii="Times New Roman" w:hAnsi="Times New Roman" w:cs="Times New Roman"/>
          <w:sz w:val="24"/>
          <w:szCs w:val="24"/>
        </w:rPr>
        <w:t xml:space="preserve"> Cloud </w:t>
      </w:r>
      <w:r w:rsidR="00DD209B" w:rsidRPr="00E37E04">
        <w:rPr>
          <w:rFonts w:ascii="Times New Roman" w:hAnsi="Times New Roman" w:cs="Times New Roman"/>
          <w:sz w:val="24"/>
          <w:szCs w:val="24"/>
        </w:rPr>
        <w:t xml:space="preserve">computing provides a platform on which to </w:t>
      </w:r>
      <w:r w:rsidR="000E4B06" w:rsidRPr="00E37E04">
        <w:rPr>
          <w:rFonts w:ascii="Times New Roman" w:hAnsi="Times New Roman" w:cs="Times New Roman"/>
          <w:sz w:val="24"/>
          <w:szCs w:val="24"/>
        </w:rPr>
        <w:t>undertake</w:t>
      </w:r>
      <w:r w:rsidR="00586EAE" w:rsidRPr="00E37E04">
        <w:rPr>
          <w:rFonts w:ascii="Times New Roman" w:hAnsi="Times New Roman" w:cs="Times New Roman"/>
          <w:sz w:val="24"/>
          <w:szCs w:val="24"/>
        </w:rPr>
        <w:t xml:space="preserve"> large-</w:t>
      </w:r>
      <w:r w:rsidR="00DD209B" w:rsidRPr="00E37E04">
        <w:rPr>
          <w:rFonts w:ascii="Times New Roman" w:hAnsi="Times New Roman" w:cs="Times New Roman"/>
          <w:sz w:val="24"/>
          <w:szCs w:val="24"/>
        </w:rPr>
        <w:t>scale ecological analysis</w:t>
      </w:r>
      <w:r w:rsidR="009F5D79" w:rsidRPr="00E37E04">
        <w:rPr>
          <w:rFonts w:ascii="Times New Roman" w:hAnsi="Times New Roman" w:cs="Times New Roman"/>
          <w:sz w:val="24"/>
          <w:szCs w:val="24"/>
        </w:rPr>
        <w:t xml:space="preserve"> (Hampton et al., 2013; Michener &amp; Jones, 2012)</w:t>
      </w:r>
      <w:r w:rsidR="00C31021" w:rsidRPr="00E37E04">
        <w:rPr>
          <w:rFonts w:ascii="Times New Roman" w:hAnsi="Times New Roman" w:cs="Times New Roman"/>
          <w:sz w:val="24"/>
          <w:szCs w:val="24"/>
        </w:rPr>
        <w:t xml:space="preserve">, by providing </w:t>
      </w:r>
      <w:r w:rsidR="009F5D79" w:rsidRPr="00E37E04">
        <w:rPr>
          <w:rFonts w:ascii="Times New Roman" w:hAnsi="Times New Roman" w:cs="Times New Roman"/>
          <w:sz w:val="24"/>
          <w:szCs w:val="24"/>
        </w:rPr>
        <w:t xml:space="preserve">“ubiquitous, convenient, and on-demand network access to a shared pool of configurable computing resources that can be rapidly provisioned and released with minimal management effort” (Mell &amp; Grance, 2012). </w:t>
      </w:r>
      <w:r w:rsidR="00586EAE" w:rsidRPr="00E37E04">
        <w:rPr>
          <w:rFonts w:ascii="Times New Roman" w:hAnsi="Times New Roman" w:cs="Times New Roman"/>
          <w:sz w:val="24"/>
          <w:szCs w:val="24"/>
        </w:rPr>
        <w:t>T</w:t>
      </w:r>
      <w:r w:rsidR="009F5D79" w:rsidRPr="00E37E04">
        <w:rPr>
          <w:rFonts w:ascii="Times New Roman" w:hAnsi="Times New Roman" w:cs="Times New Roman"/>
          <w:sz w:val="24"/>
          <w:szCs w:val="24"/>
        </w:rPr>
        <w:t xml:space="preserve">he rapid commercialization of cloud computing and the widespread availability of public cloud </w:t>
      </w:r>
      <w:r w:rsidR="00586EAE" w:rsidRPr="00E37E04">
        <w:rPr>
          <w:rFonts w:ascii="Times New Roman" w:hAnsi="Times New Roman" w:cs="Times New Roman"/>
          <w:sz w:val="24"/>
          <w:szCs w:val="24"/>
        </w:rPr>
        <w:t>products through providers</w:t>
      </w:r>
      <w:r w:rsidR="009F5D79" w:rsidRPr="00E37E04">
        <w:rPr>
          <w:rFonts w:ascii="Times New Roman" w:hAnsi="Times New Roman" w:cs="Times New Roman"/>
          <w:sz w:val="24"/>
          <w:szCs w:val="24"/>
        </w:rPr>
        <w:t xml:space="preserve"> like Amazon Web Services (AWS) and Goo</w:t>
      </w:r>
      <w:r w:rsidR="00586EAE" w:rsidRPr="00E37E04">
        <w:rPr>
          <w:rFonts w:ascii="Times New Roman" w:hAnsi="Times New Roman" w:cs="Times New Roman"/>
          <w:sz w:val="24"/>
          <w:szCs w:val="24"/>
        </w:rPr>
        <w:t xml:space="preserve">gle’s Cloud Compute Engine (GCE) have put a seemingly unlimited supply of computing resources at </w:t>
      </w:r>
      <w:r w:rsidR="009F5D79" w:rsidRPr="00E37E04">
        <w:rPr>
          <w:rFonts w:ascii="Times New Roman" w:hAnsi="Times New Roman" w:cs="Times New Roman"/>
          <w:sz w:val="24"/>
          <w:szCs w:val="24"/>
        </w:rPr>
        <w:t>scientists</w:t>
      </w:r>
      <w:r w:rsidR="00586EAE" w:rsidRPr="00E37E04">
        <w:rPr>
          <w:rFonts w:ascii="Times New Roman" w:hAnsi="Times New Roman" w:cs="Times New Roman"/>
          <w:sz w:val="24"/>
          <w:szCs w:val="24"/>
        </w:rPr>
        <w:t xml:space="preserve">’ </w:t>
      </w:r>
      <w:r w:rsidR="009F5D79" w:rsidRPr="00E37E04">
        <w:rPr>
          <w:rFonts w:ascii="Times New Roman" w:hAnsi="Times New Roman" w:cs="Times New Roman"/>
          <w:sz w:val="24"/>
          <w:szCs w:val="24"/>
        </w:rPr>
        <w:t>disposal.</w:t>
      </w:r>
    </w:p>
    <w:p w14:paraId="76C40CCA" w14:textId="4CF8F85D" w:rsidR="00A8169E" w:rsidRPr="00E37E04" w:rsidRDefault="00C07D6D"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More</w:t>
      </w:r>
      <w:r w:rsidR="00F411B6" w:rsidRPr="00E37E04">
        <w:rPr>
          <w:rFonts w:ascii="Times New Roman" w:hAnsi="Times New Roman" w:cs="Times New Roman"/>
          <w:sz w:val="24"/>
          <w:szCs w:val="24"/>
        </w:rPr>
        <w:t>over, the cloud’s novel business model of charging customers for the use of virtual machines (VMs) rather than the purchase of physical hardware provides a highly flexible platform for scientific computing.</w:t>
      </w:r>
      <w:ins w:id="3" w:author="Jack W Williams" w:date="2017-02-27T09:02:00Z">
        <w:r w:rsidR="00820D2B" w:rsidRPr="00E37E04">
          <w:rPr>
            <w:rFonts w:ascii="Times New Roman" w:hAnsi="Times New Roman" w:cs="Times New Roman"/>
            <w:sz w:val="24"/>
            <w:szCs w:val="24"/>
          </w:rPr>
          <w:t xml:space="preserve"> </w:t>
        </w:r>
      </w:ins>
      <w:r w:rsidR="00F411B6" w:rsidRPr="00E37E04">
        <w:rPr>
          <w:rFonts w:ascii="Times New Roman" w:hAnsi="Times New Roman" w:cs="Times New Roman"/>
          <w:sz w:val="24"/>
          <w:szCs w:val="24"/>
        </w:rPr>
        <w:t xml:space="preserve">This operating model </w:t>
      </w:r>
      <w:r w:rsidR="00DD209B" w:rsidRPr="00E37E04">
        <w:rPr>
          <w:rFonts w:ascii="Times New Roman" w:hAnsi="Times New Roman" w:cs="Times New Roman"/>
          <w:sz w:val="24"/>
          <w:szCs w:val="24"/>
        </w:rPr>
        <w:t>lets</w:t>
      </w:r>
      <w:r w:rsidR="00AC34D2" w:rsidRPr="00E37E04">
        <w:rPr>
          <w:rFonts w:ascii="Times New Roman" w:hAnsi="Times New Roman" w:cs="Times New Roman"/>
          <w:sz w:val="24"/>
          <w:szCs w:val="24"/>
        </w:rPr>
        <w:t xml:space="preserve"> consumers scale their </w:t>
      </w:r>
      <w:r w:rsidR="0065041F" w:rsidRPr="00E37E04">
        <w:rPr>
          <w:rFonts w:ascii="Times New Roman" w:hAnsi="Times New Roman" w:cs="Times New Roman"/>
          <w:sz w:val="24"/>
          <w:szCs w:val="24"/>
        </w:rPr>
        <w:t>resources</w:t>
      </w:r>
      <w:r w:rsidR="00AC34D2" w:rsidRPr="00E37E04">
        <w:rPr>
          <w:rFonts w:ascii="Times New Roman" w:hAnsi="Times New Roman" w:cs="Times New Roman"/>
          <w:sz w:val="24"/>
          <w:szCs w:val="24"/>
        </w:rPr>
        <w:t xml:space="preserve"> depending on computational demand (</w:t>
      </w:r>
      <w:r w:rsidR="00047C99" w:rsidRPr="00E37E04">
        <w:rPr>
          <w:rFonts w:ascii="Times New Roman" w:hAnsi="Times New Roman" w:cs="Times New Roman"/>
          <w:sz w:val="24"/>
          <w:szCs w:val="24"/>
        </w:rPr>
        <w:t xml:space="preserve">Hassan, 2011). Users are therefore not locked in to a single hardware configuration, and can choose to add or remove different hardware components as the problem changes (Armbrust et al., 2009).  </w:t>
      </w:r>
      <w:r w:rsidR="00AC34D2" w:rsidRPr="00E37E04">
        <w:rPr>
          <w:rFonts w:ascii="Times New Roman" w:hAnsi="Times New Roman" w:cs="Times New Roman"/>
          <w:sz w:val="24"/>
          <w:szCs w:val="24"/>
        </w:rPr>
        <w:t>While the exact costs of migrating to a cloud environment are difficult to estimate (but see Sun &amp; Li, 2013), the computational time gains achieved by running models on high</w:t>
      </w:r>
      <w:ins w:id="4" w:author="Jack W Williams" w:date="2017-02-27T09:04:00Z">
        <w:r w:rsidR="00A8169E" w:rsidRPr="00E37E04">
          <w:rPr>
            <w:rFonts w:ascii="Times New Roman" w:hAnsi="Times New Roman" w:cs="Times New Roman"/>
            <w:sz w:val="24"/>
            <w:szCs w:val="24"/>
          </w:rPr>
          <w:t>-</w:t>
        </w:r>
      </w:ins>
      <w:r w:rsidR="00AC34D2" w:rsidRPr="00E37E04">
        <w:rPr>
          <w:rFonts w:ascii="Times New Roman" w:hAnsi="Times New Roman" w:cs="Times New Roman"/>
          <w:sz w:val="24"/>
          <w:szCs w:val="24"/>
        </w:rPr>
        <w:t xml:space="preserve">performance virtual instances can be </w:t>
      </w:r>
      <w:r w:rsidR="0065041F" w:rsidRPr="00E37E04">
        <w:rPr>
          <w:rFonts w:ascii="Times New Roman" w:hAnsi="Times New Roman" w:cs="Times New Roman"/>
          <w:sz w:val="24"/>
          <w:szCs w:val="24"/>
        </w:rPr>
        <w:t>significant</w:t>
      </w:r>
      <w:r w:rsidR="000E4B06" w:rsidRPr="00E37E04">
        <w:rPr>
          <w:rFonts w:ascii="Times New Roman" w:hAnsi="Times New Roman" w:cs="Times New Roman"/>
          <w:sz w:val="24"/>
          <w:szCs w:val="24"/>
        </w:rPr>
        <w:t xml:space="preserve"> (Yang et al., 2011</w:t>
      </w:r>
      <w:r w:rsidR="00056F01" w:rsidRPr="00E37E04">
        <w:rPr>
          <w:rFonts w:ascii="Times New Roman" w:hAnsi="Times New Roman" w:cs="Times New Roman"/>
          <w:sz w:val="24"/>
          <w:szCs w:val="24"/>
        </w:rPr>
        <w:t>a</w:t>
      </w:r>
      <w:r w:rsidR="000E4B06" w:rsidRPr="00E37E04">
        <w:rPr>
          <w:rFonts w:ascii="Times New Roman" w:hAnsi="Times New Roman" w:cs="Times New Roman"/>
          <w:sz w:val="24"/>
          <w:szCs w:val="24"/>
        </w:rPr>
        <w:t>)</w:t>
      </w:r>
      <w:r w:rsidR="0065041F" w:rsidRPr="00E37E04">
        <w:rPr>
          <w:rFonts w:ascii="Times New Roman" w:hAnsi="Times New Roman" w:cs="Times New Roman"/>
          <w:sz w:val="24"/>
          <w:szCs w:val="24"/>
        </w:rPr>
        <w:t>.</w:t>
      </w:r>
      <w:r w:rsidR="00A8169E" w:rsidRPr="00E37E04">
        <w:rPr>
          <w:rFonts w:ascii="Times New Roman" w:hAnsi="Times New Roman" w:cs="Times New Roman"/>
          <w:sz w:val="24"/>
          <w:szCs w:val="24"/>
        </w:rPr>
        <w:t xml:space="preserve"> </w:t>
      </w:r>
    </w:p>
    <w:p w14:paraId="68EE66A8" w14:textId="45996790" w:rsidR="0065041F" w:rsidRPr="00E37E04" w:rsidRDefault="00F411B6"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Given the cloud’s flexible computing options, biodiversity modelers are then faced with tradeoffs on at least three distinct axes: computing cost, model run time, and model accuracy. Moreover, in some situations, such as in web-based modeling systems or real-time modeling efforts</w:t>
      </w:r>
      <w:r w:rsidR="00A8169E" w:rsidRPr="00E37E04">
        <w:rPr>
          <w:rFonts w:ascii="Times New Roman" w:hAnsi="Times New Roman" w:cs="Times New Roman"/>
          <w:sz w:val="24"/>
          <w:szCs w:val="24"/>
        </w:rPr>
        <w:t xml:space="preserve">, biodiversity modelers may seek to reduce variability </w:t>
      </w:r>
      <w:r w:rsidRPr="00E37E04">
        <w:rPr>
          <w:rFonts w:ascii="Times New Roman" w:hAnsi="Times New Roman" w:cs="Times New Roman"/>
          <w:sz w:val="24"/>
          <w:szCs w:val="24"/>
        </w:rPr>
        <w:t xml:space="preserve">in these </w:t>
      </w:r>
      <w:r w:rsidR="00A8169E" w:rsidRPr="00E37E04">
        <w:rPr>
          <w:rFonts w:ascii="Times New Roman" w:hAnsi="Times New Roman" w:cs="Times New Roman"/>
          <w:sz w:val="24"/>
          <w:szCs w:val="24"/>
        </w:rPr>
        <w:t xml:space="preserve">three.  </w:t>
      </w:r>
      <w:r w:rsidRPr="00E37E04">
        <w:rPr>
          <w:rFonts w:ascii="Times New Roman" w:hAnsi="Times New Roman" w:cs="Times New Roman"/>
          <w:sz w:val="24"/>
          <w:szCs w:val="24"/>
        </w:rPr>
        <w:t>At the present time, it is</w:t>
      </w:r>
      <w:r w:rsidR="00A8169E" w:rsidRPr="00E37E04">
        <w:rPr>
          <w:rFonts w:ascii="Times New Roman" w:hAnsi="Times New Roman" w:cs="Times New Roman"/>
          <w:sz w:val="24"/>
          <w:szCs w:val="24"/>
        </w:rPr>
        <w:t xml:space="preserve"> unclear when, if ever, the benefits in reduced computing time </w:t>
      </w:r>
      <w:r w:rsidRPr="00E37E04">
        <w:rPr>
          <w:rFonts w:ascii="Times New Roman" w:hAnsi="Times New Roman" w:cs="Times New Roman"/>
          <w:sz w:val="24"/>
          <w:szCs w:val="24"/>
        </w:rPr>
        <w:t>reaped</w:t>
      </w:r>
      <w:r w:rsidR="00A8169E" w:rsidRPr="00E37E04">
        <w:rPr>
          <w:rFonts w:ascii="Times New Roman" w:hAnsi="Times New Roman" w:cs="Times New Roman"/>
          <w:sz w:val="24"/>
          <w:szCs w:val="24"/>
        </w:rPr>
        <w:t xml:space="preserve"> </w:t>
      </w:r>
      <w:r w:rsidRPr="00E37E04">
        <w:rPr>
          <w:rFonts w:ascii="Times New Roman" w:hAnsi="Times New Roman" w:cs="Times New Roman"/>
          <w:sz w:val="24"/>
          <w:szCs w:val="24"/>
        </w:rPr>
        <w:t>from</w:t>
      </w:r>
      <w:r w:rsidR="00A8169E" w:rsidRPr="00E37E04">
        <w:rPr>
          <w:rFonts w:ascii="Times New Roman" w:hAnsi="Times New Roman" w:cs="Times New Roman"/>
          <w:sz w:val="24"/>
          <w:szCs w:val="24"/>
        </w:rPr>
        <w:t xml:space="preserve"> a high-performance computing solution outweigh the </w:t>
      </w:r>
      <w:r w:rsidRPr="00E37E04">
        <w:rPr>
          <w:rFonts w:ascii="Times New Roman" w:hAnsi="Times New Roman" w:cs="Times New Roman"/>
          <w:sz w:val="24"/>
          <w:szCs w:val="24"/>
        </w:rPr>
        <w:t>incurred</w:t>
      </w:r>
      <w:r w:rsidR="00A8169E" w:rsidRPr="00E37E04">
        <w:rPr>
          <w:rFonts w:ascii="Times New Roman" w:hAnsi="Times New Roman" w:cs="Times New Roman"/>
          <w:sz w:val="24"/>
          <w:szCs w:val="24"/>
        </w:rPr>
        <w:t xml:space="preserve"> financial costs, particularly in the context of climate-driven ecological forecasting models.</w:t>
      </w:r>
    </w:p>
    <w:p w14:paraId="4DD63983" w14:textId="49E44218" w:rsidR="00F411B6" w:rsidRPr="00E37E04" w:rsidRDefault="0065041F"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 hypothesize that, for any SDM modeling experiment, there exists an optimal data-hardware configuration that maximizes SDM accuracy while jointly minimizing the time and cost of modeling. </w:t>
      </w:r>
      <w:r w:rsidR="00AC34D2" w:rsidRPr="00E37E04">
        <w:rPr>
          <w:rFonts w:ascii="Times New Roman" w:hAnsi="Times New Roman" w:cs="Times New Roman"/>
          <w:sz w:val="24"/>
          <w:szCs w:val="24"/>
        </w:rPr>
        <w:t xml:space="preserve">In this thesis, I develop a framework for predicting </w:t>
      </w:r>
      <w:r w:rsidR="00F411B6" w:rsidRPr="00E37E04">
        <w:rPr>
          <w:rFonts w:ascii="Times New Roman" w:hAnsi="Times New Roman" w:cs="Times New Roman"/>
          <w:sz w:val="24"/>
          <w:szCs w:val="24"/>
        </w:rPr>
        <w:t>this</w:t>
      </w:r>
      <w:r w:rsidR="000E4B06" w:rsidRPr="00E37E04">
        <w:rPr>
          <w:rFonts w:ascii="Times New Roman" w:hAnsi="Times New Roman" w:cs="Times New Roman"/>
          <w:sz w:val="24"/>
          <w:szCs w:val="24"/>
        </w:rPr>
        <w:t xml:space="preserve"> optimal configuration for four widely popular SDMs</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I </w:t>
      </w:r>
      <w:r w:rsidR="00163AA7" w:rsidRPr="00E37E04">
        <w:rPr>
          <w:rFonts w:ascii="Times New Roman" w:hAnsi="Times New Roman" w:cs="Times New Roman"/>
          <w:sz w:val="24"/>
          <w:szCs w:val="24"/>
        </w:rPr>
        <w:t xml:space="preserve">build </w:t>
      </w:r>
      <w:r w:rsidRPr="00E37E04">
        <w:rPr>
          <w:rFonts w:ascii="Times New Roman" w:hAnsi="Times New Roman" w:cs="Times New Roman"/>
          <w:sz w:val="24"/>
          <w:szCs w:val="24"/>
        </w:rPr>
        <w:t>a large empirical dataset</w:t>
      </w:r>
      <w:r w:rsidR="00F411B6" w:rsidRPr="00E37E04">
        <w:rPr>
          <w:rFonts w:ascii="Times New Roman" w:hAnsi="Times New Roman" w:cs="Times New Roman"/>
          <w:sz w:val="24"/>
          <w:szCs w:val="24"/>
        </w:rPr>
        <w:t xml:space="preserve"> (n=26,730)</w:t>
      </w:r>
      <w:r w:rsidR="00AC34D2" w:rsidRPr="00E37E04">
        <w:rPr>
          <w:rFonts w:ascii="Times New Roman" w:hAnsi="Times New Roman" w:cs="Times New Roman"/>
          <w:sz w:val="24"/>
          <w:szCs w:val="24"/>
        </w:rPr>
        <w:t xml:space="preserve"> on the </w:t>
      </w:r>
      <w:r w:rsidRPr="00E37E04">
        <w:rPr>
          <w:rFonts w:ascii="Times New Roman" w:hAnsi="Times New Roman" w:cs="Times New Roman"/>
          <w:sz w:val="24"/>
          <w:szCs w:val="24"/>
        </w:rPr>
        <w:t>cost, runtime, and accuracy</w:t>
      </w:r>
      <w:r w:rsidR="00AC34D2" w:rsidRPr="00E37E04">
        <w:rPr>
          <w:rFonts w:ascii="Times New Roman" w:hAnsi="Times New Roman" w:cs="Times New Roman"/>
          <w:sz w:val="24"/>
          <w:szCs w:val="24"/>
        </w:rPr>
        <w:t xml:space="preserve"> under different parameterizations and on different computing hardwar</w:t>
      </w:r>
      <w:r w:rsidR="00F411B6"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Subsequently</w:t>
      </w:r>
      <w:r w:rsidR="00AC34D2" w:rsidRPr="00E37E04">
        <w:rPr>
          <w:rFonts w:ascii="Times New Roman" w:hAnsi="Times New Roman" w:cs="Times New Roman"/>
          <w:sz w:val="24"/>
          <w:szCs w:val="24"/>
        </w:rPr>
        <w:t xml:space="preserve">, </w:t>
      </w:r>
      <w:r w:rsidR="00DD209B" w:rsidRPr="00E37E04">
        <w:rPr>
          <w:rFonts w:ascii="Times New Roman" w:hAnsi="Times New Roman" w:cs="Times New Roman"/>
          <w:sz w:val="24"/>
          <w:szCs w:val="24"/>
        </w:rPr>
        <w:t xml:space="preserve">I fit </w:t>
      </w:r>
      <w:r w:rsidR="00C31021" w:rsidRPr="00E37E04">
        <w:rPr>
          <w:rFonts w:ascii="Times New Roman" w:hAnsi="Times New Roman" w:cs="Times New Roman"/>
          <w:sz w:val="24"/>
          <w:szCs w:val="24"/>
        </w:rPr>
        <w:t xml:space="preserve">a </w:t>
      </w:r>
      <w:r w:rsidRPr="00E37E04">
        <w:rPr>
          <w:rFonts w:ascii="Times New Roman" w:hAnsi="Times New Roman" w:cs="Times New Roman"/>
          <w:sz w:val="24"/>
          <w:szCs w:val="24"/>
        </w:rPr>
        <w:t>Bayesian learning model</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to </w:t>
      </w:r>
      <w:r w:rsidR="00AC34D2" w:rsidRPr="00E37E04">
        <w:rPr>
          <w:rFonts w:ascii="Times New Roman" w:hAnsi="Times New Roman" w:cs="Times New Roman"/>
          <w:sz w:val="24"/>
          <w:szCs w:val="24"/>
        </w:rPr>
        <w:t>predict the execution tim</w:t>
      </w:r>
      <w:r w:rsidR="004569BF" w:rsidRPr="00E37E04">
        <w:rPr>
          <w:rFonts w:ascii="Times New Roman" w:hAnsi="Times New Roman" w:cs="Times New Roman"/>
          <w:sz w:val="24"/>
          <w:szCs w:val="24"/>
        </w:rPr>
        <w:t xml:space="preserve">e </w:t>
      </w:r>
      <w:r w:rsidR="00DD209B" w:rsidRPr="00E37E04">
        <w:rPr>
          <w:rFonts w:ascii="Times New Roman" w:hAnsi="Times New Roman" w:cs="Times New Roman"/>
          <w:sz w:val="24"/>
          <w:szCs w:val="24"/>
        </w:rPr>
        <w:t xml:space="preserve">and accuracy </w:t>
      </w:r>
      <w:r w:rsidR="004569BF" w:rsidRPr="00E37E04">
        <w:rPr>
          <w:rFonts w:ascii="Times New Roman" w:hAnsi="Times New Roman" w:cs="Times New Roman"/>
          <w:sz w:val="24"/>
          <w:szCs w:val="24"/>
        </w:rPr>
        <w:t>of modeling scenarios</w:t>
      </w:r>
      <w:r w:rsidR="00047C99" w:rsidRPr="00E37E04">
        <w:rPr>
          <w:rFonts w:ascii="Times New Roman" w:hAnsi="Times New Roman" w:cs="Times New Roman"/>
          <w:sz w:val="24"/>
          <w:szCs w:val="24"/>
        </w:rPr>
        <w:t>, understand the factors that contribute to the runtime and accuracy of these models,</w:t>
      </w:r>
      <w:r w:rsidR="004569BF" w:rsidRPr="00E37E04">
        <w:rPr>
          <w:rFonts w:ascii="Times New Roman" w:hAnsi="Times New Roman" w:cs="Times New Roman"/>
          <w:sz w:val="24"/>
          <w:szCs w:val="24"/>
        </w:rPr>
        <w:t xml:space="preserve"> and identify the optimal hardware for the task.</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My</w:t>
      </w:r>
      <w:r w:rsidR="004569BF" w:rsidRPr="00E37E04">
        <w:rPr>
          <w:rFonts w:ascii="Times New Roman" w:hAnsi="Times New Roman" w:cs="Times New Roman"/>
          <w:sz w:val="24"/>
          <w:szCs w:val="24"/>
        </w:rPr>
        <w:t xml:space="preserve"> findings suggest that if SDMs </w:t>
      </w:r>
      <w:r w:rsidR="00AC34D2" w:rsidRPr="00E37E04">
        <w:rPr>
          <w:rFonts w:ascii="Times New Roman" w:hAnsi="Times New Roman" w:cs="Times New Roman"/>
          <w:sz w:val="24"/>
          <w:szCs w:val="24"/>
        </w:rPr>
        <w:t xml:space="preserve">are to benefit from cloud computing, future effort should be directed towards developing models that take </w:t>
      </w:r>
      <w:r w:rsidR="000E4B06" w:rsidRPr="00E37E04">
        <w:rPr>
          <w:rFonts w:ascii="Times New Roman" w:hAnsi="Times New Roman" w:cs="Times New Roman"/>
          <w:sz w:val="24"/>
          <w:szCs w:val="24"/>
        </w:rPr>
        <w:t xml:space="preserve">explicit </w:t>
      </w:r>
      <w:r w:rsidR="00AC34D2" w:rsidRPr="00E37E04">
        <w:rPr>
          <w:rFonts w:ascii="Times New Roman" w:hAnsi="Times New Roman" w:cs="Times New Roman"/>
          <w:sz w:val="24"/>
          <w:szCs w:val="24"/>
        </w:rPr>
        <w:t>advantage of parallelism and distributed computing frameworks.</w:t>
      </w:r>
      <w:r w:rsidR="00163AA7" w:rsidRPr="00E37E04">
        <w:rPr>
          <w:rFonts w:ascii="Times New Roman" w:hAnsi="Times New Roman" w:cs="Times New Roman"/>
          <w:sz w:val="24"/>
          <w:szCs w:val="24"/>
        </w:rPr>
        <w:t xml:space="preserve"> </w:t>
      </w:r>
      <w:r w:rsidR="00F411B6" w:rsidRPr="00E37E04">
        <w:rPr>
          <w:rFonts w:ascii="Times New Roman" w:hAnsi="Times New Roman" w:cs="Times New Roman"/>
          <w:sz w:val="24"/>
          <w:szCs w:val="24"/>
        </w:rPr>
        <w:t>As the volume of biodiversity datasets continues to increase and global habitat change continues to threaten large numbers of species, the need for better engineering of climate-driven ecological forecasting model implementations becomes increasingly important.</w:t>
      </w:r>
    </w:p>
    <w:p w14:paraId="194E073E" w14:textId="77777777" w:rsidR="00F94FEE" w:rsidRPr="00C63CD7" w:rsidRDefault="00AC34D2" w:rsidP="003128D6">
      <w:pPr>
        <w:pStyle w:val="Heading1"/>
        <w:spacing w:before="120" w:line="240" w:lineRule="auto"/>
        <w:rPr>
          <w:b/>
          <w:sz w:val="32"/>
          <w:szCs w:val="32"/>
        </w:rPr>
      </w:pPr>
      <w:bookmarkStart w:id="5" w:name="research-questions"/>
      <w:bookmarkStart w:id="6" w:name="background-and-previous-work"/>
      <w:bookmarkStart w:id="7" w:name="_Toc350683670"/>
      <w:bookmarkEnd w:id="5"/>
      <w:bookmarkEnd w:id="6"/>
      <w:r w:rsidRPr="00C63CD7">
        <w:rPr>
          <w:b/>
          <w:sz w:val="32"/>
          <w:szCs w:val="32"/>
        </w:rPr>
        <w:t>Background and Previous Work</w:t>
      </w:r>
      <w:bookmarkEnd w:id="7"/>
    </w:p>
    <w:p w14:paraId="61788D58" w14:textId="77777777" w:rsidR="00F94FEE" w:rsidRPr="001A4B99" w:rsidRDefault="00AC34D2" w:rsidP="003128D6">
      <w:pPr>
        <w:pStyle w:val="Heading2"/>
        <w:spacing w:before="120" w:line="240" w:lineRule="auto"/>
        <w:rPr>
          <w:rFonts w:ascii="Times New Roman" w:hAnsi="Times New Roman"/>
          <w:sz w:val="24"/>
          <w:szCs w:val="24"/>
        </w:rPr>
      </w:pPr>
      <w:bookmarkStart w:id="8" w:name="big-data-in-ecology"/>
      <w:bookmarkStart w:id="9" w:name="_Toc350683671"/>
      <w:bookmarkEnd w:id="8"/>
      <w:r w:rsidRPr="001A4B99">
        <w:rPr>
          <w:rFonts w:ascii="Times New Roman" w:hAnsi="Times New Roman"/>
          <w:sz w:val="24"/>
          <w:szCs w:val="24"/>
        </w:rPr>
        <w:t>Big Data in Ecology</w:t>
      </w:r>
      <w:bookmarkEnd w:id="9"/>
    </w:p>
    <w:p w14:paraId="68D35AAC" w14:textId="1CF07D09" w:rsidR="00F94FEE" w:rsidRPr="00E37E04" w:rsidRDefault="00047C99"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7D5213" w:rsidRPr="00E37E04">
        <w:rPr>
          <w:rFonts w:ascii="Times New Roman" w:hAnsi="Times New Roman" w:cs="Times New Roman"/>
          <w:sz w:val="24"/>
          <w:szCs w:val="24"/>
        </w:rPr>
        <w:t xml:space="preserve">contemporary influx of massive </w:t>
      </w:r>
      <w:r w:rsidRPr="00E37E04">
        <w:rPr>
          <w:rFonts w:ascii="Times New Roman" w:hAnsi="Times New Roman" w:cs="Times New Roman"/>
          <w:sz w:val="24"/>
          <w:szCs w:val="24"/>
        </w:rPr>
        <w:t xml:space="preserve">datasets, including </w:t>
      </w:r>
      <w:r w:rsidR="007D5213" w:rsidRPr="00E37E04">
        <w:rPr>
          <w:rFonts w:ascii="Times New Roman" w:hAnsi="Times New Roman" w:cs="Times New Roman"/>
          <w:sz w:val="24"/>
          <w:szCs w:val="24"/>
        </w:rPr>
        <w:t xml:space="preserve">genomic sequences, long term monitoring projects, phylogenetic histories, and biodiversity occurrence data, </w:t>
      </w:r>
      <w:r w:rsidRPr="00E37E04">
        <w:rPr>
          <w:rFonts w:ascii="Times New Roman" w:hAnsi="Times New Roman" w:cs="Times New Roman"/>
          <w:sz w:val="24"/>
          <w:szCs w:val="24"/>
        </w:rPr>
        <w:t xml:space="preserve">has required the development </w:t>
      </w:r>
      <w:r w:rsidR="00163AA7" w:rsidRPr="00E37E04">
        <w:rPr>
          <w:rFonts w:ascii="Times New Roman" w:hAnsi="Times New Roman" w:cs="Times New Roman"/>
          <w:sz w:val="24"/>
          <w:szCs w:val="24"/>
        </w:rPr>
        <w:t xml:space="preserve">of </w:t>
      </w:r>
      <w:r w:rsidR="007D5213" w:rsidRPr="00E37E04">
        <w:rPr>
          <w:rFonts w:ascii="Times New Roman" w:hAnsi="Times New Roman" w:cs="Times New Roman"/>
          <w:sz w:val="24"/>
          <w:szCs w:val="24"/>
        </w:rPr>
        <w:t>robust</w:t>
      </w:r>
      <w:r w:rsidR="000D77F6" w:rsidRPr="00E37E04">
        <w:rPr>
          <w:rFonts w:ascii="Times New Roman" w:hAnsi="Times New Roman" w:cs="Times New Roman"/>
          <w:sz w:val="24"/>
          <w:szCs w:val="24"/>
        </w:rPr>
        <w:t xml:space="preserve"> </w:t>
      </w:r>
      <w:r w:rsidR="007D5213" w:rsidRPr="00E37E04">
        <w:rPr>
          <w:rFonts w:ascii="Times New Roman" w:hAnsi="Times New Roman" w:cs="Times New Roman"/>
          <w:sz w:val="24"/>
          <w:szCs w:val="24"/>
        </w:rPr>
        <w:t>quantitative methods</w:t>
      </w:r>
      <w:r w:rsidRPr="00E37E04">
        <w:rPr>
          <w:rFonts w:ascii="Times New Roman" w:hAnsi="Times New Roman" w:cs="Times New Roman"/>
          <w:sz w:val="24"/>
          <w:szCs w:val="24"/>
        </w:rPr>
        <w:t xml:space="preserve"> in the biological sciences</w:t>
      </w:r>
      <w:r w:rsidR="007D5213" w:rsidRPr="00E37E04">
        <w:rPr>
          <w:rFonts w:ascii="Times New Roman" w:hAnsi="Times New Roman" w:cs="Times New Roman"/>
          <w:sz w:val="24"/>
          <w:szCs w:val="24"/>
        </w:rPr>
        <w:t xml:space="preserve">, and </w:t>
      </w:r>
      <w:r w:rsidR="00163AA7" w:rsidRPr="00E37E04">
        <w:rPr>
          <w:rFonts w:ascii="Times New Roman" w:hAnsi="Times New Roman" w:cs="Times New Roman"/>
          <w:sz w:val="24"/>
          <w:szCs w:val="24"/>
        </w:rPr>
        <w:t xml:space="preserve">has </w:t>
      </w:r>
      <w:r w:rsidRPr="00E37E04">
        <w:rPr>
          <w:rFonts w:ascii="Times New Roman" w:hAnsi="Times New Roman" w:cs="Times New Roman"/>
          <w:sz w:val="24"/>
          <w:szCs w:val="24"/>
        </w:rPr>
        <w:t>promot</w:t>
      </w:r>
      <w:r w:rsidR="00163AA7" w:rsidRPr="00E37E04">
        <w:rPr>
          <w:rFonts w:ascii="Times New Roman" w:hAnsi="Times New Roman" w:cs="Times New Roman"/>
          <w:sz w:val="24"/>
          <w:szCs w:val="24"/>
        </w:rPr>
        <w:t>ed</w:t>
      </w:r>
      <w:r w:rsidRPr="00E37E04">
        <w:rPr>
          <w:rFonts w:ascii="Times New Roman" w:hAnsi="Times New Roman" w:cs="Times New Roman"/>
          <w:sz w:val="24"/>
          <w:szCs w:val="24"/>
        </w:rPr>
        <w:t xml:space="preserve"> advances in techniques for </w:t>
      </w:r>
      <w:r w:rsidR="00AC34D2" w:rsidRPr="00E37E04">
        <w:rPr>
          <w:rFonts w:ascii="Times New Roman" w:hAnsi="Times New Roman" w:cs="Times New Roman"/>
          <w:sz w:val="24"/>
          <w:szCs w:val="24"/>
        </w:rPr>
        <w:t>data management, analysis, and accessibility (</w:t>
      </w:r>
      <w:r w:rsidR="000C4910" w:rsidRPr="00E37E04">
        <w:rPr>
          <w:rFonts w:ascii="Times New Roman" w:hAnsi="Times New Roman" w:cs="Times New Roman"/>
          <w:sz w:val="24"/>
          <w:szCs w:val="24"/>
        </w:rPr>
        <w:t>Howe</w:t>
      </w:r>
      <w:r w:rsidR="00C31021" w:rsidRPr="00E37E04">
        <w:rPr>
          <w:rFonts w:ascii="Times New Roman" w:hAnsi="Times New Roman" w:cs="Times New Roman"/>
          <w:sz w:val="24"/>
          <w:szCs w:val="24"/>
        </w:rPr>
        <w:t xml:space="preserve"> et al., </w:t>
      </w:r>
      <w:r w:rsidR="00AC34D2" w:rsidRPr="00E37E04">
        <w:rPr>
          <w:rFonts w:ascii="Times New Roman" w:hAnsi="Times New Roman" w:cs="Times New Roman"/>
          <w:sz w:val="24"/>
          <w:szCs w:val="24"/>
        </w:rPr>
        <w:t>2008). Worldwide data volume doubled nine times between 2006 and 2011, and successive doubling has continued into this decade (Chen</w:t>
      </w:r>
      <w:r w:rsidR="00D679D5"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xml:space="preserve">, 2014). </w:t>
      </w:r>
      <w:r w:rsidR="00163AA7" w:rsidRPr="00E37E04">
        <w:rPr>
          <w:rFonts w:ascii="Times New Roman" w:hAnsi="Times New Roman" w:cs="Times New Roman"/>
          <w:sz w:val="24"/>
          <w:szCs w:val="24"/>
        </w:rPr>
        <w:t>This rate of data volume increase is faster than the annual doubling of computing power predicted by Moore’s Law</w:t>
      </w:r>
      <w:r w:rsidR="000D77F6" w:rsidRPr="00E37E04">
        <w:rPr>
          <w:rFonts w:ascii="Times New Roman" w:hAnsi="Times New Roman" w:cs="Times New Roman"/>
          <w:sz w:val="24"/>
          <w:szCs w:val="24"/>
        </w:rPr>
        <w:t xml:space="preserve"> (Villars et al. 2011)</w:t>
      </w:r>
      <w:r w:rsidR="00163AA7" w:rsidRPr="00E37E04">
        <w:rPr>
          <w:rFonts w:ascii="Times New Roman" w:hAnsi="Times New Roman" w:cs="Times New Roman"/>
          <w:sz w:val="24"/>
          <w:szCs w:val="24"/>
        </w:rPr>
        <w:t xml:space="preserve">. </w:t>
      </w:r>
      <w:r w:rsidR="00D679D5" w:rsidRPr="00E37E04">
        <w:rPr>
          <w:rFonts w:ascii="Times New Roman" w:hAnsi="Times New Roman" w:cs="Times New Roman"/>
          <w:sz w:val="24"/>
          <w:szCs w:val="24"/>
        </w:rPr>
        <w:t>Significant challenges</w:t>
      </w:r>
      <w:r w:rsidR="00AC34D2" w:rsidRPr="00E37E04">
        <w:rPr>
          <w:rFonts w:ascii="Times New Roman" w:hAnsi="Times New Roman" w:cs="Times New Roman"/>
          <w:sz w:val="24"/>
          <w:szCs w:val="24"/>
        </w:rPr>
        <w:t xml:space="preserve"> includ</w:t>
      </w:r>
      <w:r w:rsidR="00163AA7"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the </w:t>
      </w:r>
      <w:r w:rsidR="00AC34D2" w:rsidRPr="00E37E04">
        <w:rPr>
          <w:rFonts w:ascii="Times New Roman" w:hAnsi="Times New Roman" w:cs="Times New Roman"/>
          <w:sz w:val="24"/>
          <w:szCs w:val="24"/>
        </w:rPr>
        <w:t xml:space="preserve">inability to move </w:t>
      </w:r>
      <w:r w:rsidR="00163AA7" w:rsidRPr="00E37E04">
        <w:rPr>
          <w:rFonts w:ascii="Times New Roman" w:hAnsi="Times New Roman" w:cs="Times New Roman"/>
          <w:sz w:val="24"/>
          <w:szCs w:val="24"/>
        </w:rPr>
        <w:t xml:space="preserve">large </w:t>
      </w:r>
      <w:r w:rsidR="00AC34D2" w:rsidRPr="00E37E04">
        <w:rPr>
          <w:rFonts w:ascii="Times New Roman" w:hAnsi="Times New Roman" w:cs="Times New Roman"/>
          <w:sz w:val="24"/>
          <w:szCs w:val="24"/>
        </w:rPr>
        <w:t xml:space="preserve">datasets across networks, increased metadata requirements for storage and data discovery, and the need to </w:t>
      </w:r>
      <w:r w:rsidR="00D679D5" w:rsidRPr="00E37E04">
        <w:rPr>
          <w:rFonts w:ascii="Times New Roman" w:hAnsi="Times New Roman" w:cs="Times New Roman"/>
          <w:sz w:val="24"/>
          <w:szCs w:val="24"/>
        </w:rPr>
        <w:t>support</w:t>
      </w:r>
      <w:r w:rsidR="00AC34D2" w:rsidRPr="00E37E04">
        <w:rPr>
          <w:rFonts w:ascii="Times New Roman" w:hAnsi="Times New Roman" w:cs="Times New Roman"/>
          <w:sz w:val="24"/>
          <w:szCs w:val="24"/>
        </w:rPr>
        <w:t xml:space="preserve"> </w:t>
      </w:r>
      <w:r w:rsidR="00D679D5" w:rsidRPr="00E37E04">
        <w:rPr>
          <w:rFonts w:ascii="Times New Roman" w:hAnsi="Times New Roman" w:cs="Times New Roman"/>
          <w:sz w:val="24"/>
          <w:szCs w:val="24"/>
        </w:rPr>
        <w:t>novel</w:t>
      </w:r>
      <w:r w:rsidR="00AC34D2" w:rsidRPr="00E37E04">
        <w:rPr>
          <w:rFonts w:ascii="Times New Roman" w:hAnsi="Times New Roman" w:cs="Times New Roman"/>
          <w:sz w:val="24"/>
          <w:szCs w:val="24"/>
        </w:rPr>
        <w:t xml:space="preserve"> </w:t>
      </w:r>
      <w:r w:rsidR="00163AA7" w:rsidRPr="00E37E04">
        <w:rPr>
          <w:rFonts w:ascii="Times New Roman" w:hAnsi="Times New Roman" w:cs="Times New Roman"/>
          <w:sz w:val="24"/>
          <w:szCs w:val="24"/>
        </w:rPr>
        <w:t xml:space="preserve">data </w:t>
      </w:r>
      <w:r w:rsidR="00AC34D2" w:rsidRPr="00E37E04">
        <w:rPr>
          <w:rFonts w:ascii="Times New Roman" w:hAnsi="Times New Roman" w:cs="Times New Roman"/>
          <w:sz w:val="24"/>
          <w:szCs w:val="24"/>
        </w:rPr>
        <w:t>uses</w:t>
      </w:r>
      <w:r w:rsidR="00D679D5" w:rsidRPr="00E37E04">
        <w:rPr>
          <w:rFonts w:ascii="Times New Roman" w:hAnsi="Times New Roman" w:cs="Times New Roman"/>
          <w:sz w:val="24"/>
          <w:szCs w:val="24"/>
        </w:rPr>
        <w:t xml:space="preserve"> (Schnase et al., 2014).</w:t>
      </w:r>
    </w:p>
    <w:p w14:paraId="0F4A57A6" w14:textId="5C053A78" w:rsidR="00F94FEE" w:rsidRPr="00E37E04" w:rsidRDefault="00047C99"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Ecological occurrence data </w:t>
      </w:r>
      <w:r w:rsidR="00163AA7" w:rsidRPr="00E37E04">
        <w:rPr>
          <w:rFonts w:ascii="Times New Roman" w:hAnsi="Times New Roman" w:cs="Times New Roman"/>
          <w:sz w:val="24"/>
          <w:szCs w:val="24"/>
        </w:rPr>
        <w:t>consist of</w:t>
      </w:r>
      <w:r w:rsidRPr="00E37E04">
        <w:rPr>
          <w:rFonts w:ascii="Times New Roman" w:hAnsi="Times New Roman" w:cs="Times New Roman"/>
          <w:sz w:val="24"/>
          <w:szCs w:val="24"/>
        </w:rPr>
        <w:t xml:space="preserve"> </w:t>
      </w:r>
      <w:proofErr w:type="gramStart"/>
      <w:r w:rsidRPr="00E37E04">
        <w:rPr>
          <w:rFonts w:ascii="Times New Roman" w:hAnsi="Times New Roman" w:cs="Times New Roman"/>
          <w:sz w:val="24"/>
          <w:szCs w:val="24"/>
        </w:rPr>
        <w:t>spatiotemporally-explicit</w:t>
      </w:r>
      <w:proofErr w:type="gramEnd"/>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records of pr</w:t>
      </w:r>
      <w:r w:rsidR="00D679D5" w:rsidRPr="00E37E04">
        <w:rPr>
          <w:rFonts w:ascii="Times New Roman" w:hAnsi="Times New Roman" w:cs="Times New Roman"/>
          <w:sz w:val="24"/>
          <w:szCs w:val="24"/>
        </w:rPr>
        <w:t>esence, absence, or abundance of</w:t>
      </w:r>
      <w:r w:rsidR="00AC34D2" w:rsidRPr="00E37E04">
        <w:rPr>
          <w:rFonts w:ascii="Times New Roman" w:hAnsi="Times New Roman" w:cs="Times New Roman"/>
          <w:sz w:val="24"/>
          <w:szCs w:val="24"/>
        </w:rPr>
        <w:t xml:space="preserve"> indiv</w:t>
      </w:r>
      <w:r w:rsidRPr="00E37E04">
        <w:rPr>
          <w:rFonts w:ascii="Times New Roman" w:hAnsi="Times New Roman" w:cs="Times New Roman"/>
          <w:sz w:val="24"/>
          <w:szCs w:val="24"/>
        </w:rPr>
        <w:t xml:space="preserve">iduals of a species or </w:t>
      </w:r>
      <w:r w:rsidR="00AC34D2" w:rsidRPr="00E37E04">
        <w:rPr>
          <w:rFonts w:ascii="Times New Roman" w:hAnsi="Times New Roman" w:cs="Times New Roman"/>
          <w:sz w:val="24"/>
          <w:szCs w:val="24"/>
        </w:rPr>
        <w:t>higher taxonomic grouping</w:t>
      </w:r>
      <w:r w:rsidR="00163AA7" w:rsidRPr="00E37E04">
        <w:rPr>
          <w:rFonts w:ascii="Times New Roman" w:hAnsi="Times New Roman" w:cs="Times New Roman"/>
          <w:sz w:val="24"/>
          <w:szCs w:val="24"/>
        </w:rPr>
        <w:t xml:space="preserve">. </w:t>
      </w:r>
      <w:r w:rsidR="000D77F6" w:rsidRPr="00E37E04">
        <w:rPr>
          <w:rFonts w:ascii="Times New Roman" w:hAnsi="Times New Roman" w:cs="Times New Roman"/>
          <w:sz w:val="24"/>
          <w:szCs w:val="24"/>
        </w:rPr>
        <w:t xml:space="preserve">These </w:t>
      </w:r>
      <w:r w:rsidR="00163AA7" w:rsidRPr="00E37E04">
        <w:rPr>
          <w:rFonts w:ascii="Times New Roman" w:hAnsi="Times New Roman" w:cs="Times New Roman"/>
          <w:sz w:val="24"/>
          <w:szCs w:val="24"/>
        </w:rPr>
        <w:t>data</w:t>
      </w:r>
      <w:r w:rsidRPr="00E37E04">
        <w:rPr>
          <w:rFonts w:ascii="Times New Roman" w:hAnsi="Times New Roman" w:cs="Times New Roman"/>
          <w:sz w:val="24"/>
          <w:szCs w:val="24"/>
        </w:rPr>
        <w:t xml:space="preserve"> form</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the backbone of many contemporary</w:t>
      </w:r>
      <w:r w:rsidR="00AC34D2" w:rsidRPr="00E37E04">
        <w:rPr>
          <w:rFonts w:ascii="Times New Roman" w:hAnsi="Times New Roman" w:cs="Times New Roman"/>
          <w:sz w:val="24"/>
          <w:szCs w:val="24"/>
        </w:rPr>
        <w:t xml:space="preserve"> biodiversity analyses</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and </w:t>
      </w:r>
      <w:r w:rsidRPr="00E37E04">
        <w:rPr>
          <w:rFonts w:ascii="Times New Roman" w:hAnsi="Times New Roman" w:cs="Times New Roman"/>
          <w:sz w:val="24"/>
          <w:szCs w:val="24"/>
        </w:rPr>
        <w:t>environmental</w:t>
      </w:r>
      <w:r w:rsidR="00AC34D2" w:rsidRPr="00E37E04">
        <w:rPr>
          <w:rFonts w:ascii="Times New Roman" w:hAnsi="Times New Roman" w:cs="Times New Roman"/>
          <w:sz w:val="24"/>
          <w:szCs w:val="24"/>
        </w:rPr>
        <w:t xml:space="preserve"> change </w:t>
      </w:r>
      <w:r w:rsidRPr="00E37E04">
        <w:rPr>
          <w:rFonts w:ascii="Times New Roman" w:hAnsi="Times New Roman" w:cs="Times New Roman"/>
          <w:sz w:val="24"/>
          <w:szCs w:val="24"/>
        </w:rPr>
        <w:t>forecasts</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Increasingly, these data are</w:t>
      </w:r>
      <w:r w:rsidR="00AC34D2" w:rsidRPr="00E37E04">
        <w:rPr>
          <w:rFonts w:ascii="Times New Roman" w:hAnsi="Times New Roman" w:cs="Times New Roman"/>
          <w:sz w:val="24"/>
          <w:szCs w:val="24"/>
        </w:rPr>
        <w:t xml:space="preserve"> be</w:t>
      </w:r>
      <w:r w:rsidR="00D679D5" w:rsidRPr="00E37E04">
        <w:rPr>
          <w:rFonts w:ascii="Times New Roman" w:hAnsi="Times New Roman" w:cs="Times New Roman"/>
          <w:sz w:val="24"/>
          <w:szCs w:val="24"/>
        </w:rPr>
        <w:t>ing stored in large, dedicated</w:t>
      </w:r>
      <w:r w:rsidRPr="00E37E04">
        <w:rPr>
          <w:rFonts w:ascii="Times New Roman" w:hAnsi="Times New Roman" w:cs="Times New Roman"/>
          <w:sz w:val="24"/>
          <w:szCs w:val="24"/>
        </w:rPr>
        <w:t>, community-curated</w:t>
      </w:r>
      <w:r w:rsidR="00D679D5"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databases like Neotoma, GBIF, </w:t>
      </w:r>
      <w:r w:rsidR="007D5213" w:rsidRPr="00E37E04">
        <w:rPr>
          <w:rFonts w:ascii="Times New Roman" w:hAnsi="Times New Roman" w:cs="Times New Roman"/>
          <w:sz w:val="24"/>
          <w:szCs w:val="24"/>
        </w:rPr>
        <w:t xml:space="preserve">and </w:t>
      </w:r>
      <w:r w:rsidR="00AC34D2" w:rsidRPr="00E37E04">
        <w:rPr>
          <w:rFonts w:ascii="Times New Roman" w:hAnsi="Times New Roman" w:cs="Times New Roman"/>
          <w:sz w:val="24"/>
          <w:szCs w:val="24"/>
        </w:rPr>
        <w:t>PBDB</w:t>
      </w:r>
      <w:r w:rsidR="00D57D10" w:rsidRPr="00E37E04">
        <w:rPr>
          <w:rFonts w:ascii="Times New Roman" w:hAnsi="Times New Roman" w:cs="Times New Roman"/>
          <w:sz w:val="24"/>
          <w:szCs w:val="24"/>
        </w:rPr>
        <w:t xml:space="preserve"> (Uhen et al. 2013</w:t>
      </w:r>
      <w:r w:rsidR="000D77F6" w:rsidRPr="00E37E04">
        <w:rPr>
          <w:rFonts w:ascii="Times New Roman" w:hAnsi="Times New Roman" w:cs="Times New Roman"/>
          <w:sz w:val="24"/>
          <w:szCs w:val="24"/>
        </w:rPr>
        <w:t>;</w:t>
      </w:r>
      <w:r w:rsidR="00D57D10" w:rsidRPr="00E37E04">
        <w:rPr>
          <w:rFonts w:ascii="Times New Roman" w:hAnsi="Times New Roman" w:cs="Times New Roman"/>
          <w:sz w:val="24"/>
          <w:szCs w:val="24"/>
        </w:rPr>
        <w:t xml:space="preserve"> Brewer et al. 2012)</w:t>
      </w:r>
      <w:r w:rsidR="00AC34D2" w:rsidRPr="00E37E04">
        <w:rPr>
          <w:rFonts w:ascii="Times New Roman" w:hAnsi="Times New Roman" w:cs="Times New Roman"/>
          <w:sz w:val="24"/>
          <w:szCs w:val="24"/>
        </w:rPr>
        <w:t>. Since th</w:t>
      </w:r>
      <w:r w:rsidR="007D5213" w:rsidRPr="00E37E04">
        <w:rPr>
          <w:rFonts w:ascii="Times New Roman" w:hAnsi="Times New Roman" w:cs="Times New Roman"/>
          <w:sz w:val="24"/>
          <w:szCs w:val="24"/>
        </w:rPr>
        <w:t xml:space="preserve">e early 1990s, the Internet </w:t>
      </w:r>
      <w:r w:rsidR="00AC34D2" w:rsidRPr="00E37E04">
        <w:rPr>
          <w:rFonts w:ascii="Times New Roman" w:hAnsi="Times New Roman" w:cs="Times New Roman"/>
          <w:sz w:val="24"/>
          <w:szCs w:val="24"/>
        </w:rPr>
        <w:t>and an increased willingness to share primary data between scientists precipitated rapid influxes of digital occurrence records</w:t>
      </w:r>
      <w:r w:rsidR="006F0335" w:rsidRPr="00E37E04">
        <w:rPr>
          <w:rFonts w:ascii="Times New Roman" w:hAnsi="Times New Roman" w:cs="Times New Roman"/>
          <w:sz w:val="24"/>
          <w:szCs w:val="24"/>
        </w:rPr>
        <w:t xml:space="preserve"> (</w:t>
      </w:r>
      <w:r w:rsidR="006F0335" w:rsidRPr="00E37E04">
        <w:rPr>
          <w:rFonts w:ascii="Times New Roman" w:eastAsia="Times New Roman" w:hAnsi="Times New Roman" w:cs="Times New Roman"/>
          <w:sz w:val="24"/>
          <w:szCs w:val="24"/>
          <w:shd w:val="clear" w:color="auto" w:fill="FFFFFF"/>
        </w:rPr>
        <w:t>Soberón &amp; Peterson, 2004</w:t>
      </w:r>
      <w:r w:rsidR="006F0335" w:rsidRPr="00E37E04">
        <w:rPr>
          <w:rFonts w:ascii="Times New Roman" w:eastAsia="Times New Roman" w:hAnsi="Times New Roman" w:cs="Times New Roman"/>
          <w:shd w:val="clear" w:color="auto" w:fill="FFFFFF"/>
        </w:rPr>
        <w:t>)</w:t>
      </w:r>
      <w:r w:rsidR="00AC34D2" w:rsidRPr="00E37E04">
        <w:rPr>
          <w:rFonts w:ascii="Times New Roman" w:hAnsi="Times New Roman" w:cs="Times New Roman"/>
          <w:sz w:val="24"/>
          <w:szCs w:val="24"/>
        </w:rPr>
        <w:t xml:space="preserve">. While there are known problems with the quality and consistency of data records </w:t>
      </w:r>
      <w:r w:rsidR="00D679D5" w:rsidRPr="00E37E04">
        <w:rPr>
          <w:rFonts w:ascii="Times New Roman" w:hAnsi="Times New Roman" w:cs="Times New Roman"/>
          <w:sz w:val="24"/>
          <w:szCs w:val="24"/>
        </w:rPr>
        <w:t>in large occurrence databases (</w:t>
      </w:r>
      <w:r w:rsidR="00AC34D2" w:rsidRPr="00E37E04">
        <w:rPr>
          <w:rFonts w:ascii="Times New Roman" w:hAnsi="Times New Roman" w:cs="Times New Roman"/>
          <w:sz w:val="24"/>
          <w:szCs w:val="24"/>
        </w:rPr>
        <w:t>So</w:t>
      </w:r>
      <w:r w:rsidR="00D679D5" w:rsidRPr="00E37E04">
        <w:rPr>
          <w:rFonts w:ascii="Times New Roman" w:hAnsi="Times New Roman" w:cs="Times New Roman"/>
          <w:sz w:val="24"/>
          <w:szCs w:val="24"/>
        </w:rPr>
        <w:t>berón et al., 2002)</w:t>
      </w:r>
      <w:r w:rsidR="00AC34D2" w:rsidRPr="00E37E04">
        <w:rPr>
          <w:rFonts w:ascii="Times New Roman" w:hAnsi="Times New Roman" w:cs="Times New Roman"/>
          <w:sz w:val="24"/>
          <w:szCs w:val="24"/>
        </w:rPr>
        <w:t>, the</w:t>
      </w:r>
      <w:r w:rsidR="00D679D5" w:rsidRPr="00E37E04">
        <w:rPr>
          <w:rFonts w:ascii="Times New Roman" w:hAnsi="Times New Roman" w:cs="Times New Roman"/>
          <w:sz w:val="24"/>
          <w:szCs w:val="24"/>
        </w:rPr>
        <w:t xml:space="preserve">y provide a low-friction way of consuming </w:t>
      </w:r>
      <w:r w:rsidR="00AC34D2" w:rsidRPr="00E37E04">
        <w:rPr>
          <w:rFonts w:ascii="Times New Roman" w:hAnsi="Times New Roman" w:cs="Times New Roman"/>
          <w:sz w:val="24"/>
          <w:szCs w:val="24"/>
        </w:rPr>
        <w:t xml:space="preserve">large amounts of data that would otherwise be prohibitively time consuming to </w:t>
      </w:r>
      <w:r w:rsidR="00D57D10" w:rsidRPr="00E37E04">
        <w:rPr>
          <w:rFonts w:ascii="Times New Roman" w:hAnsi="Times New Roman" w:cs="Times New Roman"/>
          <w:sz w:val="24"/>
          <w:szCs w:val="24"/>
        </w:rPr>
        <w:t xml:space="preserve">obtain </w:t>
      </w:r>
      <w:r w:rsidR="00AC34D2" w:rsidRPr="00E37E04">
        <w:rPr>
          <w:rFonts w:ascii="Times New Roman" w:hAnsi="Times New Roman" w:cs="Times New Roman"/>
          <w:sz w:val="24"/>
          <w:szCs w:val="24"/>
        </w:rPr>
        <w:t>from the li</w:t>
      </w:r>
      <w:r w:rsidR="00D679D5" w:rsidRPr="00E37E04">
        <w:rPr>
          <w:rFonts w:ascii="Times New Roman" w:hAnsi="Times New Roman" w:cs="Times New Roman"/>
          <w:sz w:val="24"/>
          <w:szCs w:val="24"/>
        </w:rPr>
        <w:t xml:space="preserve">terature or </w:t>
      </w:r>
      <w:r w:rsidR="00D57D10" w:rsidRPr="00E37E04">
        <w:rPr>
          <w:rFonts w:ascii="Times New Roman" w:hAnsi="Times New Roman" w:cs="Times New Roman"/>
          <w:sz w:val="24"/>
          <w:szCs w:val="24"/>
        </w:rPr>
        <w:t>via new</w:t>
      </w:r>
      <w:r w:rsidR="00D679D5" w:rsidRPr="00E37E04">
        <w:rPr>
          <w:rFonts w:ascii="Times New Roman" w:hAnsi="Times New Roman" w:cs="Times New Roman"/>
          <w:sz w:val="24"/>
          <w:szCs w:val="24"/>
        </w:rPr>
        <w:t xml:space="preserve"> field</w:t>
      </w:r>
      <w:r w:rsidR="00D57D10" w:rsidRPr="00E37E04">
        <w:rPr>
          <w:rFonts w:ascii="Times New Roman" w:hAnsi="Times New Roman" w:cs="Times New Roman"/>
          <w:sz w:val="24"/>
          <w:szCs w:val="24"/>
        </w:rPr>
        <w:t>work</w:t>
      </w:r>
      <w:r w:rsidR="00D679D5" w:rsidRPr="00E37E04">
        <w:rPr>
          <w:rFonts w:ascii="Times New Roman" w:hAnsi="Times New Roman" w:cs="Times New Roman"/>
          <w:sz w:val="24"/>
          <w:szCs w:val="24"/>
        </w:rPr>
        <w:t xml:space="preserve"> (Beck et al.</w:t>
      </w:r>
      <w:r w:rsidR="00AC34D2" w:rsidRPr="00E37E04">
        <w:rPr>
          <w:rFonts w:ascii="Times New Roman" w:hAnsi="Times New Roman" w:cs="Times New Roman"/>
          <w:sz w:val="24"/>
          <w:szCs w:val="24"/>
        </w:rPr>
        <w:t xml:space="preserve">, 2014; Grimm et al., 2013). Entire new fields, </w:t>
      </w:r>
      <w:r w:rsidR="00D57D10" w:rsidRPr="00E37E04">
        <w:rPr>
          <w:rFonts w:ascii="Times New Roman" w:hAnsi="Times New Roman" w:cs="Times New Roman"/>
          <w:sz w:val="24"/>
          <w:szCs w:val="24"/>
        </w:rPr>
        <w:t xml:space="preserve">e.g. </w:t>
      </w:r>
      <w:r w:rsidR="00AC34D2" w:rsidRPr="00E37E04">
        <w:rPr>
          <w:rFonts w:ascii="Times New Roman" w:hAnsi="Times New Roman" w:cs="Times New Roman"/>
          <w:sz w:val="24"/>
          <w:szCs w:val="24"/>
        </w:rPr>
        <w:t>‘</w:t>
      </w:r>
      <w:r w:rsidR="00D57D10"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iodiversity </w:t>
      </w:r>
      <w:r w:rsidR="00D57D10" w:rsidRPr="00E37E04">
        <w:rPr>
          <w:rFonts w:ascii="Times New Roman" w:hAnsi="Times New Roman" w:cs="Times New Roman"/>
          <w:sz w:val="24"/>
          <w:szCs w:val="24"/>
        </w:rPr>
        <w:t>i</w:t>
      </w:r>
      <w:r w:rsidR="00AC34D2" w:rsidRPr="00E37E04">
        <w:rPr>
          <w:rFonts w:ascii="Times New Roman" w:hAnsi="Times New Roman" w:cs="Times New Roman"/>
          <w:sz w:val="24"/>
          <w:szCs w:val="24"/>
        </w:rPr>
        <w:t>nformatics’ (</w:t>
      </w:r>
      <w:r w:rsidR="00056F01" w:rsidRPr="00E37E04">
        <w:rPr>
          <w:rFonts w:ascii="Times New Roman" w:hAnsi="Times New Roman" w:cs="Times New Roman"/>
          <w:sz w:val="24"/>
          <w:szCs w:val="24"/>
        </w:rPr>
        <w:t xml:space="preserve">Soberón </w:t>
      </w:r>
      <w:r w:rsidR="00AC34D2" w:rsidRPr="00E37E04">
        <w:rPr>
          <w:rFonts w:ascii="Times New Roman" w:hAnsi="Times New Roman" w:cs="Times New Roman"/>
          <w:sz w:val="24"/>
          <w:szCs w:val="24"/>
        </w:rPr>
        <w:t>&amp; Peterson, 2004), ‘</w:t>
      </w:r>
      <w:r w:rsidR="00D57D10" w:rsidRPr="00E37E04">
        <w:rPr>
          <w:rFonts w:ascii="Times New Roman" w:hAnsi="Times New Roman" w:cs="Times New Roman"/>
          <w:sz w:val="24"/>
          <w:szCs w:val="24"/>
        </w:rPr>
        <w:t>e</w:t>
      </w:r>
      <w:r w:rsidR="00AC34D2" w:rsidRPr="00E37E04">
        <w:rPr>
          <w:rFonts w:ascii="Times New Roman" w:hAnsi="Times New Roman" w:cs="Times New Roman"/>
          <w:sz w:val="24"/>
          <w:szCs w:val="24"/>
        </w:rPr>
        <w:t>coinformatics’ (Michener &amp; Jones, 2012), and ‘</w:t>
      </w:r>
      <w:r w:rsidR="00D57D10" w:rsidRPr="00E37E04">
        <w:rPr>
          <w:rFonts w:ascii="Times New Roman" w:hAnsi="Times New Roman" w:cs="Times New Roman"/>
          <w:sz w:val="24"/>
          <w:szCs w:val="24"/>
        </w:rPr>
        <w:t>p</w:t>
      </w:r>
      <w:r w:rsidR="00AC34D2" w:rsidRPr="00E37E04">
        <w:rPr>
          <w:rFonts w:ascii="Times New Roman" w:hAnsi="Times New Roman" w:cs="Times New Roman"/>
          <w:sz w:val="24"/>
          <w:szCs w:val="24"/>
        </w:rPr>
        <w:t>aleoecoinformatics’ (Brewer et al., 2012)</w:t>
      </w:r>
      <w:r w:rsidR="00D57D10"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have been delineated to address the growing challenges and opportunities presented by the management, exploration, analysis and interpretation </w:t>
      </w:r>
      <w:r w:rsidR="007D5213" w:rsidRPr="00E37E04">
        <w:rPr>
          <w:rFonts w:ascii="Times New Roman" w:hAnsi="Times New Roman" w:cs="Times New Roman"/>
          <w:sz w:val="24"/>
          <w:szCs w:val="24"/>
        </w:rPr>
        <w:t xml:space="preserve">of primary data regarding life </w:t>
      </w:r>
      <w:r w:rsidR="00AC34D2" w:rsidRPr="00E37E04">
        <w:rPr>
          <w:rFonts w:ascii="Times New Roman" w:hAnsi="Times New Roman" w:cs="Times New Roman"/>
          <w:sz w:val="24"/>
          <w:szCs w:val="24"/>
        </w:rPr>
        <w:t xml:space="preserve">now </w:t>
      </w:r>
      <w:r w:rsidR="00FE0C31" w:rsidRPr="00E37E04">
        <w:rPr>
          <w:rFonts w:ascii="Times New Roman" w:hAnsi="Times New Roman" w:cs="Times New Roman"/>
          <w:sz w:val="24"/>
          <w:szCs w:val="24"/>
        </w:rPr>
        <w:t>housed</w:t>
      </w:r>
      <w:r w:rsidR="00AC34D2" w:rsidRPr="00E37E04">
        <w:rPr>
          <w:rFonts w:ascii="Times New Roman" w:hAnsi="Times New Roman" w:cs="Times New Roman"/>
          <w:sz w:val="24"/>
          <w:szCs w:val="24"/>
        </w:rPr>
        <w:t xml:space="preserve"> in biodiversity databases (</w:t>
      </w:r>
      <w:r w:rsidR="00056F01" w:rsidRPr="00E37E04">
        <w:rPr>
          <w:rFonts w:ascii="Times New Roman" w:hAnsi="Times New Roman" w:cs="Times New Roman"/>
          <w:sz w:val="24"/>
          <w:szCs w:val="24"/>
        </w:rPr>
        <w:t xml:space="preserve">Soberón </w:t>
      </w:r>
      <w:r w:rsidR="00AC34D2" w:rsidRPr="00E37E04">
        <w:rPr>
          <w:rFonts w:ascii="Times New Roman" w:hAnsi="Times New Roman" w:cs="Times New Roman"/>
          <w:sz w:val="24"/>
          <w:szCs w:val="24"/>
        </w:rPr>
        <w:t>&amp; Peterson, 2004).</w:t>
      </w:r>
    </w:p>
    <w:p w14:paraId="321122A5" w14:textId="6816D3D1"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term </w:t>
      </w:r>
      <w:r w:rsidR="00A06B14" w:rsidRPr="00E37E04">
        <w:rPr>
          <w:rFonts w:ascii="Times New Roman" w:hAnsi="Times New Roman" w:cs="Times New Roman"/>
          <w:sz w:val="24"/>
          <w:szCs w:val="24"/>
        </w:rPr>
        <w:t>b</w:t>
      </w:r>
      <w:r w:rsidRPr="00E37E04">
        <w:rPr>
          <w:rFonts w:ascii="Times New Roman" w:hAnsi="Times New Roman" w:cs="Times New Roman"/>
          <w:sz w:val="24"/>
          <w:szCs w:val="24"/>
        </w:rPr>
        <w:t>i</w:t>
      </w:r>
      <w:r w:rsidR="00A06B14" w:rsidRPr="00E37E04">
        <w:rPr>
          <w:rFonts w:ascii="Times New Roman" w:hAnsi="Times New Roman" w:cs="Times New Roman"/>
          <w:sz w:val="24"/>
          <w:szCs w:val="24"/>
        </w:rPr>
        <w:t>g d</w:t>
      </w:r>
      <w:r w:rsidRPr="00E37E04">
        <w:rPr>
          <w:rFonts w:ascii="Times New Roman" w:hAnsi="Times New Roman" w:cs="Times New Roman"/>
          <w:sz w:val="24"/>
          <w:szCs w:val="24"/>
        </w:rPr>
        <w:t>ata is typically used to describe very large datasets, whose volume is often accompanied by lack of structure and a ne</w:t>
      </w:r>
      <w:r w:rsidR="00A06B14" w:rsidRPr="00E37E04">
        <w:rPr>
          <w:rFonts w:ascii="Times New Roman" w:hAnsi="Times New Roman" w:cs="Times New Roman"/>
          <w:sz w:val="24"/>
          <w:szCs w:val="24"/>
        </w:rPr>
        <w:t>ed for real-time analysis. Big d</w:t>
      </w:r>
      <w:r w:rsidRPr="00E37E04">
        <w:rPr>
          <w:rFonts w:ascii="Times New Roman" w:hAnsi="Times New Roman" w:cs="Times New Roman"/>
          <w:sz w:val="24"/>
          <w:szCs w:val="24"/>
        </w:rPr>
        <w:t xml:space="preserve">ata, while posing significant management and analysis challenges, can provide new insights into difficult problems </w:t>
      </w:r>
      <w:r w:rsidR="006F0335" w:rsidRPr="00E37E04">
        <w:rPr>
          <w:rFonts w:ascii="Times New Roman" w:hAnsi="Times New Roman" w:cs="Times New Roman"/>
          <w:sz w:val="24"/>
          <w:szCs w:val="24"/>
        </w:rPr>
        <w:t xml:space="preserve">not tractable with smaller datasets </w:t>
      </w:r>
      <w:r w:rsidRPr="00E37E04">
        <w:rPr>
          <w:rFonts w:ascii="Times New Roman" w:hAnsi="Times New Roman" w:cs="Times New Roman"/>
          <w:sz w:val="24"/>
          <w:szCs w:val="24"/>
        </w:rPr>
        <w:t xml:space="preserve">(Chen et al., 2014). Though the precise definition of Big Data is loose, there are two prominent frameworks for </w:t>
      </w:r>
      <w:r w:rsidR="00D57D10" w:rsidRPr="00E37E04">
        <w:rPr>
          <w:rFonts w:ascii="Times New Roman" w:hAnsi="Times New Roman" w:cs="Times New Roman"/>
          <w:sz w:val="24"/>
          <w:szCs w:val="24"/>
        </w:rPr>
        <w:t xml:space="preserve">identifying </w:t>
      </w:r>
      <w:r w:rsidRPr="00E37E04">
        <w:rPr>
          <w:rFonts w:ascii="Times New Roman" w:hAnsi="Times New Roman" w:cs="Times New Roman"/>
          <w:sz w:val="24"/>
          <w:szCs w:val="24"/>
        </w:rPr>
        <w:t>Big Data. One characterizes Big Data as “data sets so large and complex that they become awkward to work with using standard statistical software” (Snijders</w:t>
      </w:r>
      <w:r w:rsidR="00FE0C31"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2012). This ambiguous delineation is </w:t>
      </w:r>
      <w:r w:rsidR="007D5213" w:rsidRPr="00E37E04">
        <w:rPr>
          <w:rFonts w:ascii="Times New Roman" w:hAnsi="Times New Roman" w:cs="Times New Roman"/>
          <w:sz w:val="24"/>
          <w:szCs w:val="24"/>
        </w:rPr>
        <w:t xml:space="preserve">often </w:t>
      </w:r>
      <w:r w:rsidRPr="00E37E04">
        <w:rPr>
          <w:rFonts w:ascii="Times New Roman" w:hAnsi="Times New Roman" w:cs="Times New Roman"/>
          <w:sz w:val="24"/>
          <w:szCs w:val="24"/>
        </w:rPr>
        <w:t>echoed in the advertising and marketing literature that accompani</w:t>
      </w:r>
      <w:r w:rsidR="007D5213" w:rsidRPr="00E37E04">
        <w:rPr>
          <w:rFonts w:ascii="Times New Roman" w:hAnsi="Times New Roman" w:cs="Times New Roman"/>
          <w:sz w:val="24"/>
          <w:szCs w:val="24"/>
        </w:rPr>
        <w:t xml:space="preserve">es products, </w:t>
      </w:r>
      <w:r w:rsidR="006F0335" w:rsidRPr="00E37E04">
        <w:rPr>
          <w:rFonts w:ascii="Times New Roman" w:hAnsi="Times New Roman" w:cs="Times New Roman"/>
          <w:sz w:val="24"/>
          <w:szCs w:val="24"/>
        </w:rPr>
        <w:t xml:space="preserve">such as </w:t>
      </w:r>
      <w:r w:rsidRPr="00E37E04">
        <w:rPr>
          <w:rFonts w:ascii="Times New Roman" w:hAnsi="Times New Roman" w:cs="Times New Roman"/>
          <w:sz w:val="24"/>
          <w:szCs w:val="24"/>
        </w:rPr>
        <w:t xml:space="preserve">Apache Hadoop, a popular distributed computing framework, </w:t>
      </w:r>
      <w:r w:rsidR="006F0335" w:rsidRPr="00E37E04">
        <w:rPr>
          <w:rFonts w:ascii="Times New Roman" w:hAnsi="Times New Roman" w:cs="Times New Roman"/>
          <w:sz w:val="24"/>
          <w:szCs w:val="24"/>
        </w:rPr>
        <w:t xml:space="preserve">which </w:t>
      </w:r>
      <w:r w:rsidR="00FE0C31" w:rsidRPr="00E37E04">
        <w:rPr>
          <w:rFonts w:ascii="Times New Roman" w:hAnsi="Times New Roman" w:cs="Times New Roman"/>
          <w:sz w:val="24"/>
          <w:szCs w:val="24"/>
        </w:rPr>
        <w:t>describes</w:t>
      </w:r>
      <w:r w:rsidRPr="00E37E04">
        <w:rPr>
          <w:rFonts w:ascii="Times New Roman" w:hAnsi="Times New Roman" w:cs="Times New Roman"/>
          <w:sz w:val="24"/>
          <w:szCs w:val="24"/>
        </w:rPr>
        <w:t xml:space="preserve"> Big Data as “datasets which could not be captured, managed, and processed by general computers within an acceptable scope” (Chen et al., 2014).</w:t>
      </w:r>
    </w:p>
    <w:p w14:paraId="5B84ED9E" w14:textId="3ACA818B"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Under this framework, the </w:t>
      </w:r>
      <w:r w:rsidR="00D57D10" w:rsidRPr="00E37E04">
        <w:rPr>
          <w:rFonts w:ascii="Times New Roman" w:hAnsi="Times New Roman" w:cs="Times New Roman"/>
          <w:sz w:val="24"/>
          <w:szCs w:val="24"/>
        </w:rPr>
        <w:t>big data</w:t>
      </w:r>
      <w:r w:rsidRPr="00E37E04">
        <w:rPr>
          <w:rFonts w:ascii="Times New Roman" w:hAnsi="Times New Roman" w:cs="Times New Roman"/>
          <w:sz w:val="24"/>
          <w:szCs w:val="24"/>
        </w:rPr>
        <w:t xml:space="preserve"> is specific to both the time of analysis and the entity attempting to analyze it. Manyika</w:t>
      </w:r>
      <w:r w:rsidR="00FE0C31"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(2015) suggest that the volume of data required to be </w:t>
      </w:r>
      <w:r w:rsidR="00A06B14" w:rsidRPr="00E37E04">
        <w:rPr>
          <w:rFonts w:ascii="Times New Roman" w:hAnsi="Times New Roman" w:cs="Times New Roman"/>
          <w:sz w:val="24"/>
          <w:szCs w:val="24"/>
        </w:rPr>
        <w:t>‘</w:t>
      </w:r>
      <w:r w:rsidR="00D57D10" w:rsidRPr="00E37E04">
        <w:rPr>
          <w:rFonts w:ascii="Times New Roman" w:hAnsi="Times New Roman" w:cs="Times New Roman"/>
          <w:sz w:val="24"/>
          <w:szCs w:val="24"/>
        </w:rPr>
        <w:t>b</w:t>
      </w:r>
      <w:r w:rsidRPr="00E37E04">
        <w:rPr>
          <w:rFonts w:ascii="Times New Roman" w:hAnsi="Times New Roman" w:cs="Times New Roman"/>
          <w:sz w:val="24"/>
          <w:szCs w:val="24"/>
        </w:rPr>
        <w:t>ig</w:t>
      </w:r>
      <w:r w:rsidR="00A06B14" w:rsidRPr="00E37E04">
        <w:rPr>
          <w:rFonts w:ascii="Times New Roman" w:hAnsi="Times New Roman" w:cs="Times New Roman"/>
          <w:sz w:val="24"/>
          <w:szCs w:val="24"/>
        </w:rPr>
        <w:t>’</w:t>
      </w:r>
      <w:r w:rsidRPr="00E37E04">
        <w:rPr>
          <w:rFonts w:ascii="Times New Roman" w:hAnsi="Times New Roman" w:cs="Times New Roman"/>
          <w:sz w:val="24"/>
          <w:szCs w:val="24"/>
        </w:rPr>
        <w:t xml:space="preserve"> can change over time, and may grow with time or as technology advances. </w:t>
      </w:r>
      <w:r w:rsidR="00A06B14" w:rsidRPr="00E37E04">
        <w:rPr>
          <w:rFonts w:ascii="Times New Roman" w:hAnsi="Times New Roman" w:cs="Times New Roman"/>
          <w:sz w:val="24"/>
          <w:szCs w:val="24"/>
        </w:rPr>
        <w:t>Today, b</w:t>
      </w:r>
      <w:r w:rsidR="00D57D10" w:rsidRPr="00E37E04">
        <w:rPr>
          <w:rFonts w:ascii="Times New Roman" w:hAnsi="Times New Roman" w:cs="Times New Roman"/>
          <w:sz w:val="24"/>
          <w:szCs w:val="24"/>
        </w:rPr>
        <w:t xml:space="preserve">ig </w:t>
      </w:r>
      <w:r w:rsidR="00A06B14" w:rsidRPr="00E37E04">
        <w:rPr>
          <w:rFonts w:ascii="Times New Roman" w:hAnsi="Times New Roman" w:cs="Times New Roman"/>
          <w:sz w:val="24"/>
          <w:szCs w:val="24"/>
        </w:rPr>
        <w:t>d</w:t>
      </w:r>
      <w:r w:rsidR="00D57D10" w:rsidRPr="00E37E04">
        <w:rPr>
          <w:rFonts w:ascii="Times New Roman" w:hAnsi="Times New Roman" w:cs="Times New Roman"/>
          <w:sz w:val="24"/>
          <w:szCs w:val="24"/>
        </w:rPr>
        <w:t xml:space="preserve">ata </w:t>
      </w:r>
      <w:r w:rsidR="00A06B14" w:rsidRPr="00E37E04">
        <w:rPr>
          <w:rFonts w:ascii="Times New Roman" w:hAnsi="Times New Roman" w:cs="Times New Roman"/>
          <w:sz w:val="24"/>
          <w:szCs w:val="24"/>
        </w:rPr>
        <w:t>usually</w:t>
      </w:r>
      <w:r w:rsidR="00D57D10" w:rsidRPr="00E37E04">
        <w:rPr>
          <w:rFonts w:ascii="Times New Roman" w:hAnsi="Times New Roman" w:cs="Times New Roman"/>
          <w:sz w:val="24"/>
          <w:szCs w:val="24"/>
        </w:rPr>
        <w:t xml:space="preserve"> refers to datasets between terabytes and petabytes (2</w:t>
      </w:r>
      <w:r w:rsidR="00D57D10" w:rsidRPr="00E37E04">
        <w:rPr>
          <w:rFonts w:ascii="Times New Roman" w:hAnsi="Times New Roman" w:cs="Times New Roman"/>
          <w:sz w:val="24"/>
          <w:szCs w:val="24"/>
          <w:vertAlign w:val="superscript"/>
        </w:rPr>
        <w:t>40</w:t>
      </w:r>
      <w:r w:rsidR="00D57D10" w:rsidRPr="00E37E04">
        <w:rPr>
          <w:rFonts w:ascii="Times New Roman" w:hAnsi="Times New Roman" w:cs="Times New Roman"/>
          <w:sz w:val="24"/>
          <w:szCs w:val="24"/>
        </w:rPr>
        <w:t xml:space="preserve"> to 2</w:t>
      </w:r>
      <w:r w:rsidR="00D57D10" w:rsidRPr="00E37E04">
        <w:rPr>
          <w:rFonts w:ascii="Times New Roman" w:hAnsi="Times New Roman" w:cs="Times New Roman"/>
          <w:sz w:val="24"/>
          <w:szCs w:val="24"/>
          <w:vertAlign w:val="superscript"/>
        </w:rPr>
        <w:t>50</w:t>
      </w:r>
      <w:r w:rsidR="00D57D10" w:rsidRPr="00E37E04">
        <w:rPr>
          <w:rFonts w:ascii="Times New Roman" w:hAnsi="Times New Roman" w:cs="Times New Roman"/>
          <w:sz w:val="24"/>
          <w:szCs w:val="24"/>
        </w:rPr>
        <w:t xml:space="preserve"> bytes), but</w:t>
      </w:r>
      <w:r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varies</w:t>
      </w:r>
      <w:r w:rsidRPr="00E37E04">
        <w:rPr>
          <w:rFonts w:ascii="Times New Roman" w:hAnsi="Times New Roman" w:cs="Times New Roman"/>
          <w:sz w:val="24"/>
          <w:szCs w:val="24"/>
        </w:rPr>
        <w:t xml:space="preserve"> </w:t>
      </w:r>
      <w:r w:rsidR="00D57D10" w:rsidRPr="00E37E04">
        <w:rPr>
          <w:rFonts w:ascii="Times New Roman" w:hAnsi="Times New Roman" w:cs="Times New Roman"/>
          <w:sz w:val="24"/>
          <w:szCs w:val="24"/>
        </w:rPr>
        <w:t xml:space="preserve">among </w:t>
      </w:r>
      <w:r w:rsidRPr="00E37E04">
        <w:rPr>
          <w:rFonts w:ascii="Times New Roman" w:hAnsi="Times New Roman" w:cs="Times New Roman"/>
          <w:sz w:val="24"/>
          <w:szCs w:val="24"/>
        </w:rPr>
        <w:t>problem domains (Chen et al., 2014), the size of datasets commo</w:t>
      </w:r>
      <w:r w:rsidR="00FE0C31" w:rsidRPr="00E37E04">
        <w:rPr>
          <w:rFonts w:ascii="Times New Roman" w:hAnsi="Times New Roman" w:cs="Times New Roman"/>
          <w:sz w:val="24"/>
          <w:szCs w:val="24"/>
        </w:rPr>
        <w:t>n</w:t>
      </w:r>
      <w:r w:rsidR="00D57D10" w:rsidRPr="00E37E04">
        <w:rPr>
          <w:rFonts w:ascii="Times New Roman" w:hAnsi="Times New Roman" w:cs="Times New Roman"/>
          <w:sz w:val="24"/>
          <w:szCs w:val="24"/>
        </w:rPr>
        <w:t xml:space="preserve"> to</w:t>
      </w:r>
      <w:r w:rsidR="00FE0C31" w:rsidRPr="00E37E04">
        <w:rPr>
          <w:rFonts w:ascii="Times New Roman" w:hAnsi="Times New Roman" w:cs="Times New Roman"/>
          <w:sz w:val="24"/>
          <w:szCs w:val="24"/>
        </w:rPr>
        <w:t xml:space="preserve"> </w:t>
      </w:r>
      <w:r w:rsidR="006F0335" w:rsidRPr="00E37E04">
        <w:rPr>
          <w:rFonts w:ascii="Times New Roman" w:hAnsi="Times New Roman" w:cs="Times New Roman"/>
          <w:sz w:val="24"/>
          <w:szCs w:val="24"/>
        </w:rPr>
        <w:t>that domain</w:t>
      </w:r>
      <w:r w:rsidRPr="00E37E04">
        <w:rPr>
          <w:rFonts w:ascii="Times New Roman" w:hAnsi="Times New Roman" w:cs="Times New Roman"/>
          <w:sz w:val="24"/>
          <w:szCs w:val="24"/>
        </w:rPr>
        <w:t xml:space="preserve">, and the software tools that are commonly used </w:t>
      </w:r>
      <w:r w:rsidR="00A06B14" w:rsidRPr="00E37E04">
        <w:rPr>
          <w:rFonts w:ascii="Times New Roman" w:hAnsi="Times New Roman" w:cs="Times New Roman"/>
          <w:sz w:val="24"/>
          <w:szCs w:val="24"/>
        </w:rPr>
        <w:t>there</w:t>
      </w:r>
      <w:r w:rsidRPr="00E37E04">
        <w:rPr>
          <w:rFonts w:ascii="Times New Roman" w:hAnsi="Times New Roman" w:cs="Times New Roman"/>
          <w:sz w:val="24"/>
          <w:szCs w:val="24"/>
        </w:rPr>
        <w:t xml:space="preserve"> (Manyika et al., 2015). </w:t>
      </w:r>
      <w:r w:rsidR="00A06B14" w:rsidRPr="00E37E04">
        <w:rPr>
          <w:rFonts w:ascii="Times New Roman" w:hAnsi="Times New Roman" w:cs="Times New Roman"/>
          <w:sz w:val="24"/>
          <w:szCs w:val="24"/>
        </w:rPr>
        <w:t>The</w:t>
      </w:r>
      <w:r w:rsidR="00D57D10" w:rsidRPr="00E37E04">
        <w:rPr>
          <w:rFonts w:ascii="Times New Roman" w:hAnsi="Times New Roman" w:cs="Times New Roman"/>
          <w:sz w:val="24"/>
          <w:szCs w:val="24"/>
        </w:rPr>
        <w:t xml:space="preserve"> rapid growth of databases and concurrent development of increasingly complex data models to </w:t>
      </w:r>
      <w:r w:rsidRPr="00E37E04">
        <w:rPr>
          <w:rFonts w:ascii="Times New Roman" w:hAnsi="Times New Roman" w:cs="Times New Roman"/>
          <w:sz w:val="24"/>
          <w:szCs w:val="24"/>
        </w:rPr>
        <w:t xml:space="preserve">store spatiotemporal </w:t>
      </w:r>
      <w:r w:rsidR="00A06B14" w:rsidRPr="00E37E04">
        <w:rPr>
          <w:rFonts w:ascii="Times New Roman" w:hAnsi="Times New Roman" w:cs="Times New Roman"/>
          <w:sz w:val="24"/>
          <w:szCs w:val="24"/>
        </w:rPr>
        <w:t xml:space="preserve">biodiversity </w:t>
      </w:r>
      <w:r w:rsidRPr="00E37E04">
        <w:rPr>
          <w:rFonts w:ascii="Times New Roman" w:hAnsi="Times New Roman" w:cs="Times New Roman"/>
          <w:sz w:val="24"/>
          <w:szCs w:val="24"/>
        </w:rPr>
        <w:t>occurrence records and their metadata</w:t>
      </w:r>
      <w:r w:rsidR="00D57D10" w:rsidRPr="00E37E04">
        <w:rPr>
          <w:rFonts w:ascii="Times New Roman" w:hAnsi="Times New Roman" w:cs="Times New Roman"/>
          <w:sz w:val="24"/>
          <w:szCs w:val="24"/>
        </w:rPr>
        <w:t xml:space="preserve"> (e.g. Grimm et al.</w:t>
      </w:r>
      <w:r w:rsidR="00A06B14" w:rsidRPr="00E37E04">
        <w:rPr>
          <w:rFonts w:ascii="Times New Roman" w:hAnsi="Times New Roman" w:cs="Times New Roman"/>
          <w:sz w:val="24"/>
          <w:szCs w:val="24"/>
        </w:rPr>
        <w:t>,</w:t>
      </w:r>
      <w:r w:rsidR="00D57D10" w:rsidRPr="00E37E04">
        <w:rPr>
          <w:rFonts w:ascii="Times New Roman" w:hAnsi="Times New Roman" w:cs="Times New Roman"/>
          <w:sz w:val="24"/>
          <w:szCs w:val="24"/>
        </w:rPr>
        <w:t xml:space="preserve"> 2013)</w:t>
      </w:r>
      <w:r w:rsidRPr="00E37E04">
        <w:rPr>
          <w:rFonts w:ascii="Times New Roman" w:hAnsi="Times New Roman" w:cs="Times New Roman"/>
          <w:sz w:val="24"/>
          <w:szCs w:val="24"/>
        </w:rPr>
        <w:t xml:space="preserve"> suggests that traditional methods of data handling were not sufficient for modern ecological analyses. Further developments, </w:t>
      </w:r>
      <w:r w:rsidR="00A271F1" w:rsidRPr="00E37E04">
        <w:rPr>
          <w:rFonts w:ascii="Times New Roman" w:hAnsi="Times New Roman" w:cs="Times New Roman"/>
          <w:sz w:val="24"/>
          <w:szCs w:val="24"/>
        </w:rPr>
        <w:t xml:space="preserve">such as </w:t>
      </w:r>
      <w:r w:rsidRPr="00E37E04">
        <w:rPr>
          <w:rFonts w:ascii="Times New Roman" w:hAnsi="Times New Roman" w:cs="Times New Roman"/>
          <w:sz w:val="24"/>
          <w:szCs w:val="24"/>
        </w:rPr>
        <w:t>application programming interfaces</w:t>
      </w:r>
      <w:r w:rsidR="007D5213" w:rsidRPr="00E37E04">
        <w:rPr>
          <w:rFonts w:ascii="Times New Roman" w:hAnsi="Times New Roman" w:cs="Times New Roman"/>
          <w:sz w:val="24"/>
          <w:szCs w:val="24"/>
        </w:rPr>
        <w:t xml:space="preserve"> (APIs)</w:t>
      </w:r>
      <w:r w:rsidRPr="00E37E04">
        <w:rPr>
          <w:rFonts w:ascii="Times New Roman" w:hAnsi="Times New Roman" w:cs="Times New Roman"/>
          <w:sz w:val="24"/>
          <w:szCs w:val="24"/>
        </w:rPr>
        <w:t xml:space="preserve"> and language</w:t>
      </w:r>
      <w:ins w:id="10" w:author="Jack W Williams" w:date="2017-02-27T09:40:00Z">
        <w:r w:rsidR="00A271F1" w:rsidRPr="00E37E04">
          <w:rPr>
            <w:rFonts w:ascii="Times New Roman" w:hAnsi="Times New Roman" w:cs="Times New Roman"/>
            <w:sz w:val="24"/>
            <w:szCs w:val="24"/>
          </w:rPr>
          <w:t>-</w:t>
        </w:r>
      </w:ins>
      <w:r w:rsidRPr="00E37E04">
        <w:rPr>
          <w:rFonts w:ascii="Times New Roman" w:hAnsi="Times New Roman" w:cs="Times New Roman"/>
          <w:sz w:val="24"/>
          <w:szCs w:val="24"/>
        </w:rPr>
        <w:t>specific bindings</w:t>
      </w:r>
      <w:r w:rsidR="007D5213" w:rsidRPr="00E37E04">
        <w:rPr>
          <w:rFonts w:ascii="Times New Roman" w:hAnsi="Times New Roman" w:cs="Times New Roman"/>
          <w:sz w:val="24"/>
          <w:szCs w:val="24"/>
        </w:rPr>
        <w:t xml:space="preserve"> (e.g., R packages or python modules)</w:t>
      </w:r>
      <w:r w:rsidR="00F809CD" w:rsidRPr="00E37E04">
        <w:rPr>
          <w:rFonts w:ascii="Times New Roman" w:hAnsi="Times New Roman" w:cs="Times New Roman"/>
          <w:sz w:val="24"/>
          <w:szCs w:val="24"/>
        </w:rPr>
        <w:t xml:space="preserve">, facilitate </w:t>
      </w:r>
      <w:r w:rsidRPr="00E37E04">
        <w:rPr>
          <w:rFonts w:ascii="Times New Roman" w:hAnsi="Times New Roman" w:cs="Times New Roman"/>
          <w:sz w:val="24"/>
          <w:szCs w:val="24"/>
        </w:rPr>
        <w:t>accessing, filtering and working with large occurrence datasets (Goring et al., 2</w:t>
      </w:r>
      <w:r w:rsidR="00FE0C31" w:rsidRPr="00E37E04">
        <w:rPr>
          <w:rFonts w:ascii="Times New Roman" w:hAnsi="Times New Roman" w:cs="Times New Roman"/>
          <w:sz w:val="24"/>
          <w:szCs w:val="24"/>
        </w:rPr>
        <w:t xml:space="preserve">015; </w:t>
      </w:r>
      <w:r w:rsidR="007D5213" w:rsidRPr="00E37E04">
        <w:rPr>
          <w:rFonts w:ascii="Times New Roman" w:hAnsi="Times New Roman" w:cs="Times New Roman"/>
          <w:sz w:val="24"/>
          <w:szCs w:val="24"/>
        </w:rPr>
        <w:t xml:space="preserve">Hernández &amp; Sgarbi, </w:t>
      </w:r>
      <w:r w:rsidR="00FE0C31" w:rsidRPr="00E37E04">
        <w:rPr>
          <w:rFonts w:ascii="Times New Roman" w:hAnsi="Times New Roman" w:cs="Times New Roman"/>
          <w:sz w:val="24"/>
          <w:szCs w:val="24"/>
        </w:rPr>
        <w:t>2016</w:t>
      </w:r>
      <w:r w:rsidR="002C4670" w:rsidRPr="00E37E04">
        <w:rPr>
          <w:rFonts w:ascii="Times New Roman" w:hAnsi="Times New Roman" w:cs="Times New Roman"/>
          <w:sz w:val="24"/>
          <w:szCs w:val="24"/>
        </w:rPr>
        <w:t>; Chamberlain et al., 2016</w:t>
      </w:r>
      <w:r w:rsidRPr="00E37E04">
        <w:rPr>
          <w:rFonts w:ascii="Times New Roman" w:hAnsi="Times New Roman" w:cs="Times New Roman"/>
          <w:sz w:val="24"/>
          <w:szCs w:val="24"/>
        </w:rPr>
        <w:t>).</w:t>
      </w:r>
      <w:r w:rsidR="004D7218"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Thus, n</w:t>
      </w:r>
      <w:r w:rsidR="007D5213" w:rsidRPr="00E37E04">
        <w:rPr>
          <w:rFonts w:ascii="Times New Roman" w:hAnsi="Times New Roman" w:cs="Times New Roman"/>
          <w:sz w:val="24"/>
          <w:szCs w:val="24"/>
        </w:rPr>
        <w:t>ew, custom-</w:t>
      </w:r>
      <w:r w:rsidRPr="00E37E04">
        <w:rPr>
          <w:rFonts w:ascii="Times New Roman" w:hAnsi="Times New Roman" w:cs="Times New Roman"/>
          <w:sz w:val="24"/>
          <w:szCs w:val="24"/>
        </w:rPr>
        <w:t xml:space="preserve">built tools to store, analyze, </w:t>
      </w:r>
      <w:r w:rsidR="007D5213" w:rsidRPr="00E37E04">
        <w:rPr>
          <w:rFonts w:ascii="Times New Roman" w:hAnsi="Times New Roman" w:cs="Times New Roman"/>
          <w:sz w:val="24"/>
          <w:szCs w:val="24"/>
        </w:rPr>
        <w:t xml:space="preserve">visualize, </w:t>
      </w:r>
      <w:r w:rsidRPr="00E37E04">
        <w:rPr>
          <w:rFonts w:ascii="Times New Roman" w:hAnsi="Times New Roman" w:cs="Times New Roman"/>
          <w:sz w:val="24"/>
          <w:szCs w:val="24"/>
        </w:rPr>
        <w:t>and use</w:t>
      </w:r>
      <w:r w:rsidR="00A271F1" w:rsidRPr="00E37E04">
        <w:rPr>
          <w:rFonts w:ascii="Times New Roman" w:hAnsi="Times New Roman" w:cs="Times New Roman"/>
          <w:sz w:val="24"/>
          <w:szCs w:val="24"/>
        </w:rPr>
        <w:t xml:space="preserve"> multiple</w:t>
      </w:r>
      <w:r w:rsidR="004D7218" w:rsidRPr="00E37E04">
        <w:rPr>
          <w:rFonts w:ascii="Times New Roman" w:hAnsi="Times New Roman" w:cs="Times New Roman"/>
          <w:sz w:val="24"/>
          <w:szCs w:val="24"/>
        </w:rPr>
        <w:t xml:space="preserve"> </w:t>
      </w:r>
      <w:r w:rsidR="00A271F1" w:rsidRPr="00E37E04">
        <w:rPr>
          <w:rFonts w:ascii="Times New Roman" w:hAnsi="Times New Roman" w:cs="Times New Roman"/>
          <w:sz w:val="24"/>
          <w:szCs w:val="24"/>
        </w:rPr>
        <w:t xml:space="preserve">large </w:t>
      </w:r>
      <w:r w:rsidR="004D7218" w:rsidRPr="00E37E04">
        <w:rPr>
          <w:rFonts w:ascii="Times New Roman" w:hAnsi="Times New Roman" w:cs="Times New Roman"/>
          <w:sz w:val="24"/>
          <w:szCs w:val="24"/>
        </w:rPr>
        <w:t>ecological occurrence data</w:t>
      </w:r>
      <w:r w:rsidR="00A271F1" w:rsidRPr="00E37E04">
        <w:rPr>
          <w:rFonts w:ascii="Times New Roman" w:hAnsi="Times New Roman" w:cs="Times New Roman"/>
          <w:sz w:val="24"/>
          <w:szCs w:val="24"/>
        </w:rPr>
        <w:t>sets</w:t>
      </w:r>
      <w:r w:rsidR="004D7218" w:rsidRPr="00E37E04">
        <w:rPr>
          <w:rFonts w:ascii="Times New Roman" w:hAnsi="Times New Roman" w:cs="Times New Roman"/>
          <w:sz w:val="24"/>
          <w:szCs w:val="24"/>
        </w:rPr>
        <w:t xml:space="preserve"> are required</w:t>
      </w:r>
      <w:r w:rsidRPr="00E37E04">
        <w:rPr>
          <w:rFonts w:ascii="Times New Roman" w:hAnsi="Times New Roman" w:cs="Times New Roman"/>
          <w:sz w:val="24"/>
          <w:szCs w:val="24"/>
        </w:rPr>
        <w:t>.</w:t>
      </w:r>
    </w:p>
    <w:p w14:paraId="159CA4A9" w14:textId="58845C38"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 second framework by which to assess Big Data is the ‘Four V’s Framework’. First introduced by IBM and used by large technological companies in the early 2000’s to characterize their data, it is now a popular and flexible framework under which to </w:t>
      </w:r>
      <w:r w:rsidR="007D5213" w:rsidRPr="00E37E04">
        <w:rPr>
          <w:rFonts w:ascii="Times New Roman" w:hAnsi="Times New Roman" w:cs="Times New Roman"/>
          <w:sz w:val="24"/>
          <w:szCs w:val="24"/>
        </w:rPr>
        <w:t xml:space="preserve">evaluate data </w:t>
      </w:r>
      <w:r w:rsidR="00A271F1" w:rsidRPr="00E37E04">
        <w:rPr>
          <w:rFonts w:ascii="Times New Roman" w:hAnsi="Times New Roman" w:cs="Times New Roman"/>
          <w:sz w:val="24"/>
          <w:szCs w:val="24"/>
        </w:rPr>
        <w:t>b</w:t>
      </w:r>
      <w:r w:rsidR="007D5213" w:rsidRPr="00E37E04">
        <w:rPr>
          <w:rFonts w:ascii="Times New Roman" w:hAnsi="Times New Roman" w:cs="Times New Roman"/>
          <w:sz w:val="24"/>
          <w:szCs w:val="24"/>
        </w:rPr>
        <w:t>igness</w:t>
      </w:r>
      <w:r w:rsidR="004D7218" w:rsidRPr="00E37E04">
        <w:rPr>
          <w:rFonts w:ascii="Times New Roman" w:hAnsi="Times New Roman" w:cs="Times New Roman"/>
          <w:sz w:val="24"/>
          <w:szCs w:val="24"/>
        </w:rPr>
        <w:t>. Here</w:t>
      </w:r>
      <w:r w:rsidR="007D5213" w:rsidRPr="00E37E04">
        <w:rPr>
          <w:rFonts w:ascii="Times New Roman" w:hAnsi="Times New Roman" w:cs="Times New Roman"/>
          <w:sz w:val="24"/>
          <w:szCs w:val="24"/>
        </w:rPr>
        <w:t xml:space="preserve"> a dataset </w:t>
      </w:r>
      <w:r w:rsidRPr="00E37E04">
        <w:rPr>
          <w:rFonts w:ascii="Times New Roman" w:hAnsi="Times New Roman" w:cs="Times New Roman"/>
          <w:sz w:val="24"/>
          <w:szCs w:val="24"/>
        </w:rPr>
        <w:t xml:space="preserve">is described by its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olume,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ariety,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 xml:space="preserve">eracity, and </w:t>
      </w:r>
      <w:r w:rsidR="00A271F1" w:rsidRPr="00E37E04">
        <w:rPr>
          <w:rFonts w:ascii="Times New Roman" w:hAnsi="Times New Roman" w:cs="Times New Roman"/>
          <w:sz w:val="24"/>
          <w:szCs w:val="24"/>
        </w:rPr>
        <w:t>v</w:t>
      </w:r>
      <w:r w:rsidRPr="00E37E04">
        <w:rPr>
          <w:rFonts w:ascii="Times New Roman" w:hAnsi="Times New Roman" w:cs="Times New Roman"/>
          <w:sz w:val="24"/>
          <w:szCs w:val="24"/>
        </w:rPr>
        <w:t>elocity</w:t>
      </w:r>
      <w:r w:rsidR="00A271F1"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under</w:t>
      </w:r>
      <w:r w:rsidR="00A271F1" w:rsidRPr="00E37E04">
        <w:rPr>
          <w:rFonts w:ascii="Times New Roman" w:hAnsi="Times New Roman" w:cs="Times New Roman"/>
          <w:sz w:val="24"/>
          <w:szCs w:val="24"/>
        </w:rPr>
        <w:t xml:space="preserve"> </w:t>
      </w:r>
      <w:r w:rsidR="00A06B14" w:rsidRPr="00E37E04">
        <w:rPr>
          <w:rFonts w:ascii="Times New Roman" w:hAnsi="Times New Roman" w:cs="Times New Roman"/>
          <w:sz w:val="24"/>
          <w:szCs w:val="24"/>
        </w:rPr>
        <w:t>which “volume</w:t>
      </w:r>
      <w:r w:rsidRPr="00E37E04">
        <w:rPr>
          <w:rFonts w:ascii="Times New Roman" w:hAnsi="Times New Roman" w:cs="Times New Roman"/>
          <w:sz w:val="24"/>
          <w:szCs w:val="24"/>
        </w:rPr>
        <w:t xml:space="preserve"> refers to the size of the data; velocity indicates that big data are sensitive to time, variety means big data comprise various types of data with complicated relationships, and veracity indicates the trustworthiness o</w:t>
      </w:r>
      <w:r w:rsidR="006F545D" w:rsidRPr="00E37E04">
        <w:rPr>
          <w:rFonts w:ascii="Times New Roman" w:hAnsi="Times New Roman" w:cs="Times New Roman"/>
          <w:sz w:val="24"/>
          <w:szCs w:val="24"/>
        </w:rPr>
        <w:t>f the data” (Yang &amp; Huang, 2013).</w:t>
      </w:r>
    </w:p>
    <w:p w14:paraId="3565AE34" w14:textId="3EB631D6" w:rsidR="00F94FEE" w:rsidRPr="00E37E04" w:rsidRDefault="003F3025"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Biodiversity data clearly meets </w:t>
      </w:r>
      <w:r w:rsidR="001F0262" w:rsidRPr="00E37E04">
        <w:rPr>
          <w:rFonts w:ascii="Times New Roman" w:hAnsi="Times New Roman" w:cs="Times New Roman"/>
          <w:sz w:val="24"/>
          <w:szCs w:val="24"/>
        </w:rPr>
        <w:t>at least</w:t>
      </w:r>
      <w:ins w:id="11" w:author="Jack W Williams" w:date="2017-02-27T09:53:00Z">
        <w:r w:rsidRPr="00E37E04">
          <w:rPr>
            <w:rFonts w:ascii="Times New Roman" w:hAnsi="Times New Roman" w:cs="Times New Roman"/>
            <w:sz w:val="24"/>
            <w:szCs w:val="24"/>
          </w:rPr>
          <w:t xml:space="preserve"> </w:t>
        </w:r>
      </w:ins>
      <w:r w:rsidR="001F0262" w:rsidRPr="00E37E04">
        <w:rPr>
          <w:rFonts w:ascii="Times New Roman" w:hAnsi="Times New Roman" w:cs="Times New Roman"/>
          <w:sz w:val="24"/>
          <w:szCs w:val="24"/>
        </w:rPr>
        <w:t>three</w:t>
      </w:r>
      <w:r w:rsidRPr="00E37E04">
        <w:rPr>
          <w:rFonts w:ascii="Times New Roman" w:hAnsi="Times New Roman" w:cs="Times New Roman"/>
          <w:sz w:val="24"/>
          <w:szCs w:val="24"/>
        </w:rPr>
        <w:t xml:space="preserve"> of these criteria.  With respect to volume, s</w:t>
      </w:r>
      <w:r w:rsidR="00AC34D2" w:rsidRPr="00E37E04">
        <w:rPr>
          <w:rFonts w:ascii="Times New Roman" w:hAnsi="Times New Roman" w:cs="Times New Roman"/>
          <w:sz w:val="24"/>
          <w:szCs w:val="24"/>
        </w:rPr>
        <w:t xml:space="preserve">ince the late 1990s, the </w:t>
      </w:r>
      <w:r w:rsidR="00A271F1" w:rsidRPr="00E37E04">
        <w:rPr>
          <w:rFonts w:ascii="Times New Roman" w:hAnsi="Times New Roman" w:cs="Times New Roman"/>
          <w:sz w:val="24"/>
          <w:szCs w:val="24"/>
        </w:rPr>
        <w:t xml:space="preserve">rapid growth and </w:t>
      </w:r>
      <w:r w:rsidR="00AC34D2" w:rsidRPr="00E37E04">
        <w:rPr>
          <w:rFonts w:ascii="Times New Roman" w:hAnsi="Times New Roman" w:cs="Times New Roman"/>
          <w:sz w:val="24"/>
          <w:szCs w:val="24"/>
        </w:rPr>
        <w:t xml:space="preserve">scale of biodiversity information has become </w:t>
      </w:r>
      <w:r w:rsidR="002807F8" w:rsidRPr="00E37E04">
        <w:rPr>
          <w:rFonts w:ascii="Times New Roman" w:hAnsi="Times New Roman" w:cs="Times New Roman"/>
          <w:sz w:val="24"/>
          <w:szCs w:val="24"/>
        </w:rPr>
        <w:t>challenging to manage</w:t>
      </w:r>
      <w:r w:rsidR="00A271F1" w:rsidRPr="00E37E04">
        <w:rPr>
          <w:rFonts w:ascii="Times New Roman" w:hAnsi="Times New Roman" w:cs="Times New Roman"/>
          <w:sz w:val="24"/>
          <w:szCs w:val="24"/>
        </w:rPr>
        <w:t xml:space="preserve"> (Fig. 1)</w:t>
      </w:r>
      <w:r w:rsidR="002807F8"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Today, </w:t>
      </w:r>
      <w:r w:rsidR="00A271F1" w:rsidRPr="00E37E04">
        <w:rPr>
          <w:rFonts w:ascii="Times New Roman" w:hAnsi="Times New Roman" w:cs="Times New Roman"/>
          <w:sz w:val="24"/>
          <w:szCs w:val="24"/>
        </w:rPr>
        <w:t>Neotoma holds</w:t>
      </w:r>
      <w:r w:rsidR="00AC34D2" w:rsidRPr="00E37E04">
        <w:rPr>
          <w:rFonts w:ascii="Times New Roman" w:hAnsi="Times New Roman" w:cs="Times New Roman"/>
          <w:sz w:val="24"/>
          <w:szCs w:val="24"/>
        </w:rPr>
        <w:t xml:space="preserve"> over 14,000 datasets containing </w:t>
      </w:r>
      <w:r w:rsidR="004D7218" w:rsidRPr="00E37E04">
        <w:rPr>
          <w:rFonts w:ascii="Times New Roman" w:hAnsi="Times New Roman" w:cs="Times New Roman"/>
          <w:sz w:val="24"/>
          <w:szCs w:val="24"/>
        </w:rPr>
        <w:t>more than</w:t>
      </w:r>
      <w:r w:rsidR="002807F8" w:rsidRPr="00E37E04">
        <w:rPr>
          <w:rFonts w:ascii="Times New Roman" w:hAnsi="Times New Roman" w:cs="Times New Roman"/>
          <w:sz w:val="24"/>
          <w:szCs w:val="24"/>
        </w:rPr>
        <w:t xml:space="preserve"> 18 million </w:t>
      </w:r>
      <w:r w:rsidR="00D178D8" w:rsidRPr="00E37E04">
        <w:rPr>
          <w:rFonts w:ascii="Times New Roman" w:hAnsi="Times New Roman" w:cs="Times New Roman"/>
          <w:sz w:val="24"/>
          <w:szCs w:val="24"/>
        </w:rPr>
        <w:t>individual occurrence records</w:t>
      </w:r>
      <w:r w:rsidR="00AC34D2" w:rsidRPr="00E37E04">
        <w:rPr>
          <w:rFonts w:ascii="Times New Roman" w:hAnsi="Times New Roman" w:cs="Times New Roman"/>
          <w:sz w:val="24"/>
          <w:szCs w:val="24"/>
        </w:rPr>
        <w:t xml:space="preserve"> and associated spatial, temporal, and taxonomic </w:t>
      </w:r>
      <w:r w:rsidR="00D178D8" w:rsidRPr="00E37E04">
        <w:rPr>
          <w:rFonts w:ascii="Times New Roman" w:hAnsi="Times New Roman" w:cs="Times New Roman"/>
          <w:sz w:val="24"/>
          <w:szCs w:val="24"/>
        </w:rPr>
        <w:t>attributes</w:t>
      </w:r>
      <w:r w:rsidR="00AC34D2" w:rsidRPr="00E37E04">
        <w:rPr>
          <w:rFonts w:ascii="Times New Roman" w:hAnsi="Times New Roman" w:cs="Times New Roman"/>
          <w:sz w:val="24"/>
          <w:szCs w:val="24"/>
        </w:rPr>
        <w:t xml:space="preserve">, corresponding to an average growth rate of </w:t>
      </w:r>
      <w:r w:rsidR="002807F8" w:rsidRPr="00E37E04">
        <w:rPr>
          <w:rFonts w:ascii="Times New Roman" w:hAnsi="Times New Roman" w:cs="Times New Roman"/>
          <w:sz w:val="24"/>
          <w:szCs w:val="24"/>
        </w:rPr>
        <w:t>1,825</w:t>
      </w:r>
      <w:r w:rsidR="00AC34D2" w:rsidRPr="00E37E04">
        <w:rPr>
          <w:rFonts w:ascii="Times New Roman" w:hAnsi="Times New Roman" w:cs="Times New Roman"/>
          <w:sz w:val="24"/>
          <w:szCs w:val="24"/>
        </w:rPr>
        <w:t xml:space="preserve"> </w:t>
      </w:r>
      <w:r w:rsidR="002807F8" w:rsidRPr="00E37E04">
        <w:rPr>
          <w:rFonts w:ascii="Times New Roman" w:hAnsi="Times New Roman" w:cs="Times New Roman"/>
          <w:sz w:val="24"/>
          <w:szCs w:val="24"/>
        </w:rPr>
        <w:t xml:space="preserve">occurrences </w:t>
      </w:r>
      <w:r w:rsidR="00AC34D2" w:rsidRPr="00E37E04">
        <w:rPr>
          <w:rFonts w:ascii="Times New Roman" w:hAnsi="Times New Roman" w:cs="Times New Roman"/>
          <w:sz w:val="24"/>
          <w:szCs w:val="24"/>
        </w:rPr>
        <w:t>per day</w:t>
      </w:r>
      <w:r w:rsidR="006F545D" w:rsidRPr="00E37E04">
        <w:rPr>
          <w:rFonts w:ascii="Times New Roman" w:hAnsi="Times New Roman" w:cs="Times New Roman"/>
          <w:sz w:val="24"/>
          <w:szCs w:val="24"/>
        </w:rPr>
        <w:t xml:space="preserve"> for the past 27 years</w:t>
      </w:r>
      <w:r w:rsidR="00AC34D2" w:rsidRPr="00E37E04">
        <w:rPr>
          <w:rFonts w:ascii="Times New Roman" w:hAnsi="Times New Roman" w:cs="Times New Roman"/>
          <w:sz w:val="24"/>
          <w:szCs w:val="24"/>
        </w:rPr>
        <w:t xml:space="preserve">. </w:t>
      </w:r>
      <w:r w:rsidR="00A271F1" w:rsidRPr="00E37E04">
        <w:rPr>
          <w:rFonts w:ascii="Times New Roman" w:hAnsi="Times New Roman" w:cs="Times New Roman"/>
          <w:sz w:val="24"/>
          <w:szCs w:val="24"/>
        </w:rPr>
        <w:t>All</w:t>
      </w:r>
      <w:r w:rsidR="00AC34D2" w:rsidRPr="00E37E04">
        <w:rPr>
          <w:rFonts w:ascii="Times New Roman" w:hAnsi="Times New Roman" w:cs="Times New Roman"/>
          <w:sz w:val="24"/>
          <w:szCs w:val="24"/>
        </w:rPr>
        <w:t xml:space="preserve"> records in Neotoma </w:t>
      </w:r>
      <w:r w:rsidR="00A271F1" w:rsidRPr="00E37E04">
        <w:rPr>
          <w:rFonts w:ascii="Times New Roman" w:hAnsi="Times New Roman" w:cs="Times New Roman"/>
          <w:sz w:val="24"/>
          <w:szCs w:val="24"/>
        </w:rPr>
        <w:t>were origi</w:t>
      </w:r>
      <w:r w:rsidR="00D178D8" w:rsidRPr="00E37E04">
        <w:rPr>
          <w:rFonts w:ascii="Times New Roman" w:hAnsi="Times New Roman" w:cs="Times New Roman"/>
          <w:sz w:val="24"/>
          <w:szCs w:val="24"/>
        </w:rPr>
        <w:t>nally gathered during fieldwork</w:t>
      </w:r>
      <w:r w:rsidR="00A271F1" w:rsidRPr="00E37E04">
        <w:rPr>
          <w:rFonts w:ascii="Times New Roman" w:hAnsi="Times New Roman" w:cs="Times New Roman"/>
          <w:sz w:val="24"/>
          <w:szCs w:val="24"/>
        </w:rPr>
        <w:t xml:space="preserve"> </w:t>
      </w:r>
      <w:r w:rsidR="00D178D8" w:rsidRPr="00E37E04">
        <w:rPr>
          <w:rFonts w:ascii="Times New Roman" w:hAnsi="Times New Roman" w:cs="Times New Roman"/>
          <w:sz w:val="24"/>
          <w:szCs w:val="24"/>
        </w:rPr>
        <w:t>(</w:t>
      </w:r>
      <w:r w:rsidR="00A271F1" w:rsidRPr="00E37E04">
        <w:rPr>
          <w:rFonts w:ascii="Times New Roman" w:hAnsi="Times New Roman" w:cs="Times New Roman"/>
          <w:sz w:val="24"/>
          <w:szCs w:val="24"/>
        </w:rPr>
        <w:t xml:space="preserve">e.g. </w:t>
      </w:r>
      <w:r w:rsidR="006F545D" w:rsidRPr="00E37E04">
        <w:rPr>
          <w:rFonts w:ascii="Times New Roman" w:hAnsi="Times New Roman" w:cs="Times New Roman"/>
          <w:sz w:val="24"/>
          <w:szCs w:val="24"/>
        </w:rPr>
        <w:t>sediment</w:t>
      </w:r>
      <w:r w:rsidR="00AC34D2" w:rsidRPr="00E37E04">
        <w:rPr>
          <w:rFonts w:ascii="Times New Roman" w:hAnsi="Times New Roman" w:cs="Times New Roman"/>
          <w:sz w:val="24"/>
          <w:szCs w:val="24"/>
        </w:rPr>
        <w:t xml:space="preserve"> cor</w:t>
      </w:r>
      <w:r w:rsidR="00A271F1" w:rsidRPr="00E37E04">
        <w:rPr>
          <w:rFonts w:ascii="Times New Roman" w:hAnsi="Times New Roman" w:cs="Times New Roman"/>
          <w:sz w:val="24"/>
          <w:szCs w:val="24"/>
        </w:rPr>
        <w:t xml:space="preserve">es, paleontological or archaeological digs, </w:t>
      </w:r>
      <w:r w:rsidR="00AC34D2" w:rsidRPr="00E37E04">
        <w:rPr>
          <w:rFonts w:ascii="Times New Roman" w:hAnsi="Times New Roman" w:cs="Times New Roman"/>
          <w:sz w:val="24"/>
          <w:szCs w:val="24"/>
        </w:rPr>
        <w:t xml:space="preserve">or </w:t>
      </w:r>
      <w:r w:rsidR="004D7218" w:rsidRPr="00E37E04">
        <w:rPr>
          <w:rFonts w:ascii="Times New Roman" w:hAnsi="Times New Roman" w:cs="Times New Roman"/>
          <w:sz w:val="24"/>
          <w:szCs w:val="24"/>
        </w:rPr>
        <w:t xml:space="preserve">other </w:t>
      </w:r>
      <w:r w:rsidR="006F545D" w:rsidRPr="00E37E04">
        <w:rPr>
          <w:rFonts w:ascii="Times New Roman" w:hAnsi="Times New Roman" w:cs="Times New Roman"/>
          <w:sz w:val="24"/>
          <w:szCs w:val="24"/>
        </w:rPr>
        <w:t>efforts</w:t>
      </w:r>
      <w:r w:rsidR="00D178D8" w:rsidRPr="00E37E04">
        <w:rPr>
          <w:rFonts w:ascii="Times New Roman" w:hAnsi="Times New Roman" w:cs="Times New Roman"/>
          <w:sz w:val="24"/>
          <w:szCs w:val="24"/>
        </w:rPr>
        <w:t>)</w:t>
      </w:r>
      <w:r w:rsidR="006F545D" w:rsidRPr="00E37E04">
        <w:rPr>
          <w:rFonts w:ascii="Times New Roman" w:hAnsi="Times New Roman" w:cs="Times New Roman"/>
          <w:sz w:val="24"/>
          <w:szCs w:val="24"/>
        </w:rPr>
        <w:t xml:space="preserve"> -- </w:t>
      </w:r>
      <w:r w:rsidR="00AC34D2" w:rsidRPr="00E37E04">
        <w:rPr>
          <w:rFonts w:ascii="Times New Roman" w:hAnsi="Times New Roman" w:cs="Times New Roman"/>
          <w:sz w:val="24"/>
          <w:szCs w:val="24"/>
        </w:rPr>
        <w:t>techniques that require large expenditures of time and effort (Glew</w:t>
      </w:r>
      <w:r w:rsidR="002807F8"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2002). GBIF house</w:t>
      </w:r>
      <w:r w:rsidR="006F545D" w:rsidRPr="00E37E04">
        <w:rPr>
          <w:rFonts w:ascii="Times New Roman" w:hAnsi="Times New Roman" w:cs="Times New Roman"/>
          <w:sz w:val="24"/>
          <w:szCs w:val="24"/>
        </w:rPr>
        <w:t>s digital records of well over 7</w:t>
      </w:r>
      <w:r w:rsidR="00AC34D2" w:rsidRPr="00E37E04">
        <w:rPr>
          <w:rFonts w:ascii="Times New Roman" w:hAnsi="Times New Roman" w:cs="Times New Roman"/>
          <w:sz w:val="24"/>
          <w:szCs w:val="24"/>
        </w:rPr>
        <w:t xml:space="preserve">00 million </w:t>
      </w:r>
      <w:r w:rsidR="00D178D8" w:rsidRPr="00E37E04">
        <w:rPr>
          <w:rFonts w:ascii="Times New Roman" w:hAnsi="Times New Roman" w:cs="Times New Roman"/>
          <w:sz w:val="24"/>
          <w:szCs w:val="24"/>
        </w:rPr>
        <w:t xml:space="preserve">digital records of </w:t>
      </w:r>
      <w:r w:rsidRPr="00E37E04">
        <w:rPr>
          <w:rFonts w:ascii="Times New Roman" w:hAnsi="Times New Roman" w:cs="Times New Roman"/>
          <w:sz w:val="24"/>
          <w:szCs w:val="24"/>
        </w:rPr>
        <w:t xml:space="preserve">field </w:t>
      </w:r>
      <w:r w:rsidR="00AC34D2" w:rsidRPr="00E37E04">
        <w:rPr>
          <w:rFonts w:ascii="Times New Roman" w:hAnsi="Times New Roman" w:cs="Times New Roman"/>
          <w:sz w:val="24"/>
          <w:szCs w:val="24"/>
        </w:rPr>
        <w:t xml:space="preserve">observations, </w:t>
      </w:r>
      <w:r w:rsidR="00D178D8" w:rsidRPr="00E37E04">
        <w:rPr>
          <w:rFonts w:ascii="Times New Roman" w:hAnsi="Times New Roman" w:cs="Times New Roman"/>
          <w:sz w:val="24"/>
          <w:szCs w:val="24"/>
        </w:rPr>
        <w:t>living and fossil specimens</w:t>
      </w:r>
      <w:r w:rsidR="00AC34D2" w:rsidRPr="00E37E04">
        <w:rPr>
          <w:rFonts w:ascii="Times New Roman" w:hAnsi="Times New Roman" w:cs="Times New Roman"/>
          <w:sz w:val="24"/>
          <w:szCs w:val="24"/>
        </w:rPr>
        <w:t xml:space="preserve">, and </w:t>
      </w:r>
      <w:r w:rsidR="004D7218" w:rsidRPr="00E37E04">
        <w:rPr>
          <w:rFonts w:ascii="Times New Roman" w:hAnsi="Times New Roman" w:cs="Times New Roman"/>
          <w:sz w:val="24"/>
          <w:szCs w:val="24"/>
        </w:rPr>
        <w:t>reports</w:t>
      </w:r>
      <w:r w:rsidR="00AC34D2" w:rsidRPr="00E37E04">
        <w:rPr>
          <w:rFonts w:ascii="Times New Roman" w:hAnsi="Times New Roman" w:cs="Times New Roman"/>
          <w:sz w:val="24"/>
          <w:szCs w:val="24"/>
        </w:rPr>
        <w:t xml:space="preserve"> </w:t>
      </w:r>
      <w:r w:rsidR="00D178D8" w:rsidRPr="00E37E04">
        <w:rPr>
          <w:rFonts w:ascii="Times New Roman" w:hAnsi="Times New Roman" w:cs="Times New Roman"/>
          <w:sz w:val="24"/>
          <w:szCs w:val="24"/>
        </w:rPr>
        <w:t>from</w:t>
      </w:r>
      <w:r w:rsidR="00AC34D2" w:rsidRPr="00E37E04">
        <w:rPr>
          <w:rFonts w:ascii="Times New Roman" w:hAnsi="Times New Roman" w:cs="Times New Roman"/>
          <w:sz w:val="24"/>
          <w:szCs w:val="24"/>
        </w:rPr>
        <w:t xml:space="preserve"> the scientific literature. Since its conception </w:t>
      </w:r>
      <w:r w:rsidR="002807F8" w:rsidRPr="00E37E04">
        <w:rPr>
          <w:rFonts w:ascii="Times New Roman" w:hAnsi="Times New Roman" w:cs="Times New Roman"/>
          <w:sz w:val="24"/>
          <w:szCs w:val="24"/>
        </w:rPr>
        <w:t>in the early 2000s</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GBIF’s</w:t>
      </w:r>
      <w:r w:rsidR="00AC34D2" w:rsidRPr="00E37E04">
        <w:rPr>
          <w:rFonts w:ascii="Times New Roman" w:hAnsi="Times New Roman" w:cs="Times New Roman"/>
          <w:sz w:val="24"/>
          <w:szCs w:val="24"/>
        </w:rPr>
        <w:t xml:space="preserve"> holdings have grown nearly 300%, from about 180 million records in 2001 to </w:t>
      </w:r>
      <w:r w:rsidR="006F545D" w:rsidRPr="00E37E04">
        <w:rPr>
          <w:rFonts w:ascii="Times New Roman" w:hAnsi="Times New Roman" w:cs="Times New Roman"/>
          <w:sz w:val="24"/>
          <w:szCs w:val="24"/>
        </w:rPr>
        <w:t>over</w:t>
      </w:r>
      <w:r w:rsidR="002807F8" w:rsidRPr="00E37E04">
        <w:rPr>
          <w:rFonts w:ascii="Times New Roman" w:hAnsi="Times New Roman" w:cs="Times New Roman"/>
          <w:sz w:val="24"/>
          <w:szCs w:val="24"/>
        </w:rPr>
        <w:t xml:space="preserve"> 700</w:t>
      </w:r>
      <w:r w:rsidR="00AC34D2" w:rsidRPr="00E37E04">
        <w:rPr>
          <w:rFonts w:ascii="Times New Roman" w:hAnsi="Times New Roman" w:cs="Times New Roman"/>
          <w:sz w:val="24"/>
          <w:szCs w:val="24"/>
        </w:rPr>
        <w:t xml:space="preserve"> million records </w:t>
      </w:r>
      <w:r w:rsidR="002807F8" w:rsidRPr="00E37E04">
        <w:rPr>
          <w:rFonts w:ascii="Times New Roman" w:hAnsi="Times New Roman" w:cs="Times New Roman"/>
          <w:sz w:val="24"/>
          <w:szCs w:val="24"/>
        </w:rPr>
        <w:t>in 2016</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GBIF includes</w:t>
      </w:r>
      <w:r w:rsidR="00BE10B2" w:rsidRPr="00E37E04">
        <w:rPr>
          <w:rFonts w:ascii="Times New Roman" w:hAnsi="Times New Roman" w:cs="Times New Roman"/>
          <w:sz w:val="24"/>
          <w:szCs w:val="24"/>
        </w:rPr>
        <w:t xml:space="preserve"> both</w:t>
      </w:r>
      <w:r w:rsidRPr="00E37E04">
        <w:rPr>
          <w:rFonts w:ascii="Times New Roman" w:hAnsi="Times New Roman" w:cs="Times New Roman"/>
          <w:sz w:val="24"/>
          <w:szCs w:val="24"/>
        </w:rPr>
        <w:t xml:space="preserve"> contemporary</w:t>
      </w:r>
      <w:r w:rsidR="00D178D8" w:rsidRPr="00E37E04">
        <w:rPr>
          <w:rFonts w:ascii="Times New Roman" w:hAnsi="Times New Roman" w:cs="Times New Roman"/>
          <w:sz w:val="24"/>
          <w:szCs w:val="24"/>
        </w:rPr>
        <w:t xml:space="preserve"> and historical observations</w:t>
      </w:r>
      <w:r w:rsidR="00BE10B2" w:rsidRPr="00E37E04">
        <w:rPr>
          <w:rFonts w:ascii="Times New Roman" w:hAnsi="Times New Roman" w:cs="Times New Roman"/>
          <w:sz w:val="24"/>
          <w:szCs w:val="24"/>
        </w:rPr>
        <w:t>, though 98.9%</w:t>
      </w:r>
      <w:r w:rsidR="00D178D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of its holdings </w:t>
      </w:r>
      <w:r w:rsidR="00BE10B2" w:rsidRPr="00E37E04">
        <w:rPr>
          <w:rFonts w:ascii="Times New Roman" w:hAnsi="Times New Roman" w:cs="Times New Roman"/>
          <w:sz w:val="24"/>
          <w:szCs w:val="24"/>
        </w:rPr>
        <w:t xml:space="preserve">are from 1900 </w:t>
      </w:r>
      <w:r w:rsidRPr="00E37E04">
        <w:rPr>
          <w:rFonts w:ascii="Times New Roman" w:hAnsi="Times New Roman" w:cs="Times New Roman"/>
          <w:sz w:val="24"/>
          <w:szCs w:val="24"/>
        </w:rPr>
        <w:t>onwards</w:t>
      </w:r>
      <w:r w:rsidR="00BE10B2" w:rsidRPr="00E37E04">
        <w:rPr>
          <w:rStyle w:val="FootnoteReference"/>
          <w:rFonts w:ascii="Times New Roman" w:hAnsi="Times New Roman" w:cs="Times New Roman"/>
          <w:sz w:val="22"/>
          <w:szCs w:val="22"/>
        </w:rPr>
        <w:footnoteReference w:id="1"/>
      </w:r>
      <w:r w:rsidRPr="00E37E04">
        <w:rPr>
          <w:rFonts w:ascii="Times New Roman" w:hAnsi="Times New Roman" w:cs="Times New Roman"/>
          <w:sz w:val="24"/>
          <w:szCs w:val="24"/>
        </w:rPr>
        <w:t>.</w:t>
      </w:r>
    </w:p>
    <w:p w14:paraId="504980C1" w14:textId="55610AE1"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Biodiversity data </w:t>
      </w:r>
      <w:r w:rsidR="003F3025" w:rsidRPr="00E37E04">
        <w:rPr>
          <w:rFonts w:ascii="Times New Roman" w:hAnsi="Times New Roman" w:cs="Times New Roman"/>
          <w:sz w:val="24"/>
          <w:szCs w:val="24"/>
        </w:rPr>
        <w:t>also h</w:t>
      </w:r>
      <w:r w:rsidR="00E21D85" w:rsidRPr="00E37E04">
        <w:rPr>
          <w:rFonts w:ascii="Times New Roman" w:hAnsi="Times New Roman" w:cs="Times New Roman"/>
          <w:sz w:val="24"/>
          <w:szCs w:val="24"/>
        </w:rPr>
        <w:t xml:space="preserve">as a high variety, </w:t>
      </w:r>
      <w:r w:rsidRPr="00E37E04">
        <w:rPr>
          <w:rFonts w:ascii="Times New Roman" w:hAnsi="Times New Roman" w:cs="Times New Roman"/>
          <w:sz w:val="24"/>
          <w:szCs w:val="24"/>
        </w:rPr>
        <w:t>complicated</w:t>
      </w:r>
      <w:r w:rsidR="00BE10B2" w:rsidRPr="00E37E04">
        <w:rPr>
          <w:rFonts w:ascii="Times New Roman" w:hAnsi="Times New Roman" w:cs="Times New Roman"/>
          <w:sz w:val="24"/>
          <w:szCs w:val="24"/>
        </w:rPr>
        <w:t xml:space="preserve"> by many</w:t>
      </w:r>
      <w:r w:rsidRPr="00E37E04">
        <w:rPr>
          <w:rFonts w:ascii="Times New Roman" w:hAnsi="Times New Roman" w:cs="Times New Roman"/>
          <w:sz w:val="24"/>
          <w:szCs w:val="24"/>
        </w:rPr>
        <w:t xml:space="preserve"> interrel</w:t>
      </w:r>
      <w:r w:rsidR="002807F8" w:rsidRPr="00E37E04">
        <w:rPr>
          <w:rFonts w:ascii="Times New Roman" w:hAnsi="Times New Roman" w:cs="Times New Roman"/>
          <w:sz w:val="24"/>
          <w:szCs w:val="24"/>
        </w:rPr>
        <w:t>ationships. As shown in Figure 2</w:t>
      </w:r>
      <w:r w:rsidRPr="00E37E04">
        <w:rPr>
          <w:rFonts w:ascii="Times New Roman" w:hAnsi="Times New Roman" w:cs="Times New Roman"/>
          <w:sz w:val="24"/>
          <w:szCs w:val="24"/>
        </w:rPr>
        <w:t>a, Neotoma’s holding</w:t>
      </w:r>
      <w:r w:rsidR="00BE10B2" w:rsidRPr="00E37E04">
        <w:rPr>
          <w:rFonts w:ascii="Times New Roman" w:hAnsi="Times New Roman" w:cs="Times New Roman"/>
          <w:sz w:val="24"/>
          <w:szCs w:val="24"/>
        </w:rPr>
        <w:t>s feature 23 dataset categories.</w:t>
      </w:r>
      <w:r w:rsidRPr="00E37E04">
        <w:rPr>
          <w:rFonts w:ascii="Times New Roman" w:hAnsi="Times New Roman" w:cs="Times New Roman"/>
          <w:sz w:val="24"/>
          <w:szCs w:val="24"/>
        </w:rPr>
        <w:t xml:space="preserve"> </w:t>
      </w:r>
      <w:r w:rsidR="00BE10B2" w:rsidRPr="00E37E04">
        <w:rPr>
          <w:rFonts w:ascii="Times New Roman" w:hAnsi="Times New Roman" w:cs="Times New Roman"/>
          <w:sz w:val="24"/>
          <w:szCs w:val="24"/>
        </w:rPr>
        <w:t>Categories are separated</w:t>
      </w:r>
      <w:r w:rsidR="00E21D85" w:rsidRPr="00E37E04">
        <w:rPr>
          <w:rFonts w:ascii="Times New Roman" w:hAnsi="Times New Roman" w:cs="Times New Roman"/>
          <w:sz w:val="24"/>
          <w:szCs w:val="24"/>
        </w:rPr>
        <w:t xml:space="preserve"> </w:t>
      </w:r>
      <w:r w:rsidR="00BE10B2" w:rsidRPr="00E37E04">
        <w:rPr>
          <w:rFonts w:ascii="Times New Roman" w:hAnsi="Times New Roman" w:cs="Times New Roman"/>
          <w:sz w:val="24"/>
          <w:szCs w:val="24"/>
        </w:rPr>
        <w:t>for different</w:t>
      </w:r>
      <w:r w:rsidR="00E21D85" w:rsidRPr="00E37E04">
        <w:rPr>
          <w:rFonts w:ascii="Times New Roman" w:hAnsi="Times New Roman" w:cs="Times New Roman"/>
          <w:sz w:val="24"/>
          <w:szCs w:val="24"/>
        </w:rPr>
        <w:t xml:space="preserve"> taxonomic group</w:t>
      </w:r>
      <w:r w:rsidR="00BE10B2" w:rsidRPr="00E37E04">
        <w:rPr>
          <w:rFonts w:ascii="Times New Roman" w:hAnsi="Times New Roman" w:cs="Times New Roman"/>
          <w:sz w:val="24"/>
          <w:szCs w:val="24"/>
        </w:rPr>
        <w:t>s</w:t>
      </w:r>
      <w:r w:rsidR="00E21D85" w:rsidRPr="00E37E04">
        <w:rPr>
          <w:rFonts w:ascii="Times New Roman" w:hAnsi="Times New Roman" w:cs="Times New Roman"/>
          <w:sz w:val="24"/>
          <w:szCs w:val="24"/>
        </w:rPr>
        <w:t xml:space="preserve"> (e.g. plants, vertebrates, diatoms, ostracodes), fossil size</w:t>
      </w:r>
      <w:r w:rsidR="00BE10B2" w:rsidRPr="00E37E04">
        <w:rPr>
          <w:rFonts w:ascii="Times New Roman" w:hAnsi="Times New Roman" w:cs="Times New Roman"/>
          <w:sz w:val="24"/>
          <w:szCs w:val="24"/>
        </w:rPr>
        <w:t>s</w:t>
      </w:r>
      <w:r w:rsidR="00E21D85" w:rsidRPr="00E37E04">
        <w:rPr>
          <w:rFonts w:ascii="Times New Roman" w:hAnsi="Times New Roman" w:cs="Times New Roman"/>
          <w:sz w:val="24"/>
          <w:szCs w:val="24"/>
        </w:rPr>
        <w:t xml:space="preserve"> (microfossils vs. macrofossils), geochronological datasets used to estimate time, and physical and geochemical measurements such as </w:t>
      </w:r>
      <w:r w:rsidRPr="00E37E04">
        <w:rPr>
          <w:rFonts w:ascii="Times New Roman" w:hAnsi="Times New Roman" w:cs="Times New Roman"/>
          <w:sz w:val="24"/>
          <w:szCs w:val="24"/>
        </w:rPr>
        <w:t>X-ray fluorescence (XRF)</w:t>
      </w:r>
      <w:r w:rsidR="00BE10B2" w:rsidRPr="00E37E04">
        <w:rPr>
          <w:rFonts w:ascii="Times New Roman" w:hAnsi="Times New Roman" w:cs="Times New Roman"/>
          <w:sz w:val="24"/>
          <w:szCs w:val="24"/>
        </w:rPr>
        <w:t xml:space="preserve"> and </w:t>
      </w:r>
      <w:r w:rsidR="00E21D85" w:rsidRPr="00E37E04">
        <w:rPr>
          <w:rFonts w:ascii="Times New Roman" w:hAnsi="Times New Roman" w:cs="Times New Roman"/>
          <w:sz w:val="24"/>
          <w:szCs w:val="24"/>
        </w:rPr>
        <w:t>loss-on-ignition</w:t>
      </w:r>
      <w:r w:rsidR="00BE10B2" w:rsidRPr="00E37E04">
        <w:rPr>
          <w:rFonts w:ascii="Times New Roman" w:hAnsi="Times New Roman" w:cs="Times New Roman"/>
          <w:sz w:val="24"/>
          <w:szCs w:val="24"/>
        </w:rPr>
        <w:t xml:space="preserve"> (LOI)</w:t>
      </w:r>
      <w:r w:rsidR="00E21D85" w:rsidRPr="00E37E04">
        <w:rPr>
          <w:rFonts w:ascii="Times New Roman" w:hAnsi="Times New Roman" w:cs="Times New Roman"/>
          <w:sz w:val="24"/>
          <w:szCs w:val="24"/>
        </w:rPr>
        <w:t>. Each dataset type has somewhat different metadata requirements and is managed by different sets of Data Stewards and virtual Constituent Databases within Neotoma (</w:t>
      </w:r>
      <w:commentRangeStart w:id="12"/>
      <w:r w:rsidR="00E21D85" w:rsidRPr="00E37E04">
        <w:rPr>
          <w:rFonts w:ascii="Times New Roman" w:hAnsi="Times New Roman" w:cs="Times New Roman"/>
          <w:sz w:val="24"/>
          <w:szCs w:val="24"/>
        </w:rPr>
        <w:t>Williams et al. in prep</w:t>
      </w:r>
      <w:commentRangeEnd w:id="12"/>
      <w:r w:rsidR="00E21D85" w:rsidRPr="00E37E04">
        <w:rPr>
          <w:rStyle w:val="CommentReference"/>
          <w:rFonts w:ascii="Times New Roman" w:hAnsi="Times New Roman"/>
        </w:rPr>
        <w:commentReference w:id="12"/>
      </w:r>
      <w:r w:rsidR="00E21D85"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GBIF </w:t>
      </w:r>
      <w:r w:rsidR="004D7218" w:rsidRPr="00E37E04">
        <w:rPr>
          <w:rFonts w:ascii="Times New Roman" w:hAnsi="Times New Roman" w:cs="Times New Roman"/>
          <w:sz w:val="24"/>
          <w:szCs w:val="24"/>
        </w:rPr>
        <w:t>delineates</w:t>
      </w:r>
      <w:r w:rsidRPr="00E37E04">
        <w:rPr>
          <w:rFonts w:ascii="Times New Roman" w:hAnsi="Times New Roman" w:cs="Times New Roman"/>
          <w:sz w:val="24"/>
          <w:szCs w:val="24"/>
        </w:rPr>
        <w:t xml:space="preserve"> </w:t>
      </w:r>
      <w:r w:rsidR="00E21D85" w:rsidRPr="00E37E04">
        <w:rPr>
          <w:rFonts w:ascii="Times New Roman" w:hAnsi="Times New Roman" w:cs="Times New Roman"/>
          <w:sz w:val="24"/>
          <w:szCs w:val="24"/>
        </w:rPr>
        <w:t>nine</w:t>
      </w:r>
      <w:r w:rsidRPr="00E37E04">
        <w:rPr>
          <w:rFonts w:ascii="Times New Roman" w:hAnsi="Times New Roman" w:cs="Times New Roman"/>
          <w:sz w:val="24"/>
          <w:szCs w:val="24"/>
        </w:rPr>
        <w:t xml:space="preserve"> record </w:t>
      </w:r>
      <w:r w:rsidR="004D7218" w:rsidRPr="00E37E04">
        <w:rPr>
          <w:rFonts w:ascii="Times New Roman" w:hAnsi="Times New Roman" w:cs="Times New Roman"/>
          <w:sz w:val="24"/>
          <w:szCs w:val="24"/>
        </w:rPr>
        <w:t>classes</w:t>
      </w:r>
      <w:r w:rsidRPr="00E37E04">
        <w:rPr>
          <w:rFonts w:ascii="Times New Roman" w:hAnsi="Times New Roman" w:cs="Times New Roman"/>
          <w:sz w:val="24"/>
          <w:szCs w:val="24"/>
        </w:rPr>
        <w:t>, including human observations, living and fossil specimens, literature review, an</w:t>
      </w:r>
      <w:r w:rsidR="002807F8" w:rsidRPr="00E37E04">
        <w:rPr>
          <w:rFonts w:ascii="Times New Roman" w:hAnsi="Times New Roman" w:cs="Times New Roman"/>
          <w:sz w:val="24"/>
          <w:szCs w:val="24"/>
        </w:rPr>
        <w:t>d machine measurements (Figure 2</w:t>
      </w:r>
      <w:r w:rsidRPr="00E37E04">
        <w:rPr>
          <w:rFonts w:ascii="Times New Roman" w:hAnsi="Times New Roman" w:cs="Times New Roman"/>
          <w:sz w:val="24"/>
          <w:szCs w:val="24"/>
        </w:rPr>
        <w:t>b).</w:t>
      </w:r>
      <w:r w:rsidR="002807F8" w:rsidRPr="00E37E04">
        <w:rPr>
          <w:rFonts w:ascii="Times New Roman" w:hAnsi="Times New Roman" w:cs="Times New Roman"/>
          <w:sz w:val="24"/>
          <w:szCs w:val="24"/>
        </w:rPr>
        <w:t xml:space="preserve"> Though the records coexist in </w:t>
      </w:r>
      <w:r w:rsidR="00E21D85" w:rsidRPr="00E37E04">
        <w:rPr>
          <w:rFonts w:ascii="Times New Roman" w:hAnsi="Times New Roman" w:cs="Times New Roman"/>
          <w:sz w:val="24"/>
          <w:szCs w:val="24"/>
        </w:rPr>
        <w:t>GBIF</w:t>
      </w:r>
      <w:r w:rsidRPr="00E37E04">
        <w:rPr>
          <w:rFonts w:ascii="Times New Roman" w:hAnsi="Times New Roman" w:cs="Times New Roman"/>
          <w:sz w:val="24"/>
          <w:szCs w:val="24"/>
        </w:rPr>
        <w:t>, they are distinct, derived using different protocols by different communities of researchers.</w:t>
      </w:r>
      <w:r w:rsidR="006608AD" w:rsidRPr="00E37E04">
        <w:rPr>
          <w:rFonts w:ascii="Times New Roman" w:hAnsi="Times New Roman" w:cs="Times New Roman"/>
          <w:sz w:val="24"/>
          <w:szCs w:val="24"/>
        </w:rPr>
        <w:t xml:space="preserve"> Moreover, t</w:t>
      </w:r>
      <w:r w:rsidRPr="00E37E04">
        <w:rPr>
          <w:rFonts w:ascii="Times New Roman" w:hAnsi="Times New Roman" w:cs="Times New Roman"/>
          <w:sz w:val="24"/>
          <w:szCs w:val="24"/>
        </w:rPr>
        <w:t xml:space="preserve">he </w:t>
      </w:r>
      <w:r w:rsidR="006F545D" w:rsidRPr="00E37E04">
        <w:rPr>
          <w:rFonts w:ascii="Times New Roman" w:hAnsi="Times New Roman" w:cs="Times New Roman"/>
          <w:sz w:val="24"/>
          <w:szCs w:val="24"/>
        </w:rPr>
        <w:t>data is both spatial and temporal</w:t>
      </w:r>
      <w:r w:rsidRPr="00E37E04">
        <w:rPr>
          <w:rFonts w:ascii="Times New Roman" w:hAnsi="Times New Roman" w:cs="Times New Roman"/>
          <w:sz w:val="24"/>
          <w:szCs w:val="24"/>
        </w:rPr>
        <w:t>. All of Neotoma’s records and 87.6% of GBIF’s records are georeferenced</w:t>
      </w:r>
      <w:r w:rsidR="006608AD" w:rsidRPr="00E37E04">
        <w:rPr>
          <w:rStyle w:val="FootnoteReference"/>
          <w:rFonts w:ascii="Times New Roman" w:hAnsi="Times New Roman" w:cs="Times New Roman"/>
          <w:sz w:val="24"/>
          <w:szCs w:val="24"/>
        </w:rPr>
        <w:footnoteReference w:id="2"/>
      </w:r>
      <w:r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 xml:space="preserve">Digital representations of spatial phenomena must grapple with </w:t>
      </w:r>
      <w:r w:rsidR="004D7218" w:rsidRPr="00E37E04">
        <w:rPr>
          <w:rFonts w:ascii="Times New Roman" w:hAnsi="Times New Roman" w:cs="Times New Roman"/>
          <w:sz w:val="24"/>
          <w:szCs w:val="24"/>
        </w:rPr>
        <w:t xml:space="preserve">unique challenges, including </w:t>
      </w:r>
      <w:r w:rsidR="006608AD" w:rsidRPr="00E37E04">
        <w:rPr>
          <w:rFonts w:ascii="Times New Roman" w:hAnsi="Times New Roman" w:cs="Times New Roman"/>
          <w:sz w:val="24"/>
          <w:szCs w:val="24"/>
        </w:rPr>
        <w:t>discrete representation</w:t>
      </w:r>
      <w:r w:rsidR="004D7218" w:rsidRPr="00E37E04">
        <w:rPr>
          <w:rFonts w:ascii="Times New Roman" w:hAnsi="Times New Roman" w:cs="Times New Roman"/>
          <w:sz w:val="24"/>
          <w:szCs w:val="24"/>
        </w:rPr>
        <w:t>s</w:t>
      </w:r>
      <w:r w:rsidR="0080733C" w:rsidRPr="00E37E04">
        <w:rPr>
          <w:rFonts w:ascii="Times New Roman" w:hAnsi="Times New Roman" w:cs="Times New Roman"/>
          <w:sz w:val="24"/>
          <w:szCs w:val="24"/>
        </w:rPr>
        <w:t xml:space="preserve"> of</w:t>
      </w:r>
      <w:r w:rsidR="006608AD" w:rsidRPr="00E37E04">
        <w:rPr>
          <w:rFonts w:ascii="Times New Roman" w:hAnsi="Times New Roman" w:cs="Times New Roman"/>
          <w:sz w:val="24"/>
          <w:szCs w:val="24"/>
        </w:rPr>
        <w:t xml:space="preserve"> continuous physical </w:t>
      </w:r>
      <w:r w:rsidR="004D7218" w:rsidRPr="00E37E04">
        <w:rPr>
          <w:rFonts w:ascii="Times New Roman" w:hAnsi="Times New Roman" w:cs="Times New Roman"/>
          <w:sz w:val="24"/>
          <w:szCs w:val="24"/>
        </w:rPr>
        <w:t>processes</w:t>
      </w:r>
      <w:r w:rsidR="006608AD" w:rsidRPr="00E37E04">
        <w:rPr>
          <w:rFonts w:ascii="Times New Roman" w:hAnsi="Times New Roman" w:cs="Times New Roman"/>
          <w:sz w:val="24"/>
          <w:szCs w:val="24"/>
        </w:rPr>
        <w:t>, correla</w:t>
      </w:r>
      <w:r w:rsidR="0080733C" w:rsidRPr="00E37E04">
        <w:rPr>
          <w:rFonts w:ascii="Times New Roman" w:hAnsi="Times New Roman" w:cs="Times New Roman"/>
          <w:sz w:val="24"/>
          <w:szCs w:val="24"/>
        </w:rPr>
        <w:t>tions between parameters in space and</w:t>
      </w:r>
      <w:r w:rsidR="006F545D"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 xml:space="preserve">time, and </w:t>
      </w:r>
      <w:r w:rsidR="0080733C" w:rsidRPr="00E37E04">
        <w:rPr>
          <w:rFonts w:ascii="Times New Roman" w:hAnsi="Times New Roman" w:cs="Times New Roman"/>
          <w:sz w:val="24"/>
          <w:szCs w:val="24"/>
        </w:rPr>
        <w:t>differences in scale,</w:t>
      </w:r>
      <w:r w:rsidR="006608AD"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that make</w:t>
      </w:r>
      <w:r w:rsidR="006608AD" w:rsidRPr="00E37E04">
        <w:rPr>
          <w:rFonts w:ascii="Times New Roman" w:hAnsi="Times New Roman" w:cs="Times New Roman"/>
          <w:sz w:val="24"/>
          <w:szCs w:val="24"/>
        </w:rPr>
        <w:t xml:space="preserve"> storage and management difficult</w:t>
      </w:r>
      <w:r w:rsidR="0080733C" w:rsidRPr="00E37E04">
        <w:rPr>
          <w:rFonts w:ascii="Times New Roman" w:hAnsi="Times New Roman" w:cs="Times New Roman"/>
          <w:sz w:val="24"/>
          <w:szCs w:val="24"/>
        </w:rPr>
        <w:t xml:space="preserve"> (Yang et al., 2011a)</w:t>
      </w:r>
      <w:r w:rsidR="006608AD" w:rsidRPr="00E37E04">
        <w:rPr>
          <w:rFonts w:ascii="Times New Roman" w:hAnsi="Times New Roman" w:cs="Times New Roman"/>
          <w:sz w:val="24"/>
          <w:szCs w:val="24"/>
        </w:rPr>
        <w:t>. Finally</w:t>
      </w:r>
      <w:r w:rsidRPr="00E37E04">
        <w:rPr>
          <w:rFonts w:ascii="Times New Roman" w:hAnsi="Times New Roman" w:cs="Times New Roman"/>
          <w:sz w:val="24"/>
          <w:szCs w:val="24"/>
        </w:rPr>
        <w:t>, occurrence data represents the work of many dispersed individual rese</w:t>
      </w:r>
      <w:r w:rsidR="006F545D" w:rsidRPr="00E37E04">
        <w:rPr>
          <w:rFonts w:ascii="Times New Roman" w:hAnsi="Times New Roman" w:cs="Times New Roman"/>
          <w:sz w:val="24"/>
          <w:szCs w:val="24"/>
        </w:rPr>
        <w:t>archers and research teams</w:t>
      </w:r>
      <w:r w:rsidR="00C26584" w:rsidRPr="00E37E04">
        <w:rPr>
          <w:rFonts w:ascii="Times New Roman" w:hAnsi="Times New Roman" w:cs="Times New Roman"/>
          <w:sz w:val="24"/>
          <w:szCs w:val="24"/>
        </w:rPr>
        <w:t xml:space="preserve"> – the ‘long tail’ of ecological data (Hampton et al. 2014</w:t>
      </w:r>
      <w:r w:rsidR="00BE10B2" w:rsidRPr="00E37E04">
        <w:rPr>
          <w:rFonts w:ascii="Times New Roman" w:hAnsi="Times New Roman" w:cs="Times New Roman"/>
          <w:sz w:val="24"/>
          <w:szCs w:val="24"/>
        </w:rPr>
        <w:t>; Heidorn, 2008</w:t>
      </w:r>
      <w:ins w:id="13" w:author="Jack W Williams" w:date="2017-02-27T10:12:00Z">
        <w:r w:rsidR="00C26584" w:rsidRPr="00E37E04">
          <w:rPr>
            <w:rFonts w:ascii="Times New Roman" w:hAnsi="Times New Roman" w:cs="Times New Roman"/>
            <w:sz w:val="24"/>
            <w:szCs w:val="24"/>
          </w:rPr>
          <w:t>)</w:t>
        </w:r>
      </w:ins>
      <w:r w:rsidR="006F545D"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While c</w:t>
      </w:r>
      <w:r w:rsidRPr="00E37E04">
        <w:rPr>
          <w:rFonts w:ascii="Times New Roman" w:hAnsi="Times New Roman" w:cs="Times New Roman"/>
          <w:sz w:val="24"/>
          <w:szCs w:val="24"/>
        </w:rPr>
        <w:t xml:space="preserve">ontrolled vocabularies and </w:t>
      </w:r>
      <w:r w:rsidR="0080733C" w:rsidRPr="00E37E04">
        <w:rPr>
          <w:rFonts w:ascii="Times New Roman" w:hAnsi="Times New Roman" w:cs="Times New Roman"/>
          <w:sz w:val="24"/>
          <w:szCs w:val="24"/>
        </w:rPr>
        <w:t xml:space="preserve">defined </w:t>
      </w:r>
      <w:r w:rsidR="006F545D" w:rsidRPr="00E37E04">
        <w:rPr>
          <w:rFonts w:ascii="Times New Roman" w:hAnsi="Times New Roman" w:cs="Times New Roman"/>
          <w:sz w:val="24"/>
          <w:szCs w:val="24"/>
        </w:rPr>
        <w:t>data</w:t>
      </w:r>
      <w:r w:rsidR="006608AD" w:rsidRPr="00E37E04">
        <w:rPr>
          <w:rFonts w:ascii="Times New Roman" w:hAnsi="Times New Roman" w:cs="Times New Roman"/>
          <w:sz w:val="24"/>
          <w:szCs w:val="24"/>
        </w:rPr>
        <w:t xml:space="preserve"> structures</w:t>
      </w:r>
      <w:r w:rsidR="0080733C" w:rsidRPr="00E37E04">
        <w:rPr>
          <w:rFonts w:ascii="Times New Roman" w:hAnsi="Times New Roman" w:cs="Times New Roman"/>
          <w:sz w:val="24"/>
          <w:szCs w:val="24"/>
        </w:rPr>
        <w:t xml:space="preserve"> help </w:t>
      </w:r>
      <w:r w:rsidRPr="00E37E04">
        <w:rPr>
          <w:rFonts w:ascii="Times New Roman" w:hAnsi="Times New Roman" w:cs="Times New Roman"/>
          <w:sz w:val="24"/>
          <w:szCs w:val="24"/>
        </w:rPr>
        <w:t xml:space="preserve">to efficiently </w:t>
      </w:r>
      <w:r w:rsidR="00C26584" w:rsidRPr="00E37E04">
        <w:rPr>
          <w:rFonts w:ascii="Times New Roman" w:hAnsi="Times New Roman" w:cs="Times New Roman"/>
          <w:sz w:val="24"/>
          <w:szCs w:val="24"/>
        </w:rPr>
        <w:t xml:space="preserve">assemble </w:t>
      </w:r>
      <w:r w:rsidRPr="00E37E04">
        <w:rPr>
          <w:rFonts w:ascii="Times New Roman" w:hAnsi="Times New Roman" w:cs="Times New Roman"/>
          <w:sz w:val="24"/>
          <w:szCs w:val="24"/>
        </w:rPr>
        <w:t xml:space="preserve">large numbers of records, nearly every record was collected, analyzed, and published by a different scientist. While some scientists have contributed many datasets to occurrence databases, most have </w:t>
      </w:r>
      <w:r w:rsidR="006F545D" w:rsidRPr="00E37E04">
        <w:rPr>
          <w:rFonts w:ascii="Times New Roman" w:hAnsi="Times New Roman" w:cs="Times New Roman"/>
          <w:sz w:val="24"/>
          <w:szCs w:val="24"/>
        </w:rPr>
        <w:t>contributed only a handful.</w:t>
      </w:r>
      <w:r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The </w:t>
      </w:r>
      <w:r w:rsidRPr="00E37E04">
        <w:rPr>
          <w:rFonts w:ascii="Times New Roman" w:hAnsi="Times New Roman" w:cs="Times New Roman"/>
          <w:sz w:val="24"/>
          <w:szCs w:val="24"/>
        </w:rPr>
        <w:t>median number of datasets contributed</w:t>
      </w:r>
      <w:r w:rsidR="00C26584" w:rsidRPr="00E37E04">
        <w:rPr>
          <w:rFonts w:ascii="Times New Roman" w:hAnsi="Times New Roman" w:cs="Times New Roman"/>
          <w:sz w:val="24"/>
          <w:szCs w:val="24"/>
        </w:rPr>
        <w:t xml:space="preserve"> per investigator</w:t>
      </w:r>
      <w:r w:rsidRPr="00E37E04">
        <w:rPr>
          <w:rFonts w:ascii="Times New Roman" w:hAnsi="Times New Roman" w:cs="Times New Roman"/>
          <w:sz w:val="24"/>
          <w:szCs w:val="24"/>
        </w:rPr>
        <w:t xml:space="preserve"> to Neotoma is </w:t>
      </w:r>
      <w:r w:rsidR="00C26584" w:rsidRPr="00E37E04">
        <w:rPr>
          <w:rFonts w:ascii="Times New Roman" w:hAnsi="Times New Roman" w:cs="Times New Roman"/>
          <w:sz w:val="24"/>
          <w:szCs w:val="24"/>
        </w:rPr>
        <w:t>two</w:t>
      </w:r>
      <w:r w:rsidRPr="00E37E04">
        <w:rPr>
          <w:rFonts w:ascii="Times New Roman" w:hAnsi="Times New Roman" w:cs="Times New Roman"/>
          <w:sz w:val="24"/>
          <w:szCs w:val="24"/>
        </w:rPr>
        <w:t xml:space="preserve"> and the third quantile value is just </w:t>
      </w:r>
      <w:r w:rsidR="00C26584" w:rsidRPr="00E37E04">
        <w:rPr>
          <w:rFonts w:ascii="Times New Roman" w:hAnsi="Times New Roman" w:cs="Times New Roman"/>
          <w:sz w:val="24"/>
          <w:szCs w:val="24"/>
        </w:rPr>
        <w:t xml:space="preserve">seven </w:t>
      </w:r>
      <w:r w:rsidRPr="00E37E04">
        <w:rPr>
          <w:rFonts w:ascii="Times New Roman" w:hAnsi="Times New Roman" w:cs="Times New Roman"/>
          <w:sz w:val="24"/>
          <w:szCs w:val="24"/>
        </w:rPr>
        <w:t xml:space="preserve">datasets. </w:t>
      </w:r>
      <w:r w:rsidR="006F545D" w:rsidRPr="00E37E04">
        <w:rPr>
          <w:rFonts w:ascii="Times New Roman" w:hAnsi="Times New Roman" w:cs="Times New Roman"/>
          <w:sz w:val="24"/>
          <w:szCs w:val="24"/>
        </w:rPr>
        <w:t>While specific metadata is scarce, e</w:t>
      </w:r>
      <w:r w:rsidRPr="00E37E04">
        <w:rPr>
          <w:rFonts w:ascii="Times New Roman" w:hAnsi="Times New Roman" w:cs="Times New Roman"/>
          <w:sz w:val="24"/>
          <w:szCs w:val="24"/>
        </w:rPr>
        <w:t xml:space="preserve">ach researcher is </w:t>
      </w:r>
      <w:r w:rsidR="006608AD" w:rsidRPr="00E37E04">
        <w:rPr>
          <w:rFonts w:ascii="Times New Roman" w:hAnsi="Times New Roman" w:cs="Times New Roman"/>
          <w:sz w:val="24"/>
          <w:szCs w:val="24"/>
        </w:rPr>
        <w:t>likely</w:t>
      </w:r>
      <w:r w:rsidRPr="00E37E04">
        <w:rPr>
          <w:rFonts w:ascii="Times New Roman" w:hAnsi="Times New Roman" w:cs="Times New Roman"/>
          <w:sz w:val="24"/>
          <w:szCs w:val="24"/>
        </w:rPr>
        <w:t xml:space="preserve"> to use </w:t>
      </w:r>
      <w:r w:rsidR="00C26584" w:rsidRPr="00E37E04">
        <w:rPr>
          <w:rFonts w:ascii="Times New Roman" w:hAnsi="Times New Roman" w:cs="Times New Roman"/>
          <w:sz w:val="24"/>
          <w:szCs w:val="24"/>
        </w:rPr>
        <w:t xml:space="preserve">somewhat </w:t>
      </w:r>
      <w:r w:rsidRPr="00E37E04">
        <w:rPr>
          <w:rFonts w:ascii="Times New Roman" w:hAnsi="Times New Roman" w:cs="Times New Roman"/>
          <w:sz w:val="24"/>
          <w:szCs w:val="24"/>
        </w:rPr>
        <w:t xml:space="preserve">different equipment, employ different lab procedures, </w:t>
      </w:r>
      <w:r w:rsidR="00C26584" w:rsidRPr="00E37E04">
        <w:rPr>
          <w:rFonts w:ascii="Times New Roman" w:hAnsi="Times New Roman" w:cs="Times New Roman"/>
          <w:sz w:val="24"/>
          <w:szCs w:val="24"/>
        </w:rPr>
        <w:t xml:space="preserve">follow different taxonomic guidelines, </w:t>
      </w:r>
      <w:r w:rsidRPr="00E37E04">
        <w:rPr>
          <w:rFonts w:ascii="Times New Roman" w:hAnsi="Times New Roman" w:cs="Times New Roman"/>
          <w:sz w:val="24"/>
          <w:szCs w:val="24"/>
        </w:rPr>
        <w:t>and utilize different documentation practices, c</w:t>
      </w:r>
      <w:r w:rsidR="006608AD" w:rsidRPr="00E37E04">
        <w:rPr>
          <w:rFonts w:ascii="Times New Roman" w:hAnsi="Times New Roman" w:cs="Times New Roman"/>
          <w:sz w:val="24"/>
          <w:szCs w:val="24"/>
        </w:rPr>
        <w:t xml:space="preserve">ontributing to variation </w:t>
      </w:r>
      <w:r w:rsidR="00C26584" w:rsidRPr="00E37E04">
        <w:rPr>
          <w:rFonts w:ascii="Times New Roman" w:hAnsi="Times New Roman" w:cs="Times New Roman"/>
          <w:sz w:val="24"/>
          <w:szCs w:val="24"/>
        </w:rPr>
        <w:t xml:space="preserve">among </w:t>
      </w:r>
      <w:r w:rsidR="006608AD" w:rsidRPr="00E37E04">
        <w:rPr>
          <w:rFonts w:ascii="Times New Roman" w:hAnsi="Times New Roman" w:cs="Times New Roman"/>
          <w:sz w:val="24"/>
          <w:szCs w:val="24"/>
        </w:rPr>
        <w:t>datasets</w:t>
      </w:r>
      <w:r w:rsidRPr="00E37E04">
        <w:rPr>
          <w:rFonts w:ascii="Times New Roman" w:hAnsi="Times New Roman" w:cs="Times New Roman"/>
          <w:sz w:val="24"/>
          <w:szCs w:val="24"/>
        </w:rPr>
        <w:t>.</w:t>
      </w:r>
    </w:p>
    <w:p w14:paraId="2EDD4E45" w14:textId="46D70D73"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Biodiversity data also</w:t>
      </w:r>
      <w:r w:rsidR="00C26584" w:rsidRPr="00E37E04">
        <w:rPr>
          <w:rFonts w:ascii="Times New Roman" w:hAnsi="Times New Roman" w:cs="Times New Roman"/>
          <w:sz w:val="24"/>
          <w:szCs w:val="24"/>
        </w:rPr>
        <w:t xml:space="preserve"> faces issues of veracity, which is expressed as</w:t>
      </w:r>
      <w:r w:rsidRPr="00E37E04">
        <w:rPr>
          <w:rFonts w:ascii="Times New Roman" w:hAnsi="Times New Roman" w:cs="Times New Roman"/>
          <w:sz w:val="24"/>
          <w:szCs w:val="24"/>
        </w:rPr>
        <w:t xml:space="preserve"> uncertainty </w:t>
      </w:r>
      <w:r w:rsidR="00C26584" w:rsidRPr="00E37E04">
        <w:rPr>
          <w:rFonts w:ascii="Times New Roman" w:hAnsi="Times New Roman" w:cs="Times New Roman"/>
          <w:sz w:val="24"/>
          <w:szCs w:val="24"/>
        </w:rPr>
        <w:t>in taxonomic identification or spatiotemporal position</w:t>
      </w:r>
      <w:r w:rsidRPr="00E37E04">
        <w:rPr>
          <w:rFonts w:ascii="Times New Roman" w:hAnsi="Times New Roman" w:cs="Times New Roman"/>
          <w:sz w:val="24"/>
          <w:szCs w:val="24"/>
        </w:rPr>
        <w:t xml:space="preserve">. Some of the sources of uncertainty in the data, </w:t>
      </w:r>
      <w:r w:rsidR="006608AD" w:rsidRPr="00E37E04">
        <w:rPr>
          <w:rFonts w:ascii="Times New Roman" w:hAnsi="Times New Roman" w:cs="Times New Roman"/>
          <w:sz w:val="24"/>
          <w:szCs w:val="24"/>
        </w:rPr>
        <w:t>including</w:t>
      </w:r>
      <w:r w:rsidRPr="00E37E04">
        <w:rPr>
          <w:rFonts w:ascii="Times New Roman" w:hAnsi="Times New Roman" w:cs="Times New Roman"/>
          <w:sz w:val="24"/>
          <w:szCs w:val="24"/>
        </w:rPr>
        <w:t xml:space="preserve"> spatial or temporal positional uncertainty can be estimated (Wing</w:t>
      </w:r>
      <w:r w:rsidR="006608AD"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2005) or modeled (Blaauw, 2010). </w:t>
      </w:r>
      <w:r w:rsidR="00636F34" w:rsidRPr="00E37E04">
        <w:rPr>
          <w:rFonts w:ascii="Times New Roman" w:hAnsi="Times New Roman" w:cs="Times New Roman"/>
          <w:sz w:val="24"/>
          <w:szCs w:val="24"/>
        </w:rPr>
        <w:t xml:space="preserve">Both Neotoma and GBIF show high levels of quantifiable uncertainty. Of a random sample of 10,000 records of the genus </w:t>
      </w:r>
      <w:r w:rsidR="00636F34" w:rsidRPr="00E37E04">
        <w:rPr>
          <w:rFonts w:ascii="Times New Roman" w:hAnsi="Times New Roman" w:cs="Times New Roman"/>
          <w:i/>
          <w:sz w:val="24"/>
          <w:szCs w:val="24"/>
        </w:rPr>
        <w:t>Picea</w:t>
      </w:r>
      <w:r w:rsidR="00636F34" w:rsidRPr="00E37E04">
        <w:rPr>
          <w:rFonts w:ascii="Times New Roman" w:hAnsi="Times New Roman" w:cs="Times New Roman"/>
          <w:sz w:val="24"/>
          <w:szCs w:val="24"/>
        </w:rPr>
        <w:t xml:space="preserve"> from GBIF, over half did not report spatial coordinate uncertainty. Of the 4,519 records that did, the average spatial uncertainty was 305 meters, and the maximum was 1,970 meters. Such uncertainty may be problematic for modeling studies (Beck et al., 2014). </w:t>
      </w:r>
      <w:proofErr w:type="gramStart"/>
      <w:r w:rsidR="00636F34" w:rsidRPr="00E37E04">
        <w:rPr>
          <w:rFonts w:ascii="Times New Roman" w:hAnsi="Times New Roman" w:cs="Times New Roman"/>
          <w:sz w:val="24"/>
          <w:szCs w:val="24"/>
        </w:rPr>
        <w:t xml:space="preserve">Temporal </w:t>
      </w:r>
      <w:r w:rsidR="0080733C" w:rsidRPr="00E37E04">
        <w:rPr>
          <w:rFonts w:ascii="Times New Roman" w:hAnsi="Times New Roman" w:cs="Times New Roman"/>
          <w:sz w:val="24"/>
          <w:szCs w:val="24"/>
        </w:rPr>
        <w:t>uncertainties</w:t>
      </w:r>
      <w:r w:rsidR="00636F34" w:rsidRPr="00E37E04">
        <w:rPr>
          <w:rFonts w:ascii="Times New Roman" w:hAnsi="Times New Roman" w:cs="Times New Roman"/>
          <w:sz w:val="24"/>
          <w:szCs w:val="24"/>
        </w:rPr>
        <w:t xml:space="preserve"> </w:t>
      </w:r>
      <w:r w:rsidR="006F545D" w:rsidRPr="00E37E04">
        <w:rPr>
          <w:rFonts w:ascii="Times New Roman" w:hAnsi="Times New Roman" w:cs="Times New Roman"/>
          <w:sz w:val="24"/>
          <w:szCs w:val="24"/>
        </w:rPr>
        <w:t xml:space="preserve">in Neotoma </w:t>
      </w:r>
      <w:r w:rsidR="0080733C" w:rsidRPr="00E37E04">
        <w:rPr>
          <w:rFonts w:ascii="Times New Roman" w:hAnsi="Times New Roman" w:cs="Times New Roman"/>
          <w:sz w:val="24"/>
          <w:szCs w:val="24"/>
        </w:rPr>
        <w:t>is</w:t>
      </w:r>
      <w:proofErr w:type="gramEnd"/>
      <w:r w:rsidR="0080733C" w:rsidRPr="00E37E04">
        <w:rPr>
          <w:rFonts w:ascii="Times New Roman" w:hAnsi="Times New Roman" w:cs="Times New Roman"/>
          <w:sz w:val="24"/>
          <w:szCs w:val="24"/>
        </w:rPr>
        <w:t xml:space="preserve"> also large</w:t>
      </w:r>
      <w:r w:rsidR="00636F34" w:rsidRPr="00E37E04">
        <w:rPr>
          <w:rFonts w:ascii="Times New Roman" w:hAnsi="Times New Roman" w:cs="Times New Roman"/>
          <w:sz w:val="24"/>
          <w:szCs w:val="24"/>
        </w:rPr>
        <w:t>. Out of a sample of 32,341 age controls</w:t>
      </w:r>
      <w:r w:rsidR="006F545D" w:rsidRPr="00E37E04">
        <w:rPr>
          <w:rFonts w:ascii="Times New Roman" w:hAnsi="Times New Roman" w:cs="Times New Roman"/>
          <w:sz w:val="24"/>
          <w:szCs w:val="24"/>
        </w:rPr>
        <w:t xml:space="preserve"> (e.g., radiocarbon dates</w:t>
      </w:r>
      <w:r w:rsidR="0080733C" w:rsidRPr="00E37E04">
        <w:rPr>
          <w:rFonts w:ascii="Times New Roman" w:hAnsi="Times New Roman" w:cs="Times New Roman"/>
          <w:sz w:val="24"/>
          <w:szCs w:val="24"/>
        </w:rPr>
        <w:t>, varve counts</w:t>
      </w:r>
      <w:r w:rsidR="006F545D" w:rsidRPr="00E37E04">
        <w:rPr>
          <w:rFonts w:ascii="Times New Roman" w:hAnsi="Times New Roman" w:cs="Times New Roman"/>
          <w:sz w:val="24"/>
          <w:szCs w:val="24"/>
        </w:rPr>
        <w:t>)</w:t>
      </w:r>
      <w:r w:rsidR="00636F34" w:rsidRPr="00E37E04">
        <w:rPr>
          <w:rFonts w:ascii="Times New Roman" w:hAnsi="Times New Roman" w:cs="Times New Roman"/>
          <w:sz w:val="24"/>
          <w:szCs w:val="24"/>
        </w:rPr>
        <w:t xml:space="preserve"> in the database, only 5,722 reported any age uncertainty at all. The remaining records indicate a mean uncertainty of ± 130 years of the actual date. </w:t>
      </w:r>
      <w:r w:rsidR="00C10992" w:rsidRPr="00E37E04">
        <w:rPr>
          <w:rFonts w:ascii="Times New Roman" w:hAnsi="Times New Roman" w:cs="Times New Roman"/>
          <w:sz w:val="24"/>
          <w:szCs w:val="24"/>
        </w:rPr>
        <w:t xml:space="preserve">Another key source of uncertainty in large aggregation databases is taxonomic uncertainty as incorrect identification of occurrences can have significant influence on the interpretations of synthetic studies that leverage these records. A recent study of benthic macroinvertebrates suggests that taxonomic identification error may be as high as 21% (Stribling et al., 2008). </w:t>
      </w:r>
      <w:r w:rsidRPr="00E37E04">
        <w:rPr>
          <w:rFonts w:ascii="Times New Roman" w:hAnsi="Times New Roman" w:cs="Times New Roman"/>
          <w:sz w:val="24"/>
          <w:szCs w:val="24"/>
        </w:rPr>
        <w:t>Other sources of uncertainty</w:t>
      </w:r>
      <w:r w:rsidR="00C10992" w:rsidRPr="00E37E04">
        <w:rPr>
          <w:rFonts w:ascii="Times New Roman" w:hAnsi="Times New Roman" w:cs="Times New Roman"/>
          <w:sz w:val="24"/>
          <w:szCs w:val="24"/>
        </w:rPr>
        <w:t xml:space="preserve">, including </w:t>
      </w:r>
      <w:r w:rsidRPr="00E37E04">
        <w:rPr>
          <w:rFonts w:ascii="Times New Roman" w:hAnsi="Times New Roman" w:cs="Times New Roman"/>
          <w:sz w:val="24"/>
          <w:szCs w:val="24"/>
        </w:rPr>
        <w:t>m</w:t>
      </w:r>
      <w:r w:rsidR="00C10992" w:rsidRPr="00E37E04">
        <w:rPr>
          <w:rFonts w:ascii="Times New Roman" w:hAnsi="Times New Roman" w:cs="Times New Roman"/>
          <w:sz w:val="24"/>
          <w:szCs w:val="24"/>
        </w:rPr>
        <w:t>easurement errors</w:t>
      </w:r>
      <w:r w:rsidR="006608AD" w:rsidRPr="00E37E04">
        <w:rPr>
          <w:rFonts w:ascii="Times New Roman" w:hAnsi="Times New Roman" w:cs="Times New Roman"/>
          <w:sz w:val="24"/>
          <w:szCs w:val="24"/>
        </w:rPr>
        <w:t xml:space="preserve"> and data loss</w:t>
      </w:r>
      <w:r w:rsidRPr="00E37E04">
        <w:rPr>
          <w:rFonts w:ascii="Times New Roman" w:hAnsi="Times New Roman" w:cs="Times New Roman"/>
          <w:sz w:val="24"/>
          <w:szCs w:val="24"/>
        </w:rPr>
        <w:t xml:space="preserve"> </w:t>
      </w:r>
      <w:r w:rsidR="006608AD" w:rsidRPr="00E37E04">
        <w:rPr>
          <w:rFonts w:ascii="Times New Roman" w:hAnsi="Times New Roman" w:cs="Times New Roman"/>
          <w:sz w:val="24"/>
          <w:szCs w:val="24"/>
        </w:rPr>
        <w:t>incurred between field, lab, and</w:t>
      </w:r>
      <w:r w:rsidRPr="00E37E04">
        <w:rPr>
          <w:rFonts w:ascii="Times New Roman" w:hAnsi="Times New Roman" w:cs="Times New Roman"/>
          <w:sz w:val="24"/>
          <w:szCs w:val="24"/>
        </w:rPr>
        <w:t xml:space="preserve"> database</w:t>
      </w:r>
      <w:r w:rsidR="00C10992" w:rsidRPr="00E37E04">
        <w:rPr>
          <w:rFonts w:ascii="Times New Roman" w:hAnsi="Times New Roman" w:cs="Times New Roman"/>
          <w:sz w:val="24"/>
          <w:szCs w:val="24"/>
        </w:rPr>
        <w:t>, may also be important</w:t>
      </w:r>
      <w:r w:rsidRPr="00E37E04">
        <w:rPr>
          <w:rFonts w:ascii="Times New Roman" w:hAnsi="Times New Roman" w:cs="Times New Roman"/>
          <w:sz w:val="24"/>
          <w:szCs w:val="24"/>
        </w:rPr>
        <w:t xml:space="preserve">. </w:t>
      </w:r>
    </w:p>
    <w:p w14:paraId="43C98751" w14:textId="0220CB7A"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final piece of the Big Data framework is velocity, which characterizes the </w:t>
      </w:r>
      <w:r w:rsidR="00137CCE" w:rsidRPr="00E37E04">
        <w:rPr>
          <w:rFonts w:ascii="Times New Roman" w:hAnsi="Times New Roman" w:cs="Times New Roman"/>
          <w:sz w:val="24"/>
          <w:szCs w:val="24"/>
        </w:rPr>
        <w:t xml:space="preserve">analytical </w:t>
      </w:r>
      <w:r w:rsidRPr="00E37E04">
        <w:rPr>
          <w:rFonts w:ascii="Times New Roman" w:hAnsi="Times New Roman" w:cs="Times New Roman"/>
          <w:sz w:val="24"/>
          <w:szCs w:val="24"/>
        </w:rPr>
        <w:t>sensitivity to</w:t>
      </w:r>
      <w:r w:rsidR="001F0262" w:rsidRPr="00E37E04">
        <w:rPr>
          <w:rFonts w:ascii="Times New Roman" w:hAnsi="Times New Roman" w:cs="Times New Roman"/>
          <w:sz w:val="24"/>
          <w:szCs w:val="24"/>
        </w:rPr>
        <w:t xml:space="preserve"> </w:t>
      </w:r>
      <w:r w:rsidRPr="00E37E04">
        <w:rPr>
          <w:rFonts w:ascii="Times New Roman" w:hAnsi="Times New Roman" w:cs="Times New Roman"/>
          <w:sz w:val="24"/>
          <w:szCs w:val="24"/>
        </w:rPr>
        <w:t>time. High velocity data must be analyzed in real time as a stream to prod</w:t>
      </w:r>
      <w:r w:rsidR="0080733C" w:rsidRPr="00E37E04">
        <w:rPr>
          <w:rFonts w:ascii="Times New Roman" w:hAnsi="Times New Roman" w:cs="Times New Roman"/>
          <w:sz w:val="24"/>
          <w:szCs w:val="24"/>
        </w:rPr>
        <w:t xml:space="preserve">uce meaningful insights. </w:t>
      </w:r>
      <w:r w:rsidR="00137CCE" w:rsidRPr="00E37E04">
        <w:rPr>
          <w:rFonts w:ascii="Times New Roman" w:hAnsi="Times New Roman" w:cs="Times New Roman"/>
          <w:sz w:val="24"/>
          <w:szCs w:val="24"/>
        </w:rPr>
        <w:t>For example, t</w:t>
      </w:r>
      <w:r w:rsidR="0080733C" w:rsidRPr="00E37E04">
        <w:rPr>
          <w:rFonts w:ascii="Times New Roman" w:hAnsi="Times New Roman" w:cs="Times New Roman"/>
          <w:sz w:val="24"/>
          <w:szCs w:val="24"/>
        </w:rPr>
        <w:t xml:space="preserve">weets from the </w:t>
      </w:r>
      <w:r w:rsidR="00137CCE" w:rsidRPr="00E37E04">
        <w:rPr>
          <w:rFonts w:ascii="Times New Roman" w:hAnsi="Times New Roman" w:cs="Times New Roman"/>
          <w:sz w:val="24"/>
          <w:szCs w:val="24"/>
        </w:rPr>
        <w:t xml:space="preserve">Twitter </w:t>
      </w:r>
      <w:r w:rsidR="0080733C" w:rsidRPr="00E37E04">
        <w:rPr>
          <w:rFonts w:ascii="Times New Roman" w:hAnsi="Times New Roman" w:cs="Times New Roman"/>
          <w:sz w:val="24"/>
          <w:szCs w:val="24"/>
        </w:rPr>
        <w:t>microblogging service</w:t>
      </w:r>
      <w:r w:rsidRPr="00E37E04">
        <w:rPr>
          <w:rFonts w:ascii="Times New Roman" w:hAnsi="Times New Roman" w:cs="Times New Roman"/>
          <w:sz w:val="24"/>
          <w:szCs w:val="24"/>
        </w:rPr>
        <w:t xml:space="preserve">, </w:t>
      </w:r>
      <w:r w:rsidR="00137CCE" w:rsidRPr="00E37E04">
        <w:rPr>
          <w:rFonts w:ascii="Times New Roman" w:hAnsi="Times New Roman" w:cs="Times New Roman"/>
          <w:sz w:val="24"/>
          <w:szCs w:val="24"/>
        </w:rPr>
        <w:t xml:space="preserve">can be </w:t>
      </w:r>
      <w:r w:rsidRPr="00E37E04">
        <w:rPr>
          <w:rFonts w:ascii="Times New Roman" w:hAnsi="Times New Roman" w:cs="Times New Roman"/>
          <w:sz w:val="24"/>
          <w:szCs w:val="24"/>
        </w:rPr>
        <w:t xml:space="preserve">analyzed for </w:t>
      </w:r>
      <w:r w:rsidR="00636F34" w:rsidRPr="00E37E04">
        <w:rPr>
          <w:rFonts w:ascii="Times New Roman" w:hAnsi="Times New Roman" w:cs="Times New Roman"/>
          <w:sz w:val="24"/>
          <w:szCs w:val="24"/>
        </w:rPr>
        <w:t>trends as they are posted. User</w:t>
      </w:r>
      <w:r w:rsidRPr="00E37E04">
        <w:rPr>
          <w:rFonts w:ascii="Times New Roman" w:hAnsi="Times New Roman" w:cs="Times New Roman"/>
          <w:sz w:val="24"/>
          <w:szCs w:val="24"/>
        </w:rPr>
        <w:t>s are drawn to participation</w:t>
      </w:r>
      <w:r w:rsidR="0080733C" w:rsidRPr="00E37E04">
        <w:rPr>
          <w:rFonts w:ascii="Times New Roman" w:hAnsi="Times New Roman" w:cs="Times New Roman"/>
          <w:sz w:val="24"/>
          <w:szCs w:val="24"/>
        </w:rPr>
        <w:t xml:space="preserve"> in up-to-the minute discussion</w:t>
      </w:r>
      <w:r w:rsidRPr="00E37E04">
        <w:rPr>
          <w:rFonts w:ascii="Times New Roman" w:hAnsi="Times New Roman" w:cs="Times New Roman"/>
          <w:sz w:val="24"/>
          <w:szCs w:val="24"/>
        </w:rPr>
        <w:t xml:space="preserve"> and significant effort has been put towards the development of sophisticated algorithms that can detect clusters and trends</w:t>
      </w:r>
      <w:r w:rsidR="00137CCE" w:rsidRPr="00E37E04">
        <w:rPr>
          <w:rFonts w:ascii="Times New Roman" w:hAnsi="Times New Roman" w:cs="Times New Roman"/>
          <w:sz w:val="24"/>
          <w:szCs w:val="24"/>
        </w:rPr>
        <w:t xml:space="preserve"> in social behavior</w:t>
      </w:r>
      <w:r w:rsidRPr="00E37E04">
        <w:rPr>
          <w:rFonts w:ascii="Times New Roman" w:hAnsi="Times New Roman" w:cs="Times New Roman"/>
          <w:sz w:val="24"/>
          <w:szCs w:val="24"/>
        </w:rPr>
        <w:t xml:space="preserve"> in real time (B</w:t>
      </w:r>
      <w:r w:rsidR="00636F34" w:rsidRPr="00E37E04">
        <w:rPr>
          <w:rFonts w:ascii="Times New Roman" w:hAnsi="Times New Roman" w:cs="Times New Roman"/>
          <w:sz w:val="24"/>
          <w:szCs w:val="24"/>
        </w:rPr>
        <w:t>ifet et al., 2011; Kogan, 2014)</w:t>
      </w:r>
      <w:r w:rsidRPr="00E37E04">
        <w:rPr>
          <w:rFonts w:ascii="Times New Roman" w:hAnsi="Times New Roman" w:cs="Times New Roman"/>
          <w:sz w:val="24"/>
          <w:szCs w:val="24"/>
        </w:rPr>
        <w:t xml:space="preserve">. </w:t>
      </w:r>
      <w:r w:rsidR="000F5C50" w:rsidRPr="00E37E04">
        <w:rPr>
          <w:rFonts w:ascii="Times New Roman" w:hAnsi="Times New Roman" w:cs="Times New Roman"/>
          <w:sz w:val="24"/>
          <w:szCs w:val="24"/>
        </w:rPr>
        <w:t xml:space="preserve">Similar sensitivity to time is critical to state-of-the-art </w:t>
      </w:r>
      <w:r w:rsidR="00ED2FFF" w:rsidRPr="00E37E04">
        <w:rPr>
          <w:rFonts w:ascii="Times New Roman" w:hAnsi="Times New Roman" w:cs="Times New Roman"/>
          <w:sz w:val="24"/>
          <w:szCs w:val="24"/>
        </w:rPr>
        <w:t xml:space="preserve">warning systems </w:t>
      </w:r>
      <w:r w:rsidR="000F5C50" w:rsidRPr="00E37E04">
        <w:rPr>
          <w:rFonts w:ascii="Times New Roman" w:hAnsi="Times New Roman" w:cs="Times New Roman"/>
          <w:sz w:val="24"/>
          <w:szCs w:val="24"/>
        </w:rPr>
        <w:t xml:space="preserve">tornadoes, tsunamis, and earthquakes </w:t>
      </w:r>
      <w:r w:rsidR="00ED2FFF" w:rsidRPr="00E37E04">
        <w:rPr>
          <w:rFonts w:ascii="Times New Roman" w:hAnsi="Times New Roman" w:cs="Times New Roman"/>
          <w:sz w:val="24"/>
          <w:szCs w:val="24"/>
        </w:rPr>
        <w:t>(</w:t>
      </w:r>
      <w:r w:rsidR="00315890" w:rsidRPr="00E37E04">
        <w:rPr>
          <w:rFonts w:ascii="Times New Roman" w:hAnsi="Times New Roman" w:cs="Times New Roman"/>
          <w:sz w:val="24"/>
          <w:szCs w:val="24"/>
        </w:rPr>
        <w:t>e.g., Blewitt et al, 2009</w:t>
      </w:r>
      <w:r w:rsidR="00ED2FFF" w:rsidRPr="00E37E04">
        <w:rPr>
          <w:rFonts w:ascii="Times New Roman" w:hAnsi="Times New Roman" w:cs="Times New Roman"/>
          <w:sz w:val="24"/>
          <w:szCs w:val="24"/>
        </w:rPr>
        <w:t xml:space="preserve">).  </w:t>
      </w:r>
      <w:r w:rsidR="00137CCE" w:rsidRPr="00E37E04">
        <w:rPr>
          <w:rFonts w:ascii="Times New Roman" w:hAnsi="Times New Roman" w:cs="Times New Roman"/>
          <w:sz w:val="24"/>
          <w:szCs w:val="24"/>
        </w:rPr>
        <w:t xml:space="preserve">Velocity is perhaps the weakest fit between big data criteria and biodiversity modeling. </w:t>
      </w:r>
      <w:r w:rsidRPr="00E37E04">
        <w:rPr>
          <w:rFonts w:ascii="Times New Roman" w:hAnsi="Times New Roman" w:cs="Times New Roman"/>
          <w:sz w:val="24"/>
          <w:szCs w:val="24"/>
        </w:rPr>
        <w:t xml:space="preserve">Unlike many private sector applications, </w:t>
      </w:r>
      <w:r w:rsidR="00ED2FFF" w:rsidRPr="00E37E04">
        <w:rPr>
          <w:rFonts w:ascii="Times New Roman" w:hAnsi="Times New Roman" w:cs="Times New Roman"/>
          <w:sz w:val="24"/>
          <w:szCs w:val="24"/>
        </w:rPr>
        <w:t xml:space="preserve">there are few scientific </w:t>
      </w:r>
      <w:r w:rsidR="000F5C50" w:rsidRPr="00E37E04">
        <w:rPr>
          <w:rFonts w:ascii="Times New Roman" w:hAnsi="Times New Roman" w:cs="Times New Roman"/>
          <w:sz w:val="24"/>
          <w:szCs w:val="24"/>
        </w:rPr>
        <w:t>factors driving</w:t>
      </w:r>
      <w:r w:rsidRPr="00E37E04">
        <w:rPr>
          <w:rFonts w:ascii="Times New Roman" w:hAnsi="Times New Roman" w:cs="Times New Roman"/>
          <w:sz w:val="24"/>
          <w:szCs w:val="24"/>
        </w:rPr>
        <w:t xml:space="preserve"> </w:t>
      </w:r>
      <w:r w:rsidR="0080733C" w:rsidRPr="00E37E04">
        <w:rPr>
          <w:rFonts w:ascii="Times New Roman" w:hAnsi="Times New Roman" w:cs="Times New Roman"/>
          <w:sz w:val="24"/>
          <w:szCs w:val="24"/>
        </w:rPr>
        <w:t xml:space="preserve">biodiversity </w:t>
      </w:r>
      <w:r w:rsidRPr="00E37E04">
        <w:rPr>
          <w:rFonts w:ascii="Times New Roman" w:hAnsi="Times New Roman" w:cs="Times New Roman"/>
          <w:sz w:val="24"/>
          <w:szCs w:val="24"/>
        </w:rPr>
        <w:t xml:space="preserve">researchers to immediately analyze new </w:t>
      </w:r>
      <w:r w:rsidR="0080733C" w:rsidRPr="00E37E04">
        <w:rPr>
          <w:rFonts w:ascii="Times New Roman" w:hAnsi="Times New Roman" w:cs="Times New Roman"/>
          <w:sz w:val="24"/>
          <w:szCs w:val="24"/>
        </w:rPr>
        <w:t>occurrence</w:t>
      </w:r>
      <w:r w:rsidRPr="00E37E04">
        <w:rPr>
          <w:rFonts w:ascii="Times New Roman" w:hAnsi="Times New Roman" w:cs="Times New Roman"/>
          <w:sz w:val="24"/>
          <w:szCs w:val="24"/>
        </w:rPr>
        <w:t xml:space="preserve"> records. Moreover, automated analyses of distributional data have been warned against, due to </w:t>
      </w:r>
      <w:r w:rsidR="00315890" w:rsidRPr="00E37E04">
        <w:rPr>
          <w:rFonts w:ascii="Times New Roman" w:hAnsi="Times New Roman" w:cs="Times New Roman"/>
          <w:sz w:val="24"/>
          <w:szCs w:val="24"/>
        </w:rPr>
        <w:t>heterogeneous</w:t>
      </w:r>
      <w:r w:rsidRPr="00E37E04">
        <w:rPr>
          <w:rFonts w:ascii="Times New Roman" w:hAnsi="Times New Roman" w:cs="Times New Roman"/>
          <w:sz w:val="24"/>
          <w:szCs w:val="24"/>
        </w:rPr>
        <w:t xml:space="preserve"> data quality (Soberón et al., 2002) and </w:t>
      </w:r>
      <w:r w:rsidR="00ED2FFF" w:rsidRPr="00E37E04">
        <w:rPr>
          <w:rFonts w:ascii="Times New Roman" w:hAnsi="Times New Roman" w:cs="Times New Roman"/>
          <w:sz w:val="24"/>
          <w:szCs w:val="24"/>
        </w:rPr>
        <w:t xml:space="preserve">associated </w:t>
      </w:r>
      <w:r w:rsidRPr="00E37E04">
        <w:rPr>
          <w:rFonts w:ascii="Times New Roman" w:hAnsi="Times New Roman" w:cs="Times New Roman"/>
          <w:sz w:val="24"/>
          <w:szCs w:val="24"/>
        </w:rPr>
        <w:t>uncertainty.</w:t>
      </w:r>
      <w:r w:rsidR="00ED2FFF" w:rsidRPr="00E37E04">
        <w:rPr>
          <w:rFonts w:ascii="Times New Roman" w:hAnsi="Times New Roman" w:cs="Times New Roman"/>
          <w:sz w:val="24"/>
          <w:szCs w:val="24"/>
        </w:rPr>
        <w:t xml:space="preserve">  However, some kinds of environmental monitoring have a high temporal resolution (e.g. eddy flux towers) and could be in principle leveraged to provide, e.g., high-velocity, near-real-time estimates of biospheric carbon uptake and release.</w:t>
      </w:r>
    </w:p>
    <w:p w14:paraId="40401F73" w14:textId="4D762E8A" w:rsidR="00C14DB0" w:rsidRPr="00E37E04" w:rsidRDefault="00C14DB0"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In summary</w:t>
      </w:r>
      <w:r w:rsidR="00AC34D2" w:rsidRPr="00E37E04">
        <w:rPr>
          <w:rFonts w:ascii="Times New Roman" w:hAnsi="Times New Roman" w:cs="Times New Roman"/>
          <w:sz w:val="24"/>
          <w:szCs w:val="24"/>
        </w:rPr>
        <w:t xml:space="preserve">, ecological occurrence data requires advanced, sophisticated techniques to store and analyze, and demonstrates high volume, low veracity, and </w:t>
      </w:r>
      <w:r w:rsidR="0080733C" w:rsidRPr="00E37E04">
        <w:rPr>
          <w:rFonts w:ascii="Times New Roman" w:hAnsi="Times New Roman" w:cs="Times New Roman"/>
          <w:sz w:val="24"/>
          <w:szCs w:val="24"/>
        </w:rPr>
        <w:t>substantial</w:t>
      </w:r>
      <w:r w:rsidR="00AC34D2" w:rsidRPr="00E37E04">
        <w:rPr>
          <w:rFonts w:ascii="Times New Roman" w:hAnsi="Times New Roman" w:cs="Times New Roman"/>
          <w:sz w:val="24"/>
          <w:szCs w:val="24"/>
        </w:rPr>
        <w:t xml:space="preserve"> variety</w:t>
      </w:r>
      <w:r w:rsidRPr="00E37E04">
        <w:rPr>
          <w:rFonts w:ascii="Times New Roman" w:hAnsi="Times New Roman" w:cs="Times New Roman"/>
          <w:sz w:val="24"/>
          <w:szCs w:val="24"/>
        </w:rPr>
        <w:t>, and sensitivity</w:t>
      </w:r>
      <w:r w:rsidR="00315890" w:rsidRPr="00E37E04">
        <w:rPr>
          <w:rFonts w:ascii="Times New Roman" w:hAnsi="Times New Roman" w:cs="Times New Roman"/>
          <w:sz w:val="24"/>
          <w:szCs w:val="24"/>
        </w:rPr>
        <w:t xml:space="preserve"> to time</w:t>
      </w:r>
      <w:r w:rsidRPr="00E37E04">
        <w:rPr>
          <w:rFonts w:ascii="Times New Roman" w:hAnsi="Times New Roman" w:cs="Times New Roman"/>
          <w:sz w:val="24"/>
          <w:szCs w:val="24"/>
        </w:rPr>
        <w:t xml:space="preserve"> (velocity)</w:t>
      </w:r>
      <w:r w:rsidR="00AC34D2" w:rsidRPr="00E37E04">
        <w:rPr>
          <w:rFonts w:ascii="Times New Roman" w:hAnsi="Times New Roman" w:cs="Times New Roman"/>
          <w:sz w:val="24"/>
          <w:szCs w:val="24"/>
        </w:rPr>
        <w:t xml:space="preserve">, and should therefore </w:t>
      </w:r>
      <w:r w:rsidR="00636F34" w:rsidRPr="00E37E04">
        <w:rPr>
          <w:rFonts w:ascii="Times New Roman" w:hAnsi="Times New Roman" w:cs="Times New Roman"/>
          <w:sz w:val="24"/>
          <w:szCs w:val="24"/>
        </w:rPr>
        <w:t xml:space="preserve">be considered </w:t>
      </w:r>
      <w:r w:rsidR="00315890" w:rsidRPr="00E37E04">
        <w:rPr>
          <w:rFonts w:ascii="Times New Roman" w:hAnsi="Times New Roman" w:cs="Times New Roman"/>
          <w:sz w:val="24"/>
          <w:szCs w:val="24"/>
        </w:rPr>
        <w:t>big d</w:t>
      </w:r>
      <w:r w:rsidR="00AC34D2" w:rsidRPr="00E37E04">
        <w:rPr>
          <w:rFonts w:ascii="Times New Roman" w:hAnsi="Times New Roman" w:cs="Times New Roman"/>
          <w:sz w:val="24"/>
          <w:szCs w:val="24"/>
        </w:rPr>
        <w:t xml:space="preserve">ata. </w:t>
      </w:r>
      <w:r w:rsidR="0080733C" w:rsidRPr="00E37E04">
        <w:rPr>
          <w:rFonts w:ascii="Times New Roman" w:hAnsi="Times New Roman" w:cs="Times New Roman"/>
          <w:sz w:val="24"/>
          <w:szCs w:val="24"/>
        </w:rPr>
        <w:t xml:space="preserve">To fully and accurately derive value from new data being added to these databases, novel techniques for working with this data are required, while traditional statistical analyses </w:t>
      </w:r>
      <w:r w:rsidR="00AC34D2" w:rsidRPr="00E37E04">
        <w:rPr>
          <w:rFonts w:ascii="Times New Roman" w:hAnsi="Times New Roman" w:cs="Times New Roman"/>
          <w:sz w:val="24"/>
          <w:szCs w:val="24"/>
        </w:rPr>
        <w:t xml:space="preserve">may begin to suffer because they were not designed to handle </w:t>
      </w:r>
      <w:r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ig </w:t>
      </w:r>
      <w:r w:rsidR="0080733C" w:rsidRPr="00E37E04">
        <w:rPr>
          <w:rFonts w:ascii="Times New Roman" w:hAnsi="Times New Roman" w:cs="Times New Roman"/>
          <w:sz w:val="24"/>
          <w:szCs w:val="24"/>
        </w:rPr>
        <w:t>datasets</w:t>
      </w:r>
      <w:r w:rsidR="00AC34D2" w:rsidRPr="00E37E04">
        <w:rPr>
          <w:rFonts w:ascii="Times New Roman" w:hAnsi="Times New Roman" w:cs="Times New Roman"/>
          <w:sz w:val="24"/>
          <w:szCs w:val="24"/>
        </w:rPr>
        <w:t xml:space="preserve">. </w:t>
      </w:r>
    </w:p>
    <w:p w14:paraId="625CF8DC" w14:textId="77777777" w:rsidR="00F94FEE" w:rsidRPr="001A4B99" w:rsidRDefault="00AC34D2" w:rsidP="003128D6">
      <w:pPr>
        <w:pStyle w:val="Heading2"/>
        <w:spacing w:before="120" w:line="240" w:lineRule="auto"/>
        <w:rPr>
          <w:rFonts w:ascii="Times New Roman" w:hAnsi="Times New Roman" w:cs="Times New Roman"/>
          <w:sz w:val="24"/>
          <w:szCs w:val="24"/>
        </w:rPr>
      </w:pPr>
      <w:bookmarkStart w:id="14" w:name="cloud-computing-in-the-sciences"/>
      <w:bookmarkStart w:id="15" w:name="_Toc350683672"/>
      <w:bookmarkEnd w:id="14"/>
      <w:r w:rsidRPr="001A4B99">
        <w:rPr>
          <w:rFonts w:ascii="Times New Roman" w:hAnsi="Times New Roman" w:cs="Times New Roman"/>
          <w:sz w:val="24"/>
          <w:szCs w:val="24"/>
        </w:rPr>
        <w:t>Cloud Computing in the Sciences</w:t>
      </w:r>
      <w:bookmarkEnd w:id="15"/>
    </w:p>
    <w:p w14:paraId="08554671" w14:textId="4DDDB8D0" w:rsidR="00F94FEE" w:rsidRPr="00E37E04" w:rsidRDefault="00AC34D2"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In recent years, large technology companies have promoted cloud computing as a way of overcoming the computational challenges associated with Big Data. </w:t>
      </w:r>
      <w:r w:rsidR="00E7710A" w:rsidRPr="00E37E04">
        <w:rPr>
          <w:rFonts w:ascii="Times New Roman" w:hAnsi="Times New Roman" w:cs="Times New Roman"/>
          <w:sz w:val="24"/>
          <w:szCs w:val="24"/>
        </w:rPr>
        <w:t>The</w:t>
      </w:r>
      <w:r w:rsidRPr="00E37E04">
        <w:rPr>
          <w:rFonts w:ascii="Times New Roman" w:hAnsi="Times New Roman" w:cs="Times New Roman"/>
          <w:sz w:val="24"/>
          <w:szCs w:val="24"/>
        </w:rPr>
        <w:t xml:space="preserve"> cloud leverage</w:t>
      </w:r>
      <w:r w:rsidR="00D91508" w:rsidRPr="00E37E04">
        <w:rPr>
          <w:rFonts w:ascii="Times New Roman" w:hAnsi="Times New Roman" w:cs="Times New Roman"/>
          <w:sz w:val="24"/>
          <w:szCs w:val="24"/>
        </w:rPr>
        <w:t>s</w:t>
      </w:r>
      <w:r w:rsidRPr="00E37E04">
        <w:rPr>
          <w:rFonts w:ascii="Times New Roman" w:hAnsi="Times New Roman" w:cs="Times New Roman"/>
          <w:sz w:val="24"/>
          <w:szCs w:val="24"/>
        </w:rPr>
        <w:t xml:space="preserve"> distributed networks of </w:t>
      </w:r>
      <w:r w:rsidR="00FD38FA" w:rsidRPr="00E37E04">
        <w:rPr>
          <w:rFonts w:ascii="Times New Roman" w:hAnsi="Times New Roman" w:cs="Times New Roman"/>
          <w:sz w:val="24"/>
          <w:szCs w:val="24"/>
        </w:rPr>
        <w:t xml:space="preserve">virtualized </w:t>
      </w:r>
      <w:r w:rsidRPr="00E37E04">
        <w:rPr>
          <w:rFonts w:ascii="Times New Roman" w:hAnsi="Times New Roman" w:cs="Times New Roman"/>
          <w:sz w:val="24"/>
          <w:szCs w:val="24"/>
        </w:rPr>
        <w:t>physical machines to create a computing utility</w:t>
      </w:r>
      <w:r w:rsidR="00091705" w:rsidRPr="00E37E04">
        <w:rPr>
          <w:rFonts w:ascii="Times New Roman" w:hAnsi="Times New Roman" w:cs="Times New Roman"/>
          <w:sz w:val="24"/>
          <w:szCs w:val="24"/>
        </w:rPr>
        <w:t>, providing</w:t>
      </w:r>
      <w:r w:rsidR="00E7710A" w:rsidRPr="00E37E04">
        <w:rPr>
          <w:rFonts w:ascii="Times New Roman" w:hAnsi="Times New Roman" w:cs="Times New Roman"/>
          <w:sz w:val="24"/>
          <w:szCs w:val="24"/>
        </w:rPr>
        <w:t xml:space="preserve"> a pay-as-you-go business model and large economies of scale</w:t>
      </w:r>
      <w:r w:rsidR="00091705" w:rsidRPr="00E37E04">
        <w:rPr>
          <w:rFonts w:ascii="Times New Roman" w:hAnsi="Times New Roman" w:cs="Times New Roman"/>
          <w:sz w:val="24"/>
          <w:szCs w:val="24"/>
        </w:rPr>
        <w:t xml:space="preserve"> (Armbrust, 2009; Hassan, 2011)</w:t>
      </w:r>
      <w:r w:rsidR="00E7710A" w:rsidRPr="00E37E04">
        <w:rPr>
          <w:rFonts w:ascii="Times New Roman" w:hAnsi="Times New Roman" w:cs="Times New Roman"/>
          <w:sz w:val="24"/>
          <w:szCs w:val="24"/>
        </w:rPr>
        <w:t xml:space="preserve"> that delivers abstract resources and services, in addition to storage and compute resources (Foster et al., 2008). </w:t>
      </w:r>
      <w:r w:rsidRPr="00E37E04">
        <w:rPr>
          <w:rFonts w:ascii="Times New Roman" w:hAnsi="Times New Roman" w:cs="Times New Roman"/>
          <w:sz w:val="24"/>
          <w:szCs w:val="24"/>
        </w:rPr>
        <w:t>While some organizations and universities h</w:t>
      </w:r>
      <w:r w:rsidR="00D545A2" w:rsidRPr="00E37E04">
        <w:rPr>
          <w:rFonts w:ascii="Times New Roman" w:hAnsi="Times New Roman" w:cs="Times New Roman"/>
          <w:sz w:val="24"/>
          <w:szCs w:val="24"/>
        </w:rPr>
        <w:t xml:space="preserve">ave developed ‘private clouds’ -- </w:t>
      </w:r>
      <w:r w:rsidRPr="00E37E04">
        <w:rPr>
          <w:rFonts w:ascii="Times New Roman" w:hAnsi="Times New Roman" w:cs="Times New Roman"/>
          <w:sz w:val="24"/>
          <w:szCs w:val="24"/>
        </w:rPr>
        <w:t>large collections of virtualized servers not made a</w:t>
      </w:r>
      <w:r w:rsidR="00D545A2" w:rsidRPr="00E37E04">
        <w:rPr>
          <w:rFonts w:ascii="Times New Roman" w:hAnsi="Times New Roman" w:cs="Times New Roman"/>
          <w:sz w:val="24"/>
          <w:szCs w:val="24"/>
        </w:rPr>
        <w:t>vailable to the general public</w:t>
      </w:r>
      <w:r w:rsidR="00E7710A" w:rsidRPr="00E37E04">
        <w:rPr>
          <w:rFonts w:ascii="Times New Roman" w:hAnsi="Times New Roman" w:cs="Times New Roman"/>
          <w:sz w:val="24"/>
          <w:szCs w:val="24"/>
        </w:rPr>
        <w:t>, similar to computing grids</w:t>
      </w:r>
      <w:r w:rsidR="00D545A2" w:rsidRPr="00E37E04">
        <w:rPr>
          <w:rFonts w:ascii="Times New Roman" w:hAnsi="Times New Roman" w:cs="Times New Roman"/>
          <w:sz w:val="24"/>
          <w:szCs w:val="24"/>
        </w:rPr>
        <w:t xml:space="preserve"> -- </w:t>
      </w:r>
      <w:r w:rsidRPr="00E37E04">
        <w:rPr>
          <w:rFonts w:ascii="Times New Roman" w:hAnsi="Times New Roman" w:cs="Times New Roman"/>
          <w:sz w:val="24"/>
          <w:szCs w:val="24"/>
        </w:rPr>
        <w:t>many researchers have recognized the potential f</w:t>
      </w:r>
      <w:r w:rsidR="00D545A2" w:rsidRPr="00E37E04">
        <w:rPr>
          <w:rFonts w:ascii="Times New Roman" w:hAnsi="Times New Roman" w:cs="Times New Roman"/>
          <w:sz w:val="24"/>
          <w:szCs w:val="24"/>
        </w:rPr>
        <w:t xml:space="preserve">or incorporating public clouds -- </w:t>
      </w:r>
      <w:r w:rsidRPr="00E37E04">
        <w:rPr>
          <w:rFonts w:ascii="Times New Roman" w:hAnsi="Times New Roman" w:cs="Times New Roman"/>
          <w:sz w:val="24"/>
          <w:szCs w:val="24"/>
        </w:rPr>
        <w:t>provided as a service by a cloud provid</w:t>
      </w:r>
      <w:r w:rsidR="00D545A2" w:rsidRPr="00E37E04">
        <w:rPr>
          <w:rFonts w:ascii="Times New Roman" w:hAnsi="Times New Roman" w:cs="Times New Roman"/>
          <w:sz w:val="24"/>
          <w:szCs w:val="24"/>
        </w:rPr>
        <w:t xml:space="preserve">er -- </w:t>
      </w:r>
      <w:r w:rsidRPr="00E37E04">
        <w:rPr>
          <w:rFonts w:ascii="Times New Roman" w:hAnsi="Times New Roman" w:cs="Times New Roman"/>
          <w:sz w:val="24"/>
          <w:szCs w:val="24"/>
        </w:rPr>
        <w:t>into their workflows. With this technology, scientists with little or no computational infrastructure can access scalable and cost-effective computational resources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(Hsu et al., 2013).</w:t>
      </w:r>
      <w:r w:rsidR="00DD209B"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Major </w:t>
      </w:r>
      <w:r w:rsidR="00FD38FA" w:rsidRPr="00E37E04">
        <w:rPr>
          <w:rFonts w:ascii="Times New Roman" w:hAnsi="Times New Roman" w:cs="Times New Roman"/>
          <w:sz w:val="24"/>
          <w:szCs w:val="24"/>
        </w:rPr>
        <w:t xml:space="preserve">federal agencies and </w:t>
      </w:r>
      <w:r w:rsidRPr="00E37E04">
        <w:rPr>
          <w:rFonts w:ascii="Times New Roman" w:hAnsi="Times New Roman" w:cs="Times New Roman"/>
          <w:sz w:val="24"/>
          <w:szCs w:val="24"/>
        </w:rPr>
        <w:t xml:space="preserve">scientific organizations in the United States, including the NSF and NASA, have </w:t>
      </w:r>
      <w:r w:rsidR="00D545A2" w:rsidRPr="00E37E04">
        <w:rPr>
          <w:rFonts w:ascii="Times New Roman" w:hAnsi="Times New Roman" w:cs="Times New Roman"/>
          <w:sz w:val="24"/>
          <w:szCs w:val="24"/>
        </w:rPr>
        <w:t xml:space="preserve">actively promoted </w:t>
      </w:r>
      <w:r w:rsidRPr="00E37E04">
        <w:rPr>
          <w:rFonts w:ascii="Times New Roman" w:hAnsi="Times New Roman" w:cs="Times New Roman"/>
          <w:sz w:val="24"/>
          <w:szCs w:val="24"/>
        </w:rPr>
        <w:t xml:space="preserve">cloud computing. Spurred by the U.S. Office of Management and Budget’s “25 Point Plan to Reform Federal Information Technology Management” (Kundra, 2010), </w:t>
      </w:r>
      <w:r w:rsidR="00A71FD2" w:rsidRPr="00E37E04">
        <w:rPr>
          <w:rFonts w:ascii="Times New Roman" w:hAnsi="Times New Roman" w:cs="Times New Roman"/>
          <w:sz w:val="24"/>
          <w:szCs w:val="24"/>
        </w:rPr>
        <w:t>all</w:t>
      </w:r>
      <w:ins w:id="16" w:author="Jack W Williams" w:date="2017-02-27T10:31:00Z">
        <w:r w:rsidR="00C14DB0"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federal agencies are now required to adopt a “Cloud First” policy when “contemplating IT purchases and evaluate secure, reliable, and cost-effective cloud computing alternatives when making new IT investments” (</w:t>
      </w:r>
      <w:r w:rsidR="008C49DE" w:rsidRPr="00E37E04">
        <w:rPr>
          <w:rFonts w:ascii="Times New Roman" w:hAnsi="Times New Roman" w:cs="Times New Roman"/>
          <w:sz w:val="24"/>
          <w:szCs w:val="24"/>
        </w:rPr>
        <w:t xml:space="preserve">Office of the Inspector General, </w:t>
      </w:r>
      <w:r w:rsidRPr="00E37E04">
        <w:rPr>
          <w:rFonts w:ascii="Times New Roman" w:hAnsi="Times New Roman" w:cs="Times New Roman"/>
          <w:sz w:val="24"/>
          <w:szCs w:val="24"/>
        </w:rPr>
        <w:t xml:space="preserve">2013). The federal plan also </w:t>
      </w:r>
      <w:r w:rsidR="00D545A2" w:rsidRPr="00E37E04">
        <w:rPr>
          <w:rFonts w:ascii="Times New Roman" w:hAnsi="Times New Roman" w:cs="Times New Roman"/>
          <w:sz w:val="24"/>
          <w:szCs w:val="24"/>
        </w:rPr>
        <w:t>created</w:t>
      </w:r>
      <w:r w:rsidRPr="00E37E04">
        <w:rPr>
          <w:rFonts w:ascii="Times New Roman" w:hAnsi="Times New Roman" w:cs="Times New Roman"/>
          <w:sz w:val="24"/>
          <w:szCs w:val="24"/>
        </w:rPr>
        <w:t xml:space="preserve"> programs to help agencies adopt cloud </w:t>
      </w:r>
      <w:r w:rsidR="00D545A2" w:rsidRPr="00E37E04">
        <w:rPr>
          <w:rFonts w:ascii="Times New Roman" w:hAnsi="Times New Roman" w:cs="Times New Roman"/>
          <w:sz w:val="24"/>
          <w:szCs w:val="24"/>
        </w:rPr>
        <w:t>solutions</w:t>
      </w:r>
      <w:r w:rsidRPr="00E37E04">
        <w:rPr>
          <w:rFonts w:ascii="Times New Roman" w:hAnsi="Times New Roman" w:cs="Times New Roman"/>
          <w:sz w:val="24"/>
          <w:szCs w:val="24"/>
        </w:rPr>
        <w:t xml:space="preserve">, reducing the effort needed to screen cloud providers for data security policies and enable rapid procurement of cloud services (Kundra, 2010). NSF </w:t>
      </w:r>
      <w:r w:rsidR="00C14DB0" w:rsidRPr="00E37E04">
        <w:rPr>
          <w:rFonts w:ascii="Times New Roman" w:hAnsi="Times New Roman" w:cs="Times New Roman"/>
          <w:sz w:val="24"/>
          <w:szCs w:val="24"/>
        </w:rPr>
        <w:t>has launched new</w:t>
      </w:r>
      <w:r w:rsidRPr="00E37E04">
        <w:rPr>
          <w:rFonts w:ascii="Times New Roman" w:hAnsi="Times New Roman" w:cs="Times New Roman"/>
          <w:sz w:val="24"/>
          <w:szCs w:val="24"/>
        </w:rPr>
        <w:t xml:space="preserve"> solicitation</w:t>
      </w:r>
      <w:r w:rsidR="00C14DB0" w:rsidRPr="00E37E04">
        <w:rPr>
          <w:rFonts w:ascii="Times New Roman" w:hAnsi="Times New Roman" w:cs="Times New Roman"/>
          <w:sz w:val="24"/>
          <w:szCs w:val="24"/>
        </w:rPr>
        <w:t>s experimenting with and developing new cloud architectures for scientific computing (N</w:t>
      </w:r>
      <w:r w:rsidR="00BC006C" w:rsidRPr="00E37E04">
        <w:rPr>
          <w:rFonts w:ascii="Times New Roman" w:hAnsi="Times New Roman" w:cs="Times New Roman"/>
          <w:sz w:val="24"/>
          <w:szCs w:val="24"/>
        </w:rPr>
        <w:t>ational Science Foundation, 2012; National Science Foundation, 2014</w:t>
      </w:r>
      <w:r w:rsidR="00C14DB0" w:rsidRPr="00E37E04">
        <w:rPr>
          <w:rFonts w:ascii="Times New Roman" w:hAnsi="Times New Roman" w:cs="Times New Roman"/>
          <w:sz w:val="24"/>
          <w:szCs w:val="24"/>
        </w:rPr>
        <w:t xml:space="preserve">). </w:t>
      </w:r>
      <w:r w:rsidR="00D545A2" w:rsidRPr="00E37E04">
        <w:rPr>
          <w:rFonts w:ascii="Times New Roman" w:hAnsi="Times New Roman" w:cs="Times New Roman"/>
          <w:sz w:val="24"/>
          <w:szCs w:val="24"/>
        </w:rPr>
        <w:t xml:space="preserve">Public cloud providers, such as Amazon Web Services and Google Cloud Compute, </w:t>
      </w:r>
      <w:r w:rsidR="0019117E" w:rsidRPr="00E37E04">
        <w:rPr>
          <w:rFonts w:ascii="Times New Roman" w:hAnsi="Times New Roman" w:cs="Times New Roman"/>
          <w:sz w:val="24"/>
          <w:szCs w:val="24"/>
        </w:rPr>
        <w:t>support scientific enterprise by providing</w:t>
      </w:r>
      <w:r w:rsidRPr="00E37E04">
        <w:rPr>
          <w:rFonts w:ascii="Times New Roman" w:hAnsi="Times New Roman" w:cs="Times New Roman"/>
          <w:sz w:val="24"/>
          <w:szCs w:val="24"/>
        </w:rPr>
        <w:t xml:space="preserve"> large</w:t>
      </w:r>
      <w:r w:rsidR="00D545A2" w:rsidRPr="00E37E04">
        <w:rPr>
          <w:rFonts w:ascii="Times New Roman" w:hAnsi="Times New Roman" w:cs="Times New Roman"/>
          <w:sz w:val="24"/>
          <w:szCs w:val="24"/>
        </w:rPr>
        <w:t>,</w:t>
      </w:r>
      <w:r w:rsidRPr="00E37E04">
        <w:rPr>
          <w:rFonts w:ascii="Times New Roman" w:hAnsi="Times New Roman" w:cs="Times New Roman"/>
          <w:sz w:val="24"/>
          <w:szCs w:val="24"/>
        </w:rPr>
        <w:t xml:space="preserve"> open-access datasets for public consumption, including Landsat images, real-time NEXRAD radar, and the 1000 Genomes project, </w:t>
      </w:r>
      <w:r w:rsidR="0019117E" w:rsidRPr="00E37E04">
        <w:rPr>
          <w:rFonts w:ascii="Times New Roman" w:hAnsi="Times New Roman" w:cs="Times New Roman"/>
          <w:sz w:val="24"/>
          <w:szCs w:val="24"/>
        </w:rPr>
        <w:t xml:space="preserve">and by soliciting grants for researchers incorporating cloud computing into their research. </w:t>
      </w:r>
    </w:p>
    <w:p w14:paraId="4A7C0596" w14:textId="3B6B0AAD"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Cloud technology, both public and private, has </w:t>
      </w:r>
      <w:r w:rsidR="00B57458" w:rsidRPr="00E37E04">
        <w:rPr>
          <w:rFonts w:ascii="Times New Roman" w:hAnsi="Times New Roman" w:cs="Times New Roman"/>
          <w:sz w:val="24"/>
          <w:szCs w:val="24"/>
        </w:rPr>
        <w:t>extended into</w:t>
      </w:r>
      <w:r w:rsidR="0019117E" w:rsidRPr="00E37E04">
        <w:rPr>
          <w:rFonts w:ascii="Times New Roman" w:hAnsi="Times New Roman" w:cs="Times New Roman"/>
          <w:sz w:val="24"/>
          <w:szCs w:val="24"/>
        </w:rPr>
        <w:t xml:space="preserve"> many fields, including</w:t>
      </w:r>
      <w:r w:rsidRPr="00E37E04">
        <w:rPr>
          <w:rFonts w:ascii="Times New Roman" w:hAnsi="Times New Roman" w:cs="Times New Roman"/>
          <w:sz w:val="24"/>
          <w:szCs w:val="24"/>
        </w:rPr>
        <w:t xml:space="preserve"> bioinformatics </w:t>
      </w:r>
      <w:r w:rsidR="00513379" w:rsidRPr="00E37E04">
        <w:rPr>
          <w:rFonts w:ascii="Times New Roman" w:hAnsi="Times New Roman" w:cs="Times New Roman"/>
          <w:sz w:val="24"/>
          <w:szCs w:val="24"/>
        </w:rPr>
        <w:t>(Hsu et al., 2013, Issa et al., 2013</w:t>
      </w:r>
      <w:r w:rsidRPr="00E37E04">
        <w:rPr>
          <w:rFonts w:ascii="Times New Roman" w:hAnsi="Times New Roman" w:cs="Times New Roman"/>
          <w:sz w:val="24"/>
          <w:szCs w:val="24"/>
        </w:rPr>
        <w:t>; Stein</w:t>
      </w:r>
      <w:r w:rsidR="00D545A2"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2007) and climate analytics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(Lu et al., 2011; Schnase</w:t>
      </w:r>
      <w:r w:rsidR="002C79B5"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 xml:space="preserve">2014, </w:t>
      </w:r>
      <w:r w:rsidRPr="00E37E04">
        <w:rPr>
          <w:rFonts w:ascii="Times New Roman" w:hAnsi="Times New Roman" w:cs="Times New Roman"/>
          <w:sz w:val="24"/>
          <w:szCs w:val="24"/>
        </w:rPr>
        <w:t>201</w:t>
      </w:r>
      <w:r w:rsidR="00513379" w:rsidRPr="00E37E04">
        <w:rPr>
          <w:rFonts w:ascii="Times New Roman" w:hAnsi="Times New Roman" w:cs="Times New Roman"/>
          <w:sz w:val="24"/>
          <w:szCs w:val="24"/>
        </w:rPr>
        <w:t>5). Cloud-</w:t>
      </w:r>
      <w:r w:rsidRPr="00E37E04">
        <w:rPr>
          <w:rFonts w:ascii="Times New Roman" w:hAnsi="Times New Roman" w:cs="Times New Roman"/>
          <w:sz w:val="24"/>
          <w:szCs w:val="24"/>
        </w:rPr>
        <w:t xml:space="preserve">based solutions for bioinformatics research relieve the large memory requirements often </w:t>
      </w:r>
      <w:r w:rsidR="00B57458" w:rsidRPr="00E37E04">
        <w:rPr>
          <w:rFonts w:ascii="Times New Roman" w:hAnsi="Times New Roman" w:cs="Times New Roman"/>
          <w:sz w:val="24"/>
          <w:szCs w:val="24"/>
        </w:rPr>
        <w:t>associated with</w:t>
      </w:r>
      <w:r w:rsidRPr="00E37E04">
        <w:rPr>
          <w:rFonts w:ascii="Times New Roman" w:hAnsi="Times New Roman" w:cs="Times New Roman"/>
          <w:sz w:val="24"/>
          <w:szCs w:val="24"/>
        </w:rPr>
        <w:t xml:space="preserve"> genomics and drug-</w:t>
      </w:r>
      <w:r w:rsidR="0019117E" w:rsidRPr="00E37E04">
        <w:rPr>
          <w:rFonts w:ascii="Times New Roman" w:hAnsi="Times New Roman" w:cs="Times New Roman"/>
          <w:sz w:val="24"/>
          <w:szCs w:val="24"/>
        </w:rPr>
        <w:t xml:space="preserve">design data (Hsu et al., 2013), and have resulted in </w:t>
      </w:r>
      <w:r w:rsidRPr="00E37E04">
        <w:rPr>
          <w:rFonts w:ascii="Times New Roman" w:hAnsi="Times New Roman" w:cs="Times New Roman"/>
          <w:sz w:val="24"/>
          <w:szCs w:val="24"/>
        </w:rPr>
        <w:t xml:space="preserve">low latency, streaming methods for data analysis (Issa et al., 2013) and biology-specific operating systems </w:t>
      </w:r>
      <w:r w:rsidR="0019117E" w:rsidRPr="00E37E04">
        <w:rPr>
          <w:rFonts w:ascii="Times New Roman" w:hAnsi="Times New Roman" w:cs="Times New Roman"/>
          <w:sz w:val="24"/>
          <w:szCs w:val="24"/>
        </w:rPr>
        <w:t xml:space="preserve">for protein analysis </w:t>
      </w:r>
      <w:r w:rsidRPr="00E37E04">
        <w:rPr>
          <w:rFonts w:ascii="Times New Roman" w:hAnsi="Times New Roman" w:cs="Times New Roman"/>
          <w:sz w:val="24"/>
          <w:szCs w:val="24"/>
        </w:rPr>
        <w:t>(Kaján et al., 2013</w:t>
      </w:r>
      <w:r w:rsidR="008268BD" w:rsidRPr="00E37E04">
        <w:rPr>
          <w:rFonts w:ascii="Times New Roman" w:hAnsi="Times New Roman" w:cs="Times New Roman"/>
          <w:sz w:val="24"/>
          <w:szCs w:val="24"/>
        </w:rPr>
        <w:t>; Schatz et al. 2010</w:t>
      </w:r>
      <w:r w:rsidRPr="00E37E04">
        <w:rPr>
          <w:rFonts w:ascii="Times New Roman" w:hAnsi="Times New Roman" w:cs="Times New Roman"/>
          <w:sz w:val="24"/>
          <w:szCs w:val="24"/>
        </w:rPr>
        <w:t xml:space="preserve">). </w:t>
      </w:r>
      <w:r w:rsidR="0019117E" w:rsidRPr="00E37E04">
        <w:rPr>
          <w:rFonts w:ascii="Times New Roman" w:hAnsi="Times New Roman" w:cs="Times New Roman"/>
          <w:sz w:val="24"/>
          <w:szCs w:val="24"/>
        </w:rPr>
        <w:t>Contemporary climate analytics</w:t>
      </w:r>
      <w:r w:rsidR="00513379" w:rsidRPr="00E37E04">
        <w:rPr>
          <w:rFonts w:ascii="Times New Roman" w:hAnsi="Times New Roman" w:cs="Times New Roman"/>
          <w:sz w:val="24"/>
          <w:szCs w:val="24"/>
        </w:rPr>
        <w:t xml:space="preserve"> often</w:t>
      </w:r>
      <w:r w:rsidR="0019117E" w:rsidRPr="00E37E04">
        <w:rPr>
          <w:rFonts w:ascii="Times New Roman" w:hAnsi="Times New Roman" w:cs="Times New Roman"/>
          <w:sz w:val="24"/>
          <w:szCs w:val="24"/>
        </w:rPr>
        <w:t xml:space="preserve"> requires </w:t>
      </w:r>
      <w:r w:rsidR="00513379" w:rsidRPr="00E37E04">
        <w:rPr>
          <w:rFonts w:ascii="Times New Roman" w:hAnsi="Times New Roman" w:cs="Times New Roman"/>
          <w:sz w:val="24"/>
          <w:szCs w:val="24"/>
        </w:rPr>
        <w:t xml:space="preserve">working with </w:t>
      </w:r>
      <w:r w:rsidR="0019117E" w:rsidRPr="00E37E04">
        <w:rPr>
          <w:rFonts w:ascii="Times New Roman" w:hAnsi="Times New Roman" w:cs="Times New Roman"/>
          <w:sz w:val="24"/>
          <w:szCs w:val="24"/>
        </w:rPr>
        <w:t>massive datasets too large to be transferred</w:t>
      </w:r>
      <w:r w:rsidR="00513379" w:rsidRPr="00E37E04">
        <w:rPr>
          <w:rFonts w:ascii="Times New Roman" w:hAnsi="Times New Roman" w:cs="Times New Roman"/>
          <w:sz w:val="24"/>
          <w:szCs w:val="24"/>
        </w:rPr>
        <w:t xml:space="preserve"> across</w:t>
      </w:r>
      <w:r w:rsidR="0019117E" w:rsidRPr="00E37E04">
        <w:rPr>
          <w:rFonts w:ascii="Times New Roman" w:hAnsi="Times New Roman" w:cs="Times New Roman"/>
          <w:sz w:val="24"/>
          <w:szCs w:val="24"/>
        </w:rPr>
        <w:t xml:space="preserve"> network</w:t>
      </w:r>
      <w:r w:rsidR="00513379" w:rsidRPr="00E37E04">
        <w:rPr>
          <w:rFonts w:ascii="Times New Roman" w:hAnsi="Times New Roman" w:cs="Times New Roman"/>
          <w:sz w:val="24"/>
          <w:szCs w:val="24"/>
        </w:rPr>
        <w:t>s</w:t>
      </w:r>
      <w:r w:rsidR="00B57458" w:rsidRPr="00E37E04">
        <w:rPr>
          <w:rFonts w:ascii="Times New Roman" w:hAnsi="Times New Roman" w:cs="Times New Roman"/>
          <w:sz w:val="24"/>
          <w:szCs w:val="24"/>
        </w:rPr>
        <w:t xml:space="preserve">, resulting </w:t>
      </w:r>
      <w:proofErr w:type="gramStart"/>
      <w:r w:rsidR="00B57458" w:rsidRPr="00E37E04">
        <w:rPr>
          <w:rFonts w:ascii="Times New Roman" w:hAnsi="Times New Roman" w:cs="Times New Roman"/>
          <w:sz w:val="24"/>
          <w:szCs w:val="24"/>
        </w:rPr>
        <w:t xml:space="preserve">in </w:t>
      </w:r>
      <w:r w:rsidRPr="00E37E04">
        <w:rPr>
          <w:rFonts w:ascii="Times New Roman" w:hAnsi="Times New Roman" w:cs="Times New Roman"/>
          <w:sz w:val="24"/>
          <w:szCs w:val="24"/>
        </w:rPr>
        <w:t xml:space="preserve"> the</w:t>
      </w:r>
      <w:proofErr w:type="gramEnd"/>
      <w:r w:rsidRPr="00E37E04">
        <w:rPr>
          <w:rFonts w:ascii="Times New Roman" w:hAnsi="Times New Roman" w:cs="Times New Roman"/>
          <w:sz w:val="24"/>
          <w:szCs w:val="24"/>
        </w:rPr>
        <w:t xml:space="preserve"> development of Climate Analytics as a Service, an effort to integrate data storage and high performance computing to perform data-proximal analytics</w:t>
      </w:r>
      <w:r w:rsidR="00D545A2" w:rsidRPr="00E37E04">
        <w:rPr>
          <w:rFonts w:ascii="Times New Roman" w:hAnsi="Times New Roman" w:cs="Times New Roman"/>
          <w:sz w:val="24"/>
          <w:szCs w:val="24"/>
        </w:rPr>
        <w:t xml:space="preserve"> </w:t>
      </w:r>
      <w:r w:rsidRPr="00E37E04">
        <w:rPr>
          <w:rFonts w:ascii="Times New Roman" w:hAnsi="Times New Roman" w:cs="Times New Roman"/>
          <w:sz w:val="24"/>
          <w:szCs w:val="24"/>
        </w:rPr>
        <w:t>(Schnase</w:t>
      </w:r>
      <w:r w:rsidR="002C79B5"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 xml:space="preserve">2014, </w:t>
      </w:r>
      <w:r w:rsidRPr="00E37E04">
        <w:rPr>
          <w:rFonts w:ascii="Times New Roman" w:hAnsi="Times New Roman" w:cs="Times New Roman"/>
          <w:sz w:val="24"/>
          <w:szCs w:val="24"/>
        </w:rPr>
        <w:t>2015).</w:t>
      </w:r>
    </w:p>
    <w:p w14:paraId="591A1942" w14:textId="2E1DEF68" w:rsidR="00B57458" w:rsidRPr="00E37E04" w:rsidRDefault="00AC34D2"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Cloud services have also been used in the </w:t>
      </w:r>
      <w:r w:rsidR="00BC006C" w:rsidRPr="00E37E04">
        <w:rPr>
          <w:rFonts w:ascii="Times New Roman" w:hAnsi="Times New Roman" w:cs="Times New Roman"/>
          <w:sz w:val="24"/>
          <w:szCs w:val="24"/>
        </w:rPr>
        <w:t>biological and geosciences,</w:t>
      </w:r>
      <w:r w:rsidRPr="00E37E04">
        <w:rPr>
          <w:rFonts w:ascii="Times New Roman" w:hAnsi="Times New Roman" w:cs="Times New Roman"/>
          <w:sz w:val="24"/>
          <w:szCs w:val="24"/>
        </w:rPr>
        <w:t xml:space="preserve"> and in ecological modeling problems specificall</w:t>
      </w:r>
      <w:r w:rsidR="0019117E" w:rsidRPr="00E37E04">
        <w:rPr>
          <w:rFonts w:ascii="Times New Roman" w:hAnsi="Times New Roman" w:cs="Times New Roman"/>
          <w:sz w:val="24"/>
          <w:szCs w:val="24"/>
        </w:rPr>
        <w:t>y. Yang et al. (2011</w:t>
      </w:r>
      <w:r w:rsidR="002C79B5" w:rsidRPr="00E37E04">
        <w:rPr>
          <w:rFonts w:ascii="Times New Roman" w:hAnsi="Times New Roman" w:cs="Times New Roman"/>
          <w:sz w:val="24"/>
          <w:szCs w:val="24"/>
        </w:rPr>
        <w:t>a</w:t>
      </w:r>
      <w:r w:rsidR="0019117E" w:rsidRPr="00E37E04">
        <w:rPr>
          <w:rFonts w:ascii="Times New Roman" w:hAnsi="Times New Roman" w:cs="Times New Roman"/>
          <w:sz w:val="24"/>
          <w:szCs w:val="24"/>
        </w:rPr>
        <w:t xml:space="preserve">) suggest that </w:t>
      </w:r>
      <w:r w:rsidR="00B57458" w:rsidRPr="00E37E04">
        <w:rPr>
          <w:rFonts w:ascii="Times New Roman" w:hAnsi="Times New Roman" w:cs="Times New Roman"/>
          <w:sz w:val="24"/>
          <w:szCs w:val="24"/>
        </w:rPr>
        <w:t xml:space="preserve">many kinds of </w:t>
      </w:r>
      <w:r w:rsidRPr="00E37E04">
        <w:rPr>
          <w:rFonts w:ascii="Times New Roman" w:hAnsi="Times New Roman" w:cs="Times New Roman"/>
          <w:sz w:val="24"/>
          <w:szCs w:val="24"/>
        </w:rPr>
        <w:t xml:space="preserve">geoscientific problems are </w:t>
      </w:r>
      <w:r w:rsidR="00513379" w:rsidRPr="00E37E04">
        <w:rPr>
          <w:rFonts w:ascii="Times New Roman" w:hAnsi="Times New Roman" w:cs="Times New Roman"/>
          <w:sz w:val="24"/>
          <w:szCs w:val="24"/>
        </w:rPr>
        <w:t xml:space="preserve">strongly </w:t>
      </w:r>
      <w:r w:rsidRPr="00E37E04">
        <w:rPr>
          <w:rFonts w:ascii="Times New Roman" w:hAnsi="Times New Roman" w:cs="Times New Roman"/>
          <w:sz w:val="24"/>
          <w:szCs w:val="24"/>
        </w:rPr>
        <w:t>limited by computational ability</w:t>
      </w:r>
      <w:r w:rsidR="0019117E" w:rsidRPr="00E37E04">
        <w:rPr>
          <w:rFonts w:ascii="Times New Roman" w:hAnsi="Times New Roman" w:cs="Times New Roman"/>
          <w:sz w:val="24"/>
          <w:szCs w:val="24"/>
        </w:rPr>
        <w:t xml:space="preserve"> </w:t>
      </w:r>
      <w:r w:rsidR="004F1408" w:rsidRPr="00E37E04">
        <w:rPr>
          <w:rFonts w:ascii="Times New Roman" w:hAnsi="Times New Roman" w:cs="Times New Roman"/>
          <w:sz w:val="24"/>
          <w:szCs w:val="24"/>
        </w:rPr>
        <w:t xml:space="preserve">and </w:t>
      </w:r>
      <w:r w:rsidR="0019117E" w:rsidRPr="00E37E04">
        <w:rPr>
          <w:rFonts w:ascii="Times New Roman" w:hAnsi="Times New Roman" w:cs="Times New Roman"/>
          <w:sz w:val="24"/>
          <w:szCs w:val="24"/>
        </w:rPr>
        <w:t>argue</w:t>
      </w:r>
      <w:r w:rsidR="004F140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that the cloud provides a means of overcoming these challenges by leveraging distributed computational resources without increasing the carbon footprint or financial budget </w:t>
      </w:r>
      <w:r w:rsidR="00D545A2" w:rsidRPr="00E37E04">
        <w:rPr>
          <w:rFonts w:ascii="Times New Roman" w:hAnsi="Times New Roman" w:cs="Times New Roman"/>
          <w:sz w:val="24"/>
          <w:szCs w:val="24"/>
        </w:rPr>
        <w:t xml:space="preserve">of research </w:t>
      </w:r>
      <w:r w:rsidRPr="00E37E04">
        <w:rPr>
          <w:rFonts w:ascii="Times New Roman" w:hAnsi="Times New Roman" w:cs="Times New Roman"/>
          <w:sz w:val="24"/>
          <w:szCs w:val="24"/>
        </w:rPr>
        <w:t>(Yang et al., 2011</w:t>
      </w:r>
      <w:r w:rsidR="002C79B5" w:rsidRPr="00E37E04">
        <w:rPr>
          <w:rFonts w:ascii="Times New Roman" w:hAnsi="Times New Roman" w:cs="Times New Roman"/>
          <w:sz w:val="24"/>
          <w:szCs w:val="24"/>
        </w:rPr>
        <w:t>b</w:t>
      </w:r>
      <w:r w:rsidRPr="00E37E04">
        <w:rPr>
          <w:rFonts w:ascii="Times New Roman" w:hAnsi="Times New Roman" w:cs="Times New Roman"/>
          <w:sz w:val="24"/>
          <w:szCs w:val="24"/>
        </w:rPr>
        <w:t xml:space="preserve">). </w:t>
      </w:r>
      <w:r w:rsidR="00B57458" w:rsidRPr="00E37E04">
        <w:rPr>
          <w:rFonts w:ascii="Times New Roman" w:hAnsi="Times New Roman" w:cs="Times New Roman"/>
          <w:sz w:val="24"/>
          <w:szCs w:val="24"/>
        </w:rPr>
        <w:t>For example</w:t>
      </w:r>
      <w:r w:rsidR="0019117E" w:rsidRPr="00E37E04">
        <w:rPr>
          <w:rFonts w:ascii="Times New Roman" w:hAnsi="Times New Roman" w:cs="Times New Roman"/>
          <w:sz w:val="24"/>
          <w:szCs w:val="24"/>
        </w:rPr>
        <w:t>, c</w:t>
      </w:r>
      <w:r w:rsidR="004F1408" w:rsidRPr="00E37E04">
        <w:rPr>
          <w:rFonts w:ascii="Times New Roman" w:hAnsi="Times New Roman" w:cs="Times New Roman"/>
          <w:sz w:val="24"/>
          <w:szCs w:val="24"/>
        </w:rPr>
        <w:t xml:space="preserve">loud-optimized implementations of numerical models, such as real-time dust storm forecasting, </w:t>
      </w:r>
      <w:r w:rsidR="0019117E" w:rsidRPr="00E37E04">
        <w:rPr>
          <w:rFonts w:ascii="Times New Roman" w:hAnsi="Times New Roman" w:cs="Times New Roman"/>
          <w:sz w:val="24"/>
          <w:szCs w:val="24"/>
        </w:rPr>
        <w:t>have</w:t>
      </w:r>
      <w:r w:rsidR="004F1408" w:rsidRPr="00E37E04">
        <w:rPr>
          <w:rFonts w:ascii="Times New Roman" w:hAnsi="Times New Roman" w:cs="Times New Roman"/>
          <w:sz w:val="24"/>
          <w:szCs w:val="24"/>
        </w:rPr>
        <w:t xml:space="preserve"> improve</w:t>
      </w:r>
      <w:r w:rsidR="0019117E" w:rsidRPr="00E37E04">
        <w:rPr>
          <w:rFonts w:ascii="Times New Roman" w:hAnsi="Times New Roman" w:cs="Times New Roman"/>
          <w:sz w:val="24"/>
          <w:szCs w:val="24"/>
        </w:rPr>
        <w:t>d model</w:t>
      </w:r>
      <w:r w:rsidR="004F1408" w:rsidRPr="00E37E04">
        <w:rPr>
          <w:rFonts w:ascii="Times New Roman" w:hAnsi="Times New Roman" w:cs="Times New Roman"/>
          <w:sz w:val="24"/>
          <w:szCs w:val="24"/>
        </w:rPr>
        <w:t xml:space="preserve"> performance significantly</w:t>
      </w:r>
      <w:r w:rsidR="00B57458" w:rsidRPr="00E37E04">
        <w:rPr>
          <w:rFonts w:ascii="Times New Roman" w:hAnsi="Times New Roman" w:cs="Times New Roman"/>
          <w:sz w:val="24"/>
          <w:szCs w:val="24"/>
        </w:rPr>
        <w:t xml:space="preserve">, while reducing cost by only using the intensive computing power required for forecasting during storm events </w:t>
      </w:r>
      <w:r w:rsidR="004F1408" w:rsidRPr="00E37E04">
        <w:rPr>
          <w:rFonts w:ascii="Times New Roman" w:hAnsi="Times New Roman" w:cs="Times New Roman"/>
          <w:sz w:val="24"/>
          <w:szCs w:val="24"/>
        </w:rPr>
        <w:t>(</w:t>
      </w:r>
      <w:r w:rsidRPr="00E37E04">
        <w:rPr>
          <w:rFonts w:ascii="Times New Roman" w:hAnsi="Times New Roman" w:cs="Times New Roman"/>
          <w:sz w:val="24"/>
          <w:szCs w:val="24"/>
        </w:rPr>
        <w:t>Yang et al</w:t>
      </w:r>
      <w:r w:rsidR="004F1408" w:rsidRPr="00E37E04">
        <w:rPr>
          <w:rFonts w:ascii="Times New Roman" w:hAnsi="Times New Roman" w:cs="Times New Roman"/>
          <w:sz w:val="24"/>
          <w:szCs w:val="24"/>
        </w:rPr>
        <w:t>., 2011</w:t>
      </w:r>
      <w:r w:rsidR="002C79B5" w:rsidRPr="00E37E04">
        <w:rPr>
          <w:rFonts w:ascii="Times New Roman" w:hAnsi="Times New Roman" w:cs="Times New Roman"/>
          <w:sz w:val="24"/>
          <w:szCs w:val="24"/>
        </w:rPr>
        <w:t>a</w:t>
      </w:r>
      <w:r w:rsidR="004F1408" w:rsidRPr="00E37E04">
        <w:rPr>
          <w:rFonts w:ascii="Times New Roman" w:hAnsi="Times New Roman" w:cs="Times New Roman"/>
          <w:sz w:val="24"/>
          <w:szCs w:val="24"/>
        </w:rPr>
        <w:t xml:space="preserve">). </w:t>
      </w:r>
      <w:r w:rsidR="00BC006C" w:rsidRPr="00E37E04">
        <w:rPr>
          <w:rFonts w:ascii="Times New Roman" w:hAnsi="Times New Roman" w:cs="Times New Roman"/>
          <w:sz w:val="24"/>
          <w:szCs w:val="24"/>
        </w:rPr>
        <w:t>Geoscientific, hydrological and e</w:t>
      </w:r>
      <w:r w:rsidR="004F1408" w:rsidRPr="00E37E04">
        <w:rPr>
          <w:rFonts w:ascii="Times New Roman" w:hAnsi="Times New Roman" w:cs="Times New Roman"/>
          <w:sz w:val="24"/>
          <w:szCs w:val="24"/>
        </w:rPr>
        <w:t>nvironmental models</w:t>
      </w:r>
      <w:r w:rsidRPr="00E37E04">
        <w:rPr>
          <w:rFonts w:ascii="Times New Roman" w:hAnsi="Times New Roman" w:cs="Times New Roman"/>
          <w:sz w:val="24"/>
          <w:szCs w:val="24"/>
        </w:rPr>
        <w:t xml:space="preserve"> can als</w:t>
      </w:r>
      <w:r w:rsidR="004F1408" w:rsidRPr="00E37E04">
        <w:rPr>
          <w:rFonts w:ascii="Times New Roman" w:hAnsi="Times New Roman" w:cs="Times New Roman"/>
          <w:sz w:val="24"/>
          <w:szCs w:val="24"/>
        </w:rPr>
        <w:t>o be run in the cloud (Granell et al.</w:t>
      </w:r>
      <w:r w:rsidRPr="00E37E04">
        <w:rPr>
          <w:rFonts w:ascii="Times New Roman" w:hAnsi="Times New Roman" w:cs="Times New Roman"/>
          <w:sz w:val="24"/>
          <w:szCs w:val="24"/>
        </w:rPr>
        <w:t xml:space="preserve">, 2013). </w:t>
      </w:r>
      <w:r w:rsidR="00B57458" w:rsidRPr="00E37E04">
        <w:rPr>
          <w:rFonts w:ascii="Times New Roman" w:hAnsi="Times New Roman" w:cs="Times New Roman"/>
          <w:sz w:val="24"/>
          <w:szCs w:val="24"/>
        </w:rPr>
        <w:t xml:space="preserve">Applications of cloud computing to biodiversity modeling and species distribution modeling are </w:t>
      </w:r>
      <w:r w:rsidR="00BC006C" w:rsidRPr="00E37E04">
        <w:rPr>
          <w:rFonts w:ascii="Times New Roman" w:hAnsi="Times New Roman" w:cs="Times New Roman"/>
          <w:sz w:val="24"/>
          <w:szCs w:val="24"/>
        </w:rPr>
        <w:t>less common</w:t>
      </w:r>
      <w:r w:rsidR="00B57458" w:rsidRPr="00E37E04">
        <w:rPr>
          <w:rFonts w:ascii="Times New Roman" w:hAnsi="Times New Roman" w:cs="Times New Roman"/>
          <w:sz w:val="24"/>
          <w:szCs w:val="24"/>
        </w:rPr>
        <w:t xml:space="preserve">, </w:t>
      </w:r>
      <w:r w:rsidR="00BC006C" w:rsidRPr="00E37E04">
        <w:rPr>
          <w:rFonts w:ascii="Times New Roman" w:hAnsi="Times New Roman" w:cs="Times New Roman"/>
          <w:sz w:val="24"/>
          <w:szCs w:val="24"/>
        </w:rPr>
        <w:t>though some SDM projects are starting to explore this area</w:t>
      </w:r>
      <w:r w:rsidR="00B57458" w:rsidRPr="00E37E04">
        <w:rPr>
          <w:rFonts w:ascii="Times New Roman" w:hAnsi="Times New Roman" w:cs="Times New Roman"/>
          <w:sz w:val="24"/>
          <w:szCs w:val="24"/>
        </w:rPr>
        <w:t>.  For example,</w:t>
      </w:r>
      <w:r w:rsidR="00513379" w:rsidRPr="00E37E04">
        <w:rPr>
          <w:rFonts w:ascii="Times New Roman" w:hAnsi="Times New Roman" w:cs="Times New Roman"/>
          <w:sz w:val="24"/>
          <w:szCs w:val="24"/>
        </w:rPr>
        <w:t xml:space="preserve"> </w:t>
      </w:r>
      <w:r w:rsidRPr="00E37E04">
        <w:rPr>
          <w:rFonts w:ascii="Times New Roman" w:hAnsi="Times New Roman" w:cs="Times New Roman"/>
          <w:sz w:val="24"/>
          <w:szCs w:val="24"/>
        </w:rPr>
        <w:t>Candela</w:t>
      </w:r>
      <w:r w:rsidR="004F1408"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(2013) describe a novel platform that </w:t>
      </w:r>
      <w:r w:rsidR="0019117E" w:rsidRPr="00E37E04">
        <w:rPr>
          <w:rFonts w:ascii="Times New Roman" w:hAnsi="Times New Roman" w:cs="Times New Roman"/>
          <w:sz w:val="24"/>
          <w:szCs w:val="24"/>
        </w:rPr>
        <w:t>enables cloud-based</w:t>
      </w:r>
      <w:r w:rsidRPr="00E37E04">
        <w:rPr>
          <w:rFonts w:ascii="Times New Roman" w:hAnsi="Times New Roman" w:cs="Times New Roman"/>
          <w:sz w:val="24"/>
          <w:szCs w:val="24"/>
        </w:rPr>
        <w:t xml:space="preserve"> SDM, </w:t>
      </w:r>
      <w:r w:rsidR="00D411C1" w:rsidRPr="00E37E04">
        <w:rPr>
          <w:rFonts w:ascii="Times New Roman" w:hAnsi="Times New Roman" w:cs="Times New Roman"/>
          <w:sz w:val="24"/>
          <w:szCs w:val="24"/>
        </w:rPr>
        <w:t>arguing</w:t>
      </w:r>
      <w:r w:rsidRPr="00E37E04">
        <w:rPr>
          <w:rFonts w:ascii="Times New Roman" w:hAnsi="Times New Roman" w:cs="Times New Roman"/>
          <w:sz w:val="24"/>
          <w:szCs w:val="24"/>
        </w:rPr>
        <w:t xml:space="preserve"> that </w:t>
      </w:r>
      <w:r w:rsidR="00D411C1" w:rsidRPr="00E37E04">
        <w:rPr>
          <w:rFonts w:ascii="Times New Roman" w:hAnsi="Times New Roman" w:cs="Times New Roman"/>
          <w:sz w:val="24"/>
          <w:szCs w:val="24"/>
        </w:rPr>
        <w:t>a</w:t>
      </w:r>
      <w:r w:rsidR="0019117E" w:rsidRPr="00E37E04">
        <w:rPr>
          <w:rFonts w:ascii="Times New Roman" w:hAnsi="Times New Roman" w:cs="Times New Roman"/>
          <w:sz w:val="24"/>
          <w:szCs w:val="24"/>
        </w:rPr>
        <w:t xml:space="preserve"> cloud-based</w:t>
      </w:r>
      <w:r w:rsidRPr="00E37E04">
        <w:rPr>
          <w:rFonts w:ascii="Times New Roman" w:hAnsi="Times New Roman" w:cs="Times New Roman"/>
          <w:sz w:val="24"/>
          <w:szCs w:val="24"/>
        </w:rPr>
        <w:t xml:space="preserve"> approach can aid in data discovery and increase processing capabilities. </w:t>
      </w:r>
    </w:p>
    <w:p w14:paraId="7D01CDD4" w14:textId="77777777" w:rsidR="00F94FEE" w:rsidRPr="001A4B99" w:rsidRDefault="00AC34D2" w:rsidP="003128D6">
      <w:pPr>
        <w:pStyle w:val="Heading2"/>
        <w:spacing w:before="120" w:line="240" w:lineRule="auto"/>
        <w:rPr>
          <w:rFonts w:ascii="Times New Roman" w:hAnsi="Times New Roman"/>
          <w:sz w:val="24"/>
          <w:szCs w:val="24"/>
        </w:rPr>
      </w:pPr>
      <w:bookmarkStart w:id="17" w:name="species-distribution-models"/>
      <w:bookmarkStart w:id="18" w:name="_Toc350683673"/>
      <w:bookmarkEnd w:id="17"/>
      <w:r w:rsidRPr="001A4B99">
        <w:rPr>
          <w:rFonts w:ascii="Times New Roman" w:hAnsi="Times New Roman"/>
          <w:sz w:val="24"/>
          <w:szCs w:val="24"/>
        </w:rPr>
        <w:t>Species Distribution Models</w:t>
      </w:r>
      <w:bookmarkEnd w:id="18"/>
    </w:p>
    <w:p w14:paraId="494248A2" w14:textId="217B51D9" w:rsidR="00F94FEE" w:rsidRPr="00E37E04" w:rsidRDefault="00AC34D2"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Species Distribution Models (SDMs) are a</w:t>
      </w:r>
      <w:r w:rsidR="004F1408" w:rsidRPr="00E37E04">
        <w:rPr>
          <w:rFonts w:ascii="Times New Roman" w:hAnsi="Times New Roman" w:cs="Times New Roman"/>
          <w:sz w:val="24"/>
          <w:szCs w:val="24"/>
        </w:rPr>
        <w:t xml:space="preserve"> widely used</w:t>
      </w:r>
      <w:r w:rsidRPr="00E37E04">
        <w:rPr>
          <w:rFonts w:ascii="Times New Roman" w:hAnsi="Times New Roman" w:cs="Times New Roman"/>
          <w:sz w:val="24"/>
          <w:szCs w:val="24"/>
        </w:rPr>
        <w:t xml:space="preserve"> class of statistical models that quantify the relationships between a species and its environmental determinants (Svenning</w:t>
      </w:r>
      <w:r w:rsidR="004F1408" w:rsidRPr="00E37E04">
        <w:rPr>
          <w:rFonts w:ascii="Times New Roman" w:hAnsi="Times New Roman" w:cs="Times New Roman"/>
          <w:sz w:val="24"/>
          <w:szCs w:val="24"/>
        </w:rPr>
        <w:t xml:space="preserve"> et al., </w:t>
      </w:r>
      <w:r w:rsidRPr="00E37E04">
        <w:rPr>
          <w:rFonts w:ascii="Times New Roman" w:hAnsi="Times New Roman" w:cs="Times New Roman"/>
          <w:sz w:val="24"/>
          <w:szCs w:val="24"/>
        </w:rPr>
        <w:t xml:space="preserve">2011). While these models </w:t>
      </w:r>
      <w:r w:rsidR="00513379" w:rsidRPr="00E37E04">
        <w:rPr>
          <w:rFonts w:ascii="Times New Roman" w:hAnsi="Times New Roman" w:cs="Times New Roman"/>
          <w:sz w:val="24"/>
          <w:szCs w:val="24"/>
        </w:rPr>
        <w:t xml:space="preserve">may </w:t>
      </w:r>
      <w:r w:rsidRPr="00E37E04">
        <w:rPr>
          <w:rFonts w:ascii="Times New Roman" w:hAnsi="Times New Roman" w:cs="Times New Roman"/>
          <w:sz w:val="24"/>
          <w:szCs w:val="24"/>
        </w:rPr>
        <w:t xml:space="preserve">sometimes include mechanistic or process components, they most often refer to correlative </w:t>
      </w:r>
      <w:r w:rsidR="002C79B5" w:rsidRPr="00E37E04">
        <w:rPr>
          <w:rFonts w:ascii="Times New Roman" w:hAnsi="Times New Roman" w:cs="Times New Roman"/>
          <w:sz w:val="24"/>
          <w:szCs w:val="24"/>
        </w:rPr>
        <w:t>models (Elith &amp; Leathwick, 2009</w:t>
      </w:r>
      <w:r w:rsidR="00D411C1" w:rsidRPr="00E37E04">
        <w:rPr>
          <w:rFonts w:ascii="Times New Roman" w:hAnsi="Times New Roman" w:cs="Times New Roman"/>
          <w:sz w:val="24"/>
          <w:szCs w:val="24"/>
        </w:rPr>
        <w:t xml:space="preserve">) that use </w:t>
      </w:r>
      <w:r w:rsidRPr="00E37E04">
        <w:rPr>
          <w:rFonts w:ascii="Times New Roman" w:hAnsi="Times New Roman" w:cs="Times New Roman"/>
          <w:sz w:val="24"/>
          <w:szCs w:val="24"/>
        </w:rPr>
        <w:t xml:space="preserve">supervised statistical learning algorithms to approximate the functional relationship between species occurrence and environmental covariates. Used </w:t>
      </w:r>
      <w:r w:rsidR="004F1408" w:rsidRPr="00E37E04">
        <w:rPr>
          <w:rFonts w:ascii="Times New Roman" w:hAnsi="Times New Roman" w:cs="Times New Roman"/>
          <w:sz w:val="24"/>
          <w:szCs w:val="24"/>
        </w:rPr>
        <w:t xml:space="preserve">extensively in both academic and management contexts, SDMs </w:t>
      </w:r>
      <w:r w:rsidRPr="00E37E04">
        <w:rPr>
          <w:rFonts w:ascii="Times New Roman" w:hAnsi="Times New Roman" w:cs="Times New Roman"/>
          <w:sz w:val="24"/>
          <w:szCs w:val="24"/>
        </w:rPr>
        <w:t>have been shown to provide reliable estimates of climate-driven range shifts when compared to independent datasets (Guisan &amp; Zimmerman, 2000;</w:t>
      </w:r>
      <w:r w:rsidR="00E55CE7" w:rsidRPr="00E37E04">
        <w:rPr>
          <w:rFonts w:ascii="Times New Roman" w:hAnsi="Times New Roman" w:cs="Times New Roman"/>
          <w:sz w:val="24"/>
          <w:szCs w:val="24"/>
        </w:rPr>
        <w:t xml:space="preserve"> Guisan et al., 2006). W</w:t>
      </w:r>
      <w:r w:rsidRPr="00E37E04">
        <w:rPr>
          <w:rFonts w:ascii="Times New Roman" w:hAnsi="Times New Roman" w:cs="Times New Roman"/>
          <w:sz w:val="24"/>
          <w:szCs w:val="24"/>
        </w:rPr>
        <w:t xml:space="preserve">idespread availability of </w:t>
      </w:r>
      <w:r w:rsidR="00513379" w:rsidRPr="00E37E04">
        <w:rPr>
          <w:rFonts w:ascii="Times New Roman" w:hAnsi="Times New Roman" w:cs="Times New Roman"/>
          <w:sz w:val="24"/>
          <w:szCs w:val="24"/>
        </w:rPr>
        <w:t xml:space="preserve">powerful </w:t>
      </w:r>
      <w:r w:rsidRPr="00E37E04">
        <w:rPr>
          <w:rFonts w:ascii="Times New Roman" w:hAnsi="Times New Roman" w:cs="Times New Roman"/>
          <w:sz w:val="24"/>
          <w:szCs w:val="24"/>
        </w:rPr>
        <w:t xml:space="preserve">statistical software and </w:t>
      </w:r>
      <w:r w:rsidR="004F1408" w:rsidRPr="00E37E04">
        <w:rPr>
          <w:rFonts w:ascii="Times New Roman" w:hAnsi="Times New Roman" w:cs="Times New Roman"/>
          <w:sz w:val="24"/>
          <w:szCs w:val="24"/>
        </w:rPr>
        <w:t xml:space="preserve">large databases of </w:t>
      </w:r>
      <w:r w:rsidRPr="00E37E04">
        <w:rPr>
          <w:rFonts w:ascii="Times New Roman" w:hAnsi="Times New Roman" w:cs="Times New Roman"/>
          <w:sz w:val="24"/>
          <w:szCs w:val="24"/>
        </w:rPr>
        <w:t xml:space="preserve">environmental and occurrence data, </w:t>
      </w:r>
      <w:r w:rsidR="00E55CE7" w:rsidRPr="00E37E04">
        <w:rPr>
          <w:rFonts w:ascii="Times New Roman" w:hAnsi="Times New Roman" w:cs="Times New Roman"/>
          <w:sz w:val="24"/>
          <w:szCs w:val="24"/>
        </w:rPr>
        <w:t xml:space="preserve">have </w:t>
      </w:r>
      <w:r w:rsidR="00D411C1" w:rsidRPr="00E37E04">
        <w:rPr>
          <w:rFonts w:ascii="Times New Roman" w:hAnsi="Times New Roman" w:cs="Times New Roman"/>
          <w:sz w:val="24"/>
          <w:szCs w:val="24"/>
        </w:rPr>
        <w:t>led to increased popularity of these techniques in</w:t>
      </w:r>
      <w:r w:rsidRPr="00E37E04">
        <w:rPr>
          <w:rFonts w:ascii="Times New Roman" w:hAnsi="Times New Roman" w:cs="Times New Roman"/>
          <w:sz w:val="24"/>
          <w:szCs w:val="24"/>
        </w:rPr>
        <w:t xml:space="preserve"> recent years (Frankli</w:t>
      </w:r>
      <w:r w:rsidR="004F1408" w:rsidRPr="00E37E04">
        <w:rPr>
          <w:rFonts w:ascii="Times New Roman" w:hAnsi="Times New Roman" w:cs="Times New Roman"/>
          <w:sz w:val="24"/>
          <w:szCs w:val="24"/>
        </w:rPr>
        <w:t xml:space="preserve">n, 2010; Svenning et al., 2011). Citations </w:t>
      </w:r>
      <w:r w:rsidR="00D411C1" w:rsidRPr="00E37E04">
        <w:rPr>
          <w:rFonts w:ascii="Times New Roman" w:hAnsi="Times New Roman" w:cs="Times New Roman"/>
          <w:sz w:val="24"/>
          <w:szCs w:val="24"/>
        </w:rPr>
        <w:t>of SDM-focused studies</w:t>
      </w:r>
      <w:r w:rsidR="004F1408" w:rsidRPr="00E37E04">
        <w:rPr>
          <w:rFonts w:ascii="Times New Roman" w:hAnsi="Times New Roman" w:cs="Times New Roman"/>
          <w:sz w:val="24"/>
          <w:szCs w:val="24"/>
        </w:rPr>
        <w:t xml:space="preserve"> outpaced the field average (National Science Board, 2016) by 3.8% per year</w:t>
      </w:r>
      <w:r w:rsidR="00E55CE7" w:rsidRPr="00E37E04">
        <w:rPr>
          <w:rFonts w:ascii="Times New Roman" w:hAnsi="Times New Roman" w:cs="Times New Roman"/>
          <w:sz w:val="24"/>
          <w:szCs w:val="24"/>
        </w:rPr>
        <w:t xml:space="preserve"> between </w:t>
      </w:r>
      <w:r w:rsidR="00404935" w:rsidRPr="00E37E04">
        <w:rPr>
          <w:rFonts w:ascii="Times New Roman" w:hAnsi="Times New Roman" w:cs="Times New Roman"/>
          <w:sz w:val="24"/>
          <w:szCs w:val="24"/>
        </w:rPr>
        <w:t>1997</w:t>
      </w:r>
      <w:r w:rsidR="00E55CE7" w:rsidRPr="00E37E04">
        <w:rPr>
          <w:rFonts w:ascii="Times New Roman" w:hAnsi="Times New Roman" w:cs="Times New Roman"/>
          <w:sz w:val="24"/>
          <w:szCs w:val="24"/>
        </w:rPr>
        <w:t xml:space="preserve"> and </w:t>
      </w:r>
      <w:r w:rsidR="00404935" w:rsidRPr="00E37E04">
        <w:rPr>
          <w:rFonts w:ascii="Times New Roman" w:hAnsi="Times New Roman" w:cs="Times New Roman"/>
          <w:sz w:val="24"/>
          <w:szCs w:val="24"/>
        </w:rPr>
        <w:t>2015</w:t>
      </w:r>
      <w:r w:rsidR="004F1408" w:rsidRPr="00E37E04">
        <w:rPr>
          <w:rFonts w:ascii="Times New Roman" w:hAnsi="Times New Roman" w:cs="Times New Roman"/>
          <w:sz w:val="24"/>
          <w:szCs w:val="24"/>
        </w:rPr>
        <w:t>, according to a</w:t>
      </w:r>
      <w:r w:rsidR="00D411C1" w:rsidRPr="00E37E04">
        <w:rPr>
          <w:rFonts w:ascii="Times New Roman" w:hAnsi="Times New Roman" w:cs="Times New Roman"/>
          <w:sz w:val="24"/>
          <w:szCs w:val="24"/>
        </w:rPr>
        <w:t>n analysis of publications in Web of Science</w:t>
      </w:r>
      <w:r w:rsidR="00925651" w:rsidRPr="00E37E04">
        <w:rPr>
          <w:rFonts w:ascii="Times New Roman" w:hAnsi="Times New Roman" w:cs="Times New Roman"/>
          <w:sz w:val="24"/>
          <w:szCs w:val="24"/>
        </w:rPr>
        <w:t xml:space="preserve"> (Figure 3</w:t>
      </w:r>
      <w:r w:rsidR="004F1408" w:rsidRPr="00E37E04">
        <w:rPr>
          <w:rFonts w:ascii="Times New Roman" w:hAnsi="Times New Roman" w:cs="Times New Roman"/>
          <w:sz w:val="24"/>
          <w:szCs w:val="24"/>
        </w:rPr>
        <w:t>).</w:t>
      </w:r>
    </w:p>
    <w:p w14:paraId="0EE94A31" w14:textId="6F5A0C7F"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SDMs </w:t>
      </w:r>
      <w:r w:rsidR="004F1408" w:rsidRPr="00E37E04">
        <w:rPr>
          <w:rFonts w:ascii="Times New Roman" w:hAnsi="Times New Roman" w:cs="Times New Roman"/>
          <w:sz w:val="24"/>
          <w:szCs w:val="24"/>
        </w:rPr>
        <w:t>use a learning algorithm</w:t>
      </w:r>
      <w:r w:rsidR="00E55CE7" w:rsidRPr="00E37E04">
        <w:rPr>
          <w:rFonts w:ascii="Times New Roman" w:hAnsi="Times New Roman" w:cs="Times New Roman"/>
          <w:sz w:val="24"/>
          <w:szCs w:val="24"/>
        </w:rPr>
        <w:t>, along with occurrence records and environmental covariates,</w:t>
      </w:r>
      <w:r w:rsidR="004F1408" w:rsidRPr="00E37E04">
        <w:rPr>
          <w:rFonts w:ascii="Times New Roman" w:hAnsi="Times New Roman" w:cs="Times New Roman"/>
          <w:sz w:val="24"/>
          <w:szCs w:val="24"/>
        </w:rPr>
        <w:t xml:space="preserve"> to appr</w:t>
      </w:r>
      <w:r w:rsidR="00E55CE7" w:rsidRPr="00E37E04">
        <w:rPr>
          <w:rFonts w:ascii="Times New Roman" w:hAnsi="Times New Roman" w:cs="Times New Roman"/>
          <w:sz w:val="24"/>
          <w:szCs w:val="24"/>
        </w:rPr>
        <w:t>oximate the functional form of the</w:t>
      </w:r>
      <w:r w:rsidR="004F1408" w:rsidRPr="00E37E04">
        <w:rPr>
          <w:rFonts w:ascii="Times New Roman" w:hAnsi="Times New Roman" w:cs="Times New Roman"/>
          <w:sz w:val="24"/>
          <w:szCs w:val="24"/>
        </w:rPr>
        <w:t xml:space="preserve"> species niche that can be used to test ecological hypotheses or to predict </w:t>
      </w:r>
      <w:r w:rsidRPr="00E37E04">
        <w:rPr>
          <w:rFonts w:ascii="Times New Roman" w:hAnsi="Times New Roman" w:cs="Times New Roman"/>
          <w:sz w:val="24"/>
          <w:szCs w:val="24"/>
        </w:rPr>
        <w:t xml:space="preserve">to future scenarios. Hutchinson (1957) characterized a species’ fundamental niche as an </w:t>
      </w:r>
      <w:r w:rsidRPr="00E37E04">
        <w:rPr>
          <w:rFonts w:ascii="Times New Roman" w:hAnsi="Times New Roman" w:cs="Times New Roman"/>
          <w:i/>
          <w:sz w:val="24"/>
          <w:szCs w:val="24"/>
        </w:rPr>
        <w:t>n</w:t>
      </w:r>
      <w:r w:rsidRPr="00E37E04">
        <w:rPr>
          <w:rFonts w:ascii="Times New Roman" w:hAnsi="Times New Roman" w:cs="Times New Roman"/>
          <w:sz w:val="24"/>
          <w:szCs w:val="24"/>
        </w:rPr>
        <w:t xml:space="preserve">-dimensional hypervolume that defines the environmental spaces where the intrinsic population growth rate of the species is positive (Williams &amp; Jackson, 2007). The realized niche describes the subset of environmental space that the species actually occupies at some point in time, and is smaller than the fundamental niche due to competing biotic interactions with other species. </w:t>
      </w:r>
      <w:r w:rsidR="00043176" w:rsidRPr="00E37E04">
        <w:rPr>
          <w:rFonts w:ascii="Times New Roman" w:hAnsi="Times New Roman" w:cs="Times New Roman"/>
          <w:sz w:val="24"/>
          <w:szCs w:val="24"/>
        </w:rPr>
        <w:t>SDMs</w:t>
      </w:r>
      <w:r w:rsidR="00BF06CD" w:rsidRPr="00E37E04">
        <w:rPr>
          <w:rFonts w:ascii="Times New Roman" w:hAnsi="Times New Roman" w:cs="Times New Roman"/>
          <w:sz w:val="24"/>
          <w:szCs w:val="24"/>
        </w:rPr>
        <w:t>, through their reliance on observational data,</w:t>
      </w:r>
      <w:r w:rsidR="00043176" w:rsidRPr="00E37E04">
        <w:rPr>
          <w:rFonts w:ascii="Times New Roman" w:hAnsi="Times New Roman" w:cs="Times New Roman"/>
          <w:sz w:val="24"/>
          <w:szCs w:val="24"/>
        </w:rPr>
        <w:t xml:space="preserve"> approximate </w:t>
      </w:r>
      <w:r w:rsidRPr="00E37E04">
        <w:rPr>
          <w:rFonts w:ascii="Times New Roman" w:hAnsi="Times New Roman" w:cs="Times New Roman"/>
          <w:sz w:val="24"/>
          <w:szCs w:val="24"/>
        </w:rPr>
        <w:t>the species’ realized niche (Guisan &amp; Zim</w:t>
      </w:r>
      <w:r w:rsidR="00043176" w:rsidRPr="00E37E04">
        <w:rPr>
          <w:rFonts w:ascii="Times New Roman" w:hAnsi="Times New Roman" w:cs="Times New Roman"/>
          <w:sz w:val="24"/>
          <w:szCs w:val="24"/>
        </w:rPr>
        <w:t>merman, 2000; Miller et al.</w:t>
      </w:r>
      <w:r w:rsidRPr="00E37E04">
        <w:rPr>
          <w:rFonts w:ascii="Times New Roman" w:hAnsi="Times New Roman" w:cs="Times New Roman"/>
          <w:sz w:val="24"/>
          <w:szCs w:val="24"/>
        </w:rPr>
        <w:t>, 2007; Soberón &amp; Peterson, 2005)</w:t>
      </w:r>
      <w:r w:rsidR="00E64FDE" w:rsidRPr="00E37E04">
        <w:rPr>
          <w:rFonts w:ascii="Times New Roman" w:hAnsi="Times New Roman" w:cs="Times New Roman"/>
          <w:sz w:val="24"/>
          <w:szCs w:val="24"/>
        </w:rPr>
        <w:t xml:space="preserve">. </w:t>
      </w:r>
      <w:r w:rsidR="00BF06CD" w:rsidRPr="00E37E04">
        <w:rPr>
          <w:rFonts w:ascii="Times New Roman" w:hAnsi="Times New Roman" w:cs="Times New Roman"/>
          <w:sz w:val="24"/>
          <w:szCs w:val="24"/>
        </w:rPr>
        <w:t>Hence, a key uncertainty associated with SDMs is their possibly incomplete</w:t>
      </w:r>
      <w:r w:rsidR="004F264A" w:rsidRPr="00E37E04">
        <w:rPr>
          <w:rFonts w:ascii="Times New Roman" w:hAnsi="Times New Roman" w:cs="Times New Roman"/>
          <w:sz w:val="24"/>
          <w:szCs w:val="24"/>
        </w:rPr>
        <w:t xml:space="preserve"> representation of the </w:t>
      </w:r>
      <w:r w:rsidR="00BF06CD" w:rsidRPr="00E37E04">
        <w:rPr>
          <w:rFonts w:ascii="Times New Roman" w:hAnsi="Times New Roman" w:cs="Times New Roman"/>
          <w:sz w:val="24"/>
          <w:szCs w:val="24"/>
        </w:rPr>
        <w:t xml:space="preserve">fundamental niche and </w:t>
      </w:r>
      <w:r w:rsidR="004F264A" w:rsidRPr="00E37E04">
        <w:rPr>
          <w:rFonts w:ascii="Times New Roman" w:hAnsi="Times New Roman" w:cs="Times New Roman"/>
          <w:sz w:val="24"/>
          <w:szCs w:val="24"/>
        </w:rPr>
        <w:t>derived</w:t>
      </w:r>
      <w:r w:rsidR="00BF06CD" w:rsidRPr="00E37E04">
        <w:rPr>
          <w:rFonts w:ascii="Times New Roman" w:hAnsi="Times New Roman" w:cs="Times New Roman"/>
          <w:sz w:val="24"/>
          <w:szCs w:val="24"/>
        </w:rPr>
        <w:t xml:space="preserve"> predictions of species distributions under </w:t>
      </w:r>
      <w:r w:rsidR="004F264A" w:rsidRPr="00E37E04">
        <w:rPr>
          <w:rFonts w:ascii="Times New Roman" w:hAnsi="Times New Roman" w:cs="Times New Roman"/>
          <w:sz w:val="24"/>
          <w:szCs w:val="24"/>
        </w:rPr>
        <w:t xml:space="preserve">future or past </w:t>
      </w:r>
      <w:r w:rsidR="00BF06CD" w:rsidRPr="00E37E04">
        <w:rPr>
          <w:rFonts w:ascii="Times New Roman" w:hAnsi="Times New Roman" w:cs="Times New Roman"/>
          <w:sz w:val="24"/>
          <w:szCs w:val="24"/>
        </w:rPr>
        <w:t>climate change</w:t>
      </w:r>
      <w:r w:rsidR="004F264A" w:rsidRPr="00E37E04">
        <w:rPr>
          <w:rFonts w:ascii="Times New Roman" w:hAnsi="Times New Roman" w:cs="Times New Roman"/>
          <w:sz w:val="24"/>
          <w:szCs w:val="24"/>
        </w:rPr>
        <w:t>s</w:t>
      </w:r>
      <w:r w:rsidR="00BF06CD" w:rsidRPr="00E37E04">
        <w:rPr>
          <w:rFonts w:ascii="Times New Roman" w:hAnsi="Times New Roman" w:cs="Times New Roman"/>
          <w:sz w:val="24"/>
          <w:szCs w:val="24"/>
        </w:rPr>
        <w:t>.  T</w:t>
      </w:r>
      <w:r w:rsidRPr="00E37E04">
        <w:rPr>
          <w:rFonts w:ascii="Times New Roman" w:hAnsi="Times New Roman" w:cs="Times New Roman"/>
          <w:sz w:val="24"/>
          <w:szCs w:val="24"/>
        </w:rPr>
        <w:t xml:space="preserve">he inclusion of fossil data in the model fitting process can increase the likelihood that calibration captures the fundamental niche by exposing </w:t>
      </w:r>
      <w:r w:rsidR="004F264A"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to states of the climate system not present on Earth today (Veloz et al., 2012</w:t>
      </w:r>
      <w:r w:rsidR="00E64FDE" w:rsidRPr="00E37E04">
        <w:rPr>
          <w:rFonts w:ascii="Times New Roman" w:hAnsi="Times New Roman" w:cs="Times New Roman"/>
          <w:sz w:val="24"/>
          <w:szCs w:val="24"/>
        </w:rPr>
        <w:t>; Nogués-Bravo, 2009</w:t>
      </w:r>
      <w:r w:rsidRPr="00E37E04">
        <w:rPr>
          <w:rFonts w:ascii="Times New Roman" w:hAnsi="Times New Roman" w:cs="Times New Roman"/>
          <w:sz w:val="24"/>
          <w:szCs w:val="24"/>
        </w:rPr>
        <w:t>).</w:t>
      </w:r>
    </w:p>
    <w:p w14:paraId="0C9D204E" w14:textId="100F76E0" w:rsidR="0076563F" w:rsidRPr="00E37E04" w:rsidRDefault="0076563F"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Because of their relative ease of use, SDMs have been widely used by biodiversity conservationists to prioritize habitat protection and to predict species responses to past and future environmental change. SDMs are often used to confirm ecological hypotheses by comparing hindcast projections with the fossil record; for example, supporting hypotheses on the extinction of Eurasian megafauna (Nogués-Bravo et al., 2008</w:t>
      </w:r>
      <w:r w:rsidR="00E64FDE" w:rsidRPr="00E37E04">
        <w:rPr>
          <w:rFonts w:ascii="Times New Roman" w:hAnsi="Times New Roman" w:cs="Times New Roman"/>
          <w:sz w:val="24"/>
          <w:szCs w:val="24"/>
        </w:rPr>
        <w:t>; Svenning et al., 2011</w:t>
      </w:r>
      <w:r w:rsidRPr="00E37E04">
        <w:rPr>
          <w:rFonts w:ascii="Times New Roman" w:hAnsi="Times New Roman" w:cs="Times New Roman"/>
          <w:sz w:val="24"/>
          <w:szCs w:val="24"/>
        </w:rPr>
        <w:t>), identifying late-Pleistocene glacial refugia (Fløjgaard et al., 2009; Keppel et al., 2011; Waltari et al., 2007), and assessing the effect of post-glacial distributional limitations and biodiversity changes (Svenning et al., 2008). SDMs are sometimes combined with genetic, phylogeographic, and other methods to develop a complete assessment of a species biogeographical history (e.g., Fritz et al., 2013). In the context of contemporary environmental change, SDMs have been used to assess the effectiveness of modern reserve planning (Araújo et al., 2004), predict the distribution of both endangered (Thuiller et al., 2005) and invasive species (Ficetola et al., 2007; Václavík &amp; Meentemeyer, 2009; Smith et al. 2013) and ecosystems (Hamann &amp; Wang, 2006), and evaluate the effectiveness of conservation planning for the future (Loiselle et al., 2003).</w:t>
      </w:r>
    </w:p>
    <w:p w14:paraId="3ABB2B01" w14:textId="1F5C2C58" w:rsidR="00043176" w:rsidRPr="00E37E04" w:rsidRDefault="00AC34D2"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SDMs rely on three important assumptions. </w:t>
      </w:r>
      <w:r w:rsidR="00043176" w:rsidRPr="00E37E04">
        <w:rPr>
          <w:rFonts w:ascii="Times New Roman" w:hAnsi="Times New Roman" w:cs="Times New Roman"/>
          <w:sz w:val="24"/>
          <w:szCs w:val="24"/>
        </w:rPr>
        <w:t>First, a</w:t>
      </w:r>
      <w:r w:rsidRPr="00E37E04">
        <w:rPr>
          <w:rFonts w:ascii="Times New Roman" w:hAnsi="Times New Roman" w:cs="Times New Roman"/>
          <w:sz w:val="24"/>
          <w:szCs w:val="24"/>
        </w:rPr>
        <w:t>s a fundamental justification for applying predictions across space and time, SDMs assume niche conservatism</w:t>
      </w:r>
      <w:r w:rsidR="00043176" w:rsidRPr="00E37E04">
        <w:rPr>
          <w:rFonts w:ascii="Times New Roman" w:hAnsi="Times New Roman" w:cs="Times New Roman"/>
          <w:sz w:val="24"/>
          <w:szCs w:val="24"/>
        </w:rPr>
        <w:t xml:space="preserve"> -- </w:t>
      </w:r>
      <w:r w:rsidRPr="00E37E04">
        <w:rPr>
          <w:rFonts w:ascii="Times New Roman" w:hAnsi="Times New Roman" w:cs="Times New Roman"/>
          <w:sz w:val="24"/>
          <w:szCs w:val="24"/>
        </w:rPr>
        <w:t xml:space="preserve">that the niche of </w:t>
      </w:r>
      <w:r w:rsidR="00F52E03" w:rsidRPr="00E37E04">
        <w:rPr>
          <w:rFonts w:ascii="Times New Roman" w:hAnsi="Times New Roman" w:cs="Times New Roman"/>
          <w:sz w:val="24"/>
          <w:szCs w:val="24"/>
        </w:rPr>
        <w:t xml:space="preserve">the </w:t>
      </w:r>
      <w:r w:rsidRPr="00E37E04">
        <w:rPr>
          <w:rFonts w:ascii="Times New Roman" w:hAnsi="Times New Roman" w:cs="Times New Roman"/>
          <w:sz w:val="24"/>
          <w:szCs w:val="24"/>
        </w:rPr>
        <w:t>species remains constant across</w:t>
      </w:r>
      <w:r w:rsidR="00043176" w:rsidRPr="00E37E04">
        <w:rPr>
          <w:rFonts w:ascii="Times New Roman" w:hAnsi="Times New Roman" w:cs="Times New Roman"/>
          <w:sz w:val="24"/>
          <w:szCs w:val="24"/>
        </w:rPr>
        <w:t xml:space="preserve"> all spaces and times (Pearman et al.</w:t>
      </w:r>
      <w:r w:rsidRPr="00E37E04">
        <w:rPr>
          <w:rFonts w:ascii="Times New Roman" w:hAnsi="Times New Roman" w:cs="Times New Roman"/>
          <w:sz w:val="24"/>
          <w:szCs w:val="24"/>
        </w:rPr>
        <w:t xml:space="preserve">, 2008). </w:t>
      </w:r>
      <w:r w:rsidR="00E64FDE" w:rsidRPr="00E37E04">
        <w:rPr>
          <w:rFonts w:ascii="Times New Roman" w:hAnsi="Times New Roman" w:cs="Times New Roman"/>
          <w:sz w:val="24"/>
          <w:szCs w:val="24"/>
        </w:rPr>
        <w:t>This assumption disregards</w:t>
      </w:r>
      <w:r w:rsidRPr="00E37E04">
        <w:rPr>
          <w:rFonts w:ascii="Times New Roman" w:hAnsi="Times New Roman" w:cs="Times New Roman"/>
          <w:sz w:val="24"/>
          <w:szCs w:val="24"/>
        </w:rPr>
        <w:t xml:space="preserve"> </w:t>
      </w:r>
      <w:r w:rsidR="00A05688" w:rsidRPr="00E37E04">
        <w:rPr>
          <w:rFonts w:ascii="Times New Roman" w:hAnsi="Times New Roman" w:cs="Times New Roman"/>
          <w:sz w:val="24"/>
          <w:szCs w:val="24"/>
        </w:rPr>
        <w:t>niche evolution</w:t>
      </w:r>
      <w:r w:rsidRPr="00E37E04">
        <w:rPr>
          <w:rFonts w:ascii="Times New Roman" w:hAnsi="Times New Roman" w:cs="Times New Roman"/>
          <w:sz w:val="24"/>
          <w:szCs w:val="24"/>
        </w:rPr>
        <w:t xml:space="preserve">, </w:t>
      </w:r>
      <w:r w:rsidR="002965BE" w:rsidRPr="00E37E04">
        <w:rPr>
          <w:rFonts w:ascii="Times New Roman" w:hAnsi="Times New Roman" w:cs="Times New Roman"/>
          <w:sz w:val="24"/>
          <w:szCs w:val="24"/>
        </w:rPr>
        <w:t xml:space="preserve">based in part on evidence </w:t>
      </w:r>
      <w:r w:rsidRPr="00E37E04">
        <w:rPr>
          <w:rFonts w:ascii="Times New Roman" w:hAnsi="Times New Roman" w:cs="Times New Roman"/>
          <w:sz w:val="24"/>
          <w:szCs w:val="24"/>
        </w:rPr>
        <w:t>that species typically demonstrate niche conservatism on multi-million year time scales</w:t>
      </w:r>
      <w:r w:rsidR="002965BE" w:rsidRPr="00E37E04">
        <w:rPr>
          <w:rFonts w:ascii="Times New Roman" w:hAnsi="Times New Roman" w:cs="Times New Roman"/>
          <w:sz w:val="24"/>
          <w:szCs w:val="24"/>
        </w:rPr>
        <w:t xml:space="preserve"> (Peterson et al. 1999)</w:t>
      </w:r>
      <w:r w:rsidRPr="00E37E04">
        <w:rPr>
          <w:rFonts w:ascii="Times New Roman" w:hAnsi="Times New Roman" w:cs="Times New Roman"/>
          <w:sz w:val="24"/>
          <w:szCs w:val="24"/>
        </w:rPr>
        <w:t>. Second, SDMs rely on the assumption that species are at equilibrium with their environment</w:t>
      </w:r>
      <w:r w:rsidR="00F52E03" w:rsidRPr="00E37E04">
        <w:rPr>
          <w:rFonts w:ascii="Times New Roman" w:hAnsi="Times New Roman" w:cs="Times New Roman"/>
          <w:sz w:val="24"/>
          <w:szCs w:val="24"/>
        </w:rPr>
        <w:t xml:space="preserve"> (Nogués-Bravo, 2009)</w:t>
      </w:r>
      <w:r w:rsidRPr="00E37E04">
        <w:rPr>
          <w:rFonts w:ascii="Times New Roman" w:hAnsi="Times New Roman" w:cs="Times New Roman"/>
          <w:sz w:val="24"/>
          <w:szCs w:val="24"/>
        </w:rPr>
        <w:t>, being present in all environmentally suitable areas while being absent from all unsuitable ones</w:t>
      </w:r>
      <w:r w:rsidR="00F52E03" w:rsidRPr="00E37E04">
        <w:rPr>
          <w:rFonts w:ascii="Times New Roman" w:hAnsi="Times New Roman" w:cs="Times New Roman"/>
          <w:sz w:val="24"/>
          <w:szCs w:val="24"/>
        </w:rPr>
        <w:t>.</w:t>
      </w:r>
      <w:r w:rsidRPr="00E37E04">
        <w:rPr>
          <w:rFonts w:ascii="Times New Roman" w:hAnsi="Times New Roman" w:cs="Times New Roman"/>
          <w:sz w:val="24"/>
          <w:szCs w:val="24"/>
        </w:rPr>
        <w:t xml:space="preserve"> Given dispersal limitations and biotic intera</w:t>
      </w:r>
      <w:r w:rsidR="00F52E03" w:rsidRPr="00E37E04">
        <w:rPr>
          <w:rFonts w:ascii="Times New Roman" w:hAnsi="Times New Roman" w:cs="Times New Roman"/>
          <w:sz w:val="24"/>
          <w:szCs w:val="24"/>
        </w:rPr>
        <w:t>ctions between species, this may rarely be</w:t>
      </w:r>
      <w:r w:rsidRPr="00E37E04">
        <w:rPr>
          <w:rFonts w:ascii="Times New Roman" w:hAnsi="Times New Roman" w:cs="Times New Roman"/>
          <w:sz w:val="24"/>
          <w:szCs w:val="24"/>
        </w:rPr>
        <w:t xml:space="preserve"> the case. </w:t>
      </w:r>
      <w:r w:rsidR="00F52E03" w:rsidRPr="00E37E04">
        <w:rPr>
          <w:rFonts w:ascii="Times New Roman" w:hAnsi="Times New Roman" w:cs="Times New Roman"/>
          <w:sz w:val="24"/>
          <w:szCs w:val="24"/>
        </w:rPr>
        <w:t xml:space="preserve">For example, </w:t>
      </w:r>
      <w:r w:rsidRPr="00E37E04">
        <w:rPr>
          <w:rFonts w:ascii="Times New Roman" w:hAnsi="Times New Roman" w:cs="Times New Roman"/>
          <w:sz w:val="24"/>
          <w:szCs w:val="24"/>
        </w:rPr>
        <w:t>Svenning</w:t>
      </w:r>
      <w:r w:rsidR="00043176"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(2008) showed that many European tree species are still limited by postglacial migrational lag. Finally, SDMs must account for extrapolation to novel climates for which there is no </w:t>
      </w:r>
      <w:r w:rsidR="0076563F" w:rsidRPr="00E37E04">
        <w:rPr>
          <w:rFonts w:ascii="Times New Roman" w:hAnsi="Times New Roman" w:cs="Times New Roman"/>
          <w:sz w:val="24"/>
          <w:szCs w:val="24"/>
        </w:rPr>
        <w:t>contemporary (</w:t>
      </w:r>
      <w:r w:rsidRPr="00E37E04">
        <w:rPr>
          <w:rFonts w:ascii="Times New Roman" w:hAnsi="Times New Roman" w:cs="Times New Roman"/>
          <w:sz w:val="24"/>
          <w:szCs w:val="24"/>
        </w:rPr>
        <w:t xml:space="preserve">or </w:t>
      </w:r>
      <w:r w:rsidR="0076563F" w:rsidRPr="00E37E04">
        <w:rPr>
          <w:rFonts w:ascii="Times New Roman" w:hAnsi="Times New Roman" w:cs="Times New Roman"/>
          <w:sz w:val="24"/>
          <w:szCs w:val="24"/>
        </w:rPr>
        <w:t xml:space="preserve">geological) </w:t>
      </w:r>
      <w:r w:rsidRPr="00E37E04">
        <w:rPr>
          <w:rFonts w:ascii="Times New Roman" w:hAnsi="Times New Roman" w:cs="Times New Roman"/>
          <w:sz w:val="24"/>
          <w:szCs w:val="24"/>
        </w:rPr>
        <w:t>data</w:t>
      </w:r>
      <w:r w:rsidR="0076563F" w:rsidRPr="00E37E04">
        <w:rPr>
          <w:rFonts w:ascii="Times New Roman" w:hAnsi="Times New Roman" w:cs="Times New Roman"/>
          <w:sz w:val="24"/>
          <w:szCs w:val="24"/>
        </w:rPr>
        <w:t xml:space="preserve"> (Radeloff et al. 2015), which is a challenge given that many future climates are likely to lack current analogs (Williams and Jackson 2007)</w:t>
      </w:r>
      <w:r w:rsidRPr="00E37E04">
        <w:rPr>
          <w:rFonts w:ascii="Times New Roman" w:hAnsi="Times New Roman" w:cs="Times New Roman"/>
          <w:sz w:val="24"/>
          <w:szCs w:val="24"/>
        </w:rPr>
        <w:t xml:space="preserve">. Inductive learning </w:t>
      </w:r>
      <w:r w:rsidR="00A05688" w:rsidRPr="00E37E04">
        <w:rPr>
          <w:rFonts w:ascii="Times New Roman" w:hAnsi="Times New Roman" w:cs="Times New Roman"/>
          <w:sz w:val="24"/>
          <w:szCs w:val="24"/>
        </w:rPr>
        <w:t xml:space="preserve">accuracy is declines </w:t>
      </w:r>
      <w:r w:rsidRPr="00E37E04">
        <w:rPr>
          <w:rFonts w:ascii="Times New Roman" w:hAnsi="Times New Roman" w:cs="Times New Roman"/>
          <w:sz w:val="24"/>
          <w:szCs w:val="24"/>
        </w:rPr>
        <w:t xml:space="preserve">when </w:t>
      </w:r>
      <w:r w:rsidR="00A05688" w:rsidRPr="00E37E04">
        <w:rPr>
          <w:rFonts w:ascii="Times New Roman" w:hAnsi="Times New Roman" w:cs="Times New Roman"/>
          <w:sz w:val="24"/>
          <w:szCs w:val="24"/>
        </w:rPr>
        <w:t>predicting</w:t>
      </w:r>
      <w:r w:rsidR="00F52E03" w:rsidRPr="00E37E04">
        <w:rPr>
          <w:rFonts w:ascii="Times New Roman" w:hAnsi="Times New Roman" w:cs="Times New Roman"/>
          <w:sz w:val="24"/>
          <w:szCs w:val="24"/>
        </w:rPr>
        <w:t xml:space="preserve"> cases </w:t>
      </w:r>
      <w:r w:rsidRPr="00E37E04">
        <w:rPr>
          <w:rFonts w:ascii="Times New Roman" w:hAnsi="Times New Roman" w:cs="Times New Roman"/>
          <w:sz w:val="24"/>
          <w:szCs w:val="24"/>
        </w:rPr>
        <w:t xml:space="preserve">not within the range of values </w:t>
      </w:r>
      <w:r w:rsidR="00D411C1" w:rsidRPr="00E37E04">
        <w:rPr>
          <w:rFonts w:ascii="Times New Roman" w:hAnsi="Times New Roman" w:cs="Times New Roman"/>
          <w:sz w:val="24"/>
          <w:szCs w:val="24"/>
        </w:rPr>
        <w:t>used in training</w:t>
      </w:r>
      <w:r w:rsidRPr="00E37E04">
        <w:rPr>
          <w:rFonts w:ascii="Times New Roman" w:hAnsi="Times New Roman" w:cs="Times New Roman"/>
          <w:sz w:val="24"/>
          <w:szCs w:val="24"/>
        </w:rPr>
        <w:t xml:space="preserve">. Fitting </w:t>
      </w:r>
      <w:r w:rsidR="0076563F"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with fossil data increases the likelihood that climatic assemblages will be included in the training dat</w:t>
      </w:r>
      <w:r w:rsidR="00A05688" w:rsidRPr="00E37E04">
        <w:rPr>
          <w:rFonts w:ascii="Times New Roman" w:hAnsi="Times New Roman" w:cs="Times New Roman"/>
          <w:sz w:val="24"/>
          <w:szCs w:val="24"/>
        </w:rPr>
        <w:t xml:space="preserve">a (Veloz et al., 2012; Nogués-Bravo, 2009), though </w:t>
      </w:r>
      <w:r w:rsidRPr="00E37E04">
        <w:rPr>
          <w:rFonts w:ascii="Times New Roman" w:hAnsi="Times New Roman" w:cs="Times New Roman"/>
          <w:sz w:val="24"/>
          <w:szCs w:val="24"/>
        </w:rPr>
        <w:t xml:space="preserve">the </w:t>
      </w:r>
      <w:r w:rsidR="00A05688" w:rsidRPr="00E37E04">
        <w:rPr>
          <w:rFonts w:ascii="Times New Roman" w:hAnsi="Times New Roman" w:cs="Times New Roman"/>
          <w:sz w:val="24"/>
          <w:szCs w:val="24"/>
        </w:rPr>
        <w:t>problem of projecting models onto novel future climates continues to be</w:t>
      </w:r>
      <w:r w:rsidRPr="00E37E04">
        <w:rPr>
          <w:rFonts w:ascii="Times New Roman" w:hAnsi="Times New Roman" w:cs="Times New Roman"/>
          <w:sz w:val="24"/>
          <w:szCs w:val="24"/>
        </w:rPr>
        <w:t xml:space="preserve"> a major </w:t>
      </w:r>
      <w:r w:rsidR="0076563F" w:rsidRPr="00E37E04">
        <w:rPr>
          <w:rFonts w:ascii="Times New Roman" w:hAnsi="Times New Roman" w:cs="Times New Roman"/>
          <w:sz w:val="24"/>
          <w:szCs w:val="24"/>
        </w:rPr>
        <w:t xml:space="preserve">challenge </w:t>
      </w:r>
      <w:r w:rsidR="00A05688" w:rsidRPr="00E37E04">
        <w:rPr>
          <w:rFonts w:ascii="Times New Roman" w:hAnsi="Times New Roman" w:cs="Times New Roman"/>
          <w:sz w:val="24"/>
          <w:szCs w:val="24"/>
        </w:rPr>
        <w:t>to</w:t>
      </w:r>
      <w:r w:rsidRPr="00E37E04">
        <w:rPr>
          <w:rFonts w:ascii="Times New Roman" w:hAnsi="Times New Roman" w:cs="Times New Roman"/>
          <w:sz w:val="24"/>
          <w:szCs w:val="24"/>
        </w:rPr>
        <w:t xml:space="preserve"> their application.</w:t>
      </w:r>
    </w:p>
    <w:p w14:paraId="595F331C" w14:textId="77777777" w:rsidR="00F94FEE" w:rsidRPr="00E37E04" w:rsidRDefault="00AC34D2" w:rsidP="003128D6">
      <w:pPr>
        <w:pStyle w:val="Heading3"/>
        <w:spacing w:before="120" w:line="240" w:lineRule="auto"/>
        <w:rPr>
          <w:rFonts w:ascii="Times New Roman" w:hAnsi="Times New Roman"/>
        </w:rPr>
      </w:pPr>
      <w:bookmarkStart w:id="19" w:name="a-taxonomy-of-species-distribution-model"/>
      <w:bookmarkStart w:id="20" w:name="_Toc350683674"/>
      <w:bookmarkEnd w:id="19"/>
      <w:r w:rsidRPr="00E37E04">
        <w:rPr>
          <w:rFonts w:ascii="Times New Roman" w:hAnsi="Times New Roman"/>
        </w:rPr>
        <w:t>A Taxonomy of Species Distribution Models</w:t>
      </w:r>
      <w:bookmarkEnd w:id="20"/>
    </w:p>
    <w:p w14:paraId="3438B195" w14:textId="39DA48EA" w:rsidR="00F94FEE" w:rsidRPr="00E37E04" w:rsidRDefault="00043176"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SDMs range in complexity from</w:t>
      </w:r>
      <w:r w:rsidR="00AC34D2" w:rsidRPr="00E37E04">
        <w:rPr>
          <w:rFonts w:ascii="Times New Roman" w:hAnsi="Times New Roman" w:cs="Times New Roman"/>
          <w:sz w:val="24"/>
          <w:szCs w:val="24"/>
        </w:rPr>
        <w:t xml:space="preserve"> simple algorithms that characterize a ‘climate envelope’ for a species (Guisan &amp; Zimmerman, 2000) to multivariate </w:t>
      </w:r>
      <w:r w:rsidR="0076563F" w:rsidRPr="00E37E04">
        <w:rPr>
          <w:rFonts w:ascii="Times New Roman" w:hAnsi="Times New Roman" w:cs="Times New Roman"/>
          <w:sz w:val="24"/>
          <w:szCs w:val="24"/>
        </w:rPr>
        <w:t>B</w:t>
      </w:r>
      <w:r w:rsidR="00AC34D2" w:rsidRPr="00E37E04">
        <w:rPr>
          <w:rFonts w:ascii="Times New Roman" w:hAnsi="Times New Roman" w:cs="Times New Roman"/>
          <w:sz w:val="24"/>
          <w:szCs w:val="24"/>
        </w:rPr>
        <w:t xml:space="preserve">ayesian techniques that use Markov Chain Monte Carlo simulations (MCMC) to develop probability distributions around projections and parameters. While </w:t>
      </w:r>
      <w:r w:rsidRPr="00E37E04">
        <w:rPr>
          <w:rFonts w:ascii="Times New Roman" w:hAnsi="Times New Roman" w:cs="Times New Roman"/>
          <w:sz w:val="24"/>
          <w:szCs w:val="24"/>
        </w:rPr>
        <w:t xml:space="preserve">all </w:t>
      </w:r>
      <w:r w:rsidR="0076563F" w:rsidRPr="00E37E04">
        <w:rPr>
          <w:rFonts w:ascii="Times New Roman" w:hAnsi="Times New Roman" w:cs="Times New Roman"/>
          <w:sz w:val="24"/>
          <w:szCs w:val="24"/>
        </w:rPr>
        <w:t xml:space="preserve">SDMs </w:t>
      </w:r>
      <w:r w:rsidRPr="00E37E04">
        <w:rPr>
          <w:rFonts w:ascii="Times New Roman" w:hAnsi="Times New Roman" w:cs="Times New Roman"/>
          <w:sz w:val="24"/>
          <w:szCs w:val="24"/>
        </w:rPr>
        <w:t>aim to model</w:t>
      </w:r>
      <w:r w:rsidR="00AC34D2" w:rsidRPr="00E37E04">
        <w:rPr>
          <w:rFonts w:ascii="Times New Roman" w:hAnsi="Times New Roman" w:cs="Times New Roman"/>
          <w:sz w:val="24"/>
          <w:szCs w:val="24"/>
        </w:rPr>
        <w:t xml:space="preserve"> responses to climatic gradients, </w:t>
      </w:r>
      <w:r w:rsidR="0076563F" w:rsidRPr="00E37E04">
        <w:rPr>
          <w:rFonts w:ascii="Times New Roman" w:hAnsi="Times New Roman" w:cs="Times New Roman"/>
          <w:sz w:val="24"/>
          <w:szCs w:val="24"/>
        </w:rPr>
        <w:t>SDM algorithms can be broadly grouped</w:t>
      </w:r>
      <w:r w:rsidR="00D71C01" w:rsidRPr="00E37E04">
        <w:rPr>
          <w:rFonts w:ascii="Times New Roman" w:hAnsi="Times New Roman" w:cs="Times New Roman"/>
          <w:sz w:val="24"/>
          <w:szCs w:val="24"/>
        </w:rPr>
        <w:t xml:space="preserve"> into</w:t>
      </w:r>
      <w:r w:rsidR="00F52E0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data-driven and model-driven </w:t>
      </w:r>
      <w:r w:rsidR="00D71C01" w:rsidRPr="00E37E04">
        <w:rPr>
          <w:rFonts w:ascii="Times New Roman" w:hAnsi="Times New Roman" w:cs="Times New Roman"/>
          <w:sz w:val="24"/>
          <w:szCs w:val="24"/>
        </w:rPr>
        <w:t>categories</w:t>
      </w:r>
      <w:r w:rsidR="0076563F" w:rsidRPr="00E37E04">
        <w:rPr>
          <w:rFonts w:ascii="Times New Roman" w:hAnsi="Times New Roman" w:cs="Times New Roman"/>
          <w:sz w:val="24"/>
          <w:szCs w:val="24"/>
        </w:rPr>
        <w:t xml:space="preserve"> (Franklin, 2010)</w:t>
      </w:r>
      <w:r w:rsidR="00AC34D2" w:rsidRPr="00E37E04">
        <w:rPr>
          <w:rFonts w:ascii="Times New Roman" w:hAnsi="Times New Roman" w:cs="Times New Roman"/>
          <w:sz w:val="24"/>
          <w:szCs w:val="24"/>
        </w:rPr>
        <w:t>. The data-driven/model-driven dichotomy is introduced in Hastie</w:t>
      </w:r>
      <w:r w:rsidRPr="00E37E04">
        <w:rPr>
          <w:rFonts w:ascii="Times New Roman" w:hAnsi="Times New Roman" w:cs="Times New Roman"/>
          <w:sz w:val="24"/>
          <w:szCs w:val="24"/>
        </w:rPr>
        <w:t xml:space="preserve"> et al. </w:t>
      </w:r>
      <w:r w:rsidR="00AC34D2" w:rsidRPr="00E37E04">
        <w:rPr>
          <w:rFonts w:ascii="Times New Roman" w:hAnsi="Times New Roman" w:cs="Times New Roman"/>
          <w:sz w:val="24"/>
          <w:szCs w:val="24"/>
        </w:rPr>
        <w:t xml:space="preserve">(2009) and </w:t>
      </w:r>
      <w:r w:rsidR="0076563F" w:rsidRPr="00E37E04">
        <w:rPr>
          <w:rFonts w:ascii="Times New Roman" w:hAnsi="Times New Roman" w:cs="Times New Roman"/>
          <w:sz w:val="24"/>
          <w:szCs w:val="24"/>
        </w:rPr>
        <w:t>can be thought of as</w:t>
      </w:r>
      <w:r w:rsidR="00AC34D2" w:rsidRPr="00E37E04">
        <w:rPr>
          <w:rFonts w:ascii="Times New Roman" w:hAnsi="Times New Roman" w:cs="Times New Roman"/>
          <w:sz w:val="24"/>
          <w:szCs w:val="24"/>
        </w:rPr>
        <w:t xml:space="preserve"> differentiating between ‘statistical’</w:t>
      </w:r>
      <w:r w:rsidR="00D71C01" w:rsidRPr="00E37E04">
        <w:rPr>
          <w:rFonts w:ascii="Times New Roman" w:hAnsi="Times New Roman" w:cs="Times New Roman"/>
          <w:sz w:val="24"/>
          <w:szCs w:val="24"/>
        </w:rPr>
        <w:t xml:space="preserve"> or ‘parametric’</w:t>
      </w:r>
      <w:r w:rsidR="00F52E03" w:rsidRPr="00E37E04">
        <w:rPr>
          <w:rFonts w:ascii="Times New Roman" w:hAnsi="Times New Roman" w:cs="Times New Roman"/>
          <w:sz w:val="24"/>
          <w:szCs w:val="24"/>
        </w:rPr>
        <w:t xml:space="preserve"> (model-driven)</w:t>
      </w:r>
      <w:r w:rsidR="00AC34D2" w:rsidRPr="00E37E04">
        <w:rPr>
          <w:rFonts w:ascii="Times New Roman" w:hAnsi="Times New Roman" w:cs="Times New Roman"/>
          <w:sz w:val="24"/>
          <w:szCs w:val="24"/>
        </w:rPr>
        <w:t xml:space="preserve"> and ‘machine learning’</w:t>
      </w:r>
      <w:r w:rsidR="00F52E03" w:rsidRPr="00E37E04">
        <w:rPr>
          <w:rFonts w:ascii="Times New Roman" w:hAnsi="Times New Roman" w:cs="Times New Roman"/>
          <w:sz w:val="24"/>
          <w:szCs w:val="24"/>
        </w:rPr>
        <w:t xml:space="preserve"> </w:t>
      </w:r>
      <w:r w:rsidR="00D71C01" w:rsidRPr="00E37E04">
        <w:rPr>
          <w:rFonts w:ascii="Times New Roman" w:hAnsi="Times New Roman" w:cs="Times New Roman"/>
          <w:sz w:val="24"/>
          <w:szCs w:val="24"/>
        </w:rPr>
        <w:t xml:space="preserve">or ‘nonparametric’ </w:t>
      </w:r>
      <w:r w:rsidR="00F52E03" w:rsidRPr="00E37E04">
        <w:rPr>
          <w:rFonts w:ascii="Times New Roman" w:hAnsi="Times New Roman" w:cs="Times New Roman"/>
          <w:sz w:val="24"/>
          <w:szCs w:val="24"/>
        </w:rPr>
        <w:t>(data-driven)</w:t>
      </w:r>
      <w:r w:rsidR="00AC34D2" w:rsidRPr="00E37E04">
        <w:rPr>
          <w:rFonts w:ascii="Times New Roman" w:hAnsi="Times New Roman" w:cs="Times New Roman"/>
          <w:sz w:val="24"/>
          <w:szCs w:val="24"/>
        </w:rPr>
        <w:t xml:space="preserve"> algorithms. I add</w:t>
      </w:r>
      <w:r w:rsidR="00D71C01" w:rsidRPr="00E37E04">
        <w:rPr>
          <w:rFonts w:ascii="Times New Roman" w:hAnsi="Times New Roman" w:cs="Times New Roman"/>
          <w:sz w:val="24"/>
          <w:szCs w:val="24"/>
        </w:rPr>
        <w:t>, as a third category,</w:t>
      </w:r>
      <w:r w:rsidR="00AC34D2" w:rsidRPr="00E37E04">
        <w:rPr>
          <w:rFonts w:ascii="Times New Roman" w:hAnsi="Times New Roman" w:cs="Times New Roman"/>
          <w:sz w:val="24"/>
          <w:szCs w:val="24"/>
        </w:rPr>
        <w:t xml:space="preserve"> the burgeoning set of methods that employ stochastic, probability-based Bayesian methods</w:t>
      </w:r>
      <w:r w:rsidR="00842F81" w:rsidRPr="00E37E04">
        <w:rPr>
          <w:rFonts w:ascii="Times New Roman" w:hAnsi="Times New Roman" w:cs="Times New Roman"/>
          <w:sz w:val="24"/>
          <w:szCs w:val="24"/>
        </w:rPr>
        <w:t xml:space="preserve"> due</w:t>
      </w:r>
      <w:r w:rsidR="00AC34D2" w:rsidRPr="00E37E04">
        <w:rPr>
          <w:rFonts w:ascii="Times New Roman" w:hAnsi="Times New Roman" w:cs="Times New Roman"/>
          <w:sz w:val="24"/>
          <w:szCs w:val="24"/>
        </w:rPr>
        <w:t xml:space="preserve"> to </w:t>
      </w:r>
      <w:r w:rsidR="00A05688" w:rsidRPr="00E37E04">
        <w:rPr>
          <w:rFonts w:ascii="Times New Roman" w:hAnsi="Times New Roman" w:cs="Times New Roman"/>
          <w:sz w:val="24"/>
          <w:szCs w:val="24"/>
        </w:rPr>
        <w:t>their structural differences</w:t>
      </w:r>
      <w:r w:rsidR="00842F81" w:rsidRPr="00E37E04">
        <w:rPr>
          <w:rFonts w:ascii="Times New Roman" w:hAnsi="Times New Roman" w:cs="Times New Roman"/>
          <w:sz w:val="24"/>
          <w:szCs w:val="24"/>
        </w:rPr>
        <w:t>, assumptions,</w:t>
      </w:r>
      <w:r w:rsidR="00A05688" w:rsidRPr="00E37E04">
        <w:rPr>
          <w:rFonts w:ascii="Times New Roman" w:hAnsi="Times New Roman" w:cs="Times New Roman"/>
          <w:sz w:val="24"/>
          <w:szCs w:val="24"/>
        </w:rPr>
        <w:t xml:space="preserve"> and </w:t>
      </w:r>
      <w:r w:rsidR="00842F81" w:rsidRPr="00E37E04">
        <w:rPr>
          <w:rFonts w:ascii="Times New Roman" w:hAnsi="Times New Roman" w:cs="Times New Roman"/>
          <w:sz w:val="24"/>
          <w:szCs w:val="24"/>
        </w:rPr>
        <w:t>handling</w:t>
      </w:r>
      <w:r w:rsidRPr="00E37E04">
        <w:rPr>
          <w:rFonts w:ascii="Times New Roman" w:hAnsi="Times New Roman" w:cs="Times New Roman"/>
          <w:sz w:val="24"/>
          <w:szCs w:val="24"/>
        </w:rPr>
        <w:t xml:space="preserve"> of uncertainty</w:t>
      </w:r>
      <w:r w:rsidR="00AC34D2" w:rsidRPr="00E37E04">
        <w:rPr>
          <w:rFonts w:ascii="Times New Roman" w:hAnsi="Times New Roman" w:cs="Times New Roman"/>
          <w:sz w:val="24"/>
          <w:szCs w:val="24"/>
        </w:rPr>
        <w:t xml:space="preserve">. </w:t>
      </w:r>
      <w:r w:rsidR="00842F81" w:rsidRPr="00E37E04">
        <w:rPr>
          <w:rFonts w:ascii="Times New Roman" w:hAnsi="Times New Roman" w:cs="Times New Roman"/>
          <w:sz w:val="24"/>
          <w:szCs w:val="24"/>
        </w:rPr>
        <w:t>M</w:t>
      </w:r>
      <w:r w:rsidR="00F52E03" w:rsidRPr="00E37E04">
        <w:rPr>
          <w:rFonts w:ascii="Times New Roman" w:hAnsi="Times New Roman" w:cs="Times New Roman"/>
          <w:sz w:val="24"/>
          <w:szCs w:val="24"/>
        </w:rPr>
        <w:t xml:space="preserve">any scholars have attempted to assess </w:t>
      </w:r>
      <w:r w:rsidR="00AC34D2" w:rsidRPr="00E37E04">
        <w:rPr>
          <w:rFonts w:ascii="Times New Roman" w:hAnsi="Times New Roman" w:cs="Times New Roman"/>
          <w:sz w:val="24"/>
          <w:szCs w:val="24"/>
        </w:rPr>
        <w:t xml:space="preserve">variation </w:t>
      </w:r>
      <w:r w:rsidR="00F52E03" w:rsidRPr="00E37E04">
        <w:rPr>
          <w:rFonts w:ascii="Times New Roman" w:hAnsi="Times New Roman" w:cs="Times New Roman"/>
          <w:sz w:val="24"/>
          <w:szCs w:val="24"/>
        </w:rPr>
        <w:t xml:space="preserve">between models </w:t>
      </w:r>
      <w:r w:rsidR="00AC34D2" w:rsidRPr="00E37E04">
        <w:rPr>
          <w:rFonts w:ascii="Times New Roman" w:hAnsi="Times New Roman" w:cs="Times New Roman"/>
          <w:sz w:val="24"/>
          <w:szCs w:val="24"/>
        </w:rPr>
        <w:t>(Araújo &amp; Guisan, 2006; Elith et al., 2</w:t>
      </w:r>
      <w:r w:rsidR="00F52E03" w:rsidRPr="00E37E04">
        <w:rPr>
          <w:rFonts w:ascii="Times New Roman" w:hAnsi="Times New Roman" w:cs="Times New Roman"/>
          <w:sz w:val="24"/>
          <w:szCs w:val="24"/>
        </w:rPr>
        <w:t>006) and</w:t>
      </w:r>
      <w:r w:rsidR="00AC34D2" w:rsidRPr="00E37E04">
        <w:rPr>
          <w:rFonts w:ascii="Times New Roman" w:hAnsi="Times New Roman" w:cs="Times New Roman"/>
          <w:sz w:val="24"/>
          <w:szCs w:val="24"/>
        </w:rPr>
        <w:t xml:space="preserve"> parameterizations (</w:t>
      </w:r>
      <w:r w:rsidRPr="00E37E04">
        <w:rPr>
          <w:rFonts w:ascii="Times New Roman" w:hAnsi="Times New Roman" w:cs="Times New Roman"/>
          <w:sz w:val="24"/>
          <w:szCs w:val="24"/>
        </w:rPr>
        <w:t>Araújo &amp; New, 2007</w:t>
      </w:r>
      <w:r w:rsidR="00B873E2" w:rsidRPr="00E37E04">
        <w:rPr>
          <w:rFonts w:ascii="Times New Roman" w:hAnsi="Times New Roman" w:cs="Times New Roman"/>
          <w:sz w:val="24"/>
          <w:szCs w:val="24"/>
        </w:rPr>
        <w:t>; Thuiller et al., 2008</w:t>
      </w:r>
      <w:r w:rsidR="00AC34D2" w:rsidRPr="00E37E04">
        <w:rPr>
          <w:rFonts w:ascii="Times New Roman" w:hAnsi="Times New Roman" w:cs="Times New Roman"/>
          <w:sz w:val="24"/>
          <w:szCs w:val="24"/>
        </w:rPr>
        <w:t>; Veloz et al., 2012).</w:t>
      </w:r>
    </w:p>
    <w:p w14:paraId="7E0176FE" w14:textId="65198E68" w:rsidR="00F94FEE" w:rsidRPr="00E37E04" w:rsidRDefault="00D71C01"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SDMs, and s</w:t>
      </w:r>
      <w:r w:rsidR="00AC34D2" w:rsidRPr="00E37E04">
        <w:rPr>
          <w:rFonts w:ascii="Times New Roman" w:hAnsi="Times New Roman" w:cs="Times New Roman"/>
          <w:sz w:val="24"/>
          <w:szCs w:val="24"/>
        </w:rPr>
        <w:t xml:space="preserve">upervised learning techniques </w:t>
      </w:r>
      <w:r w:rsidR="007B6CC8" w:rsidRPr="00E37E04">
        <w:rPr>
          <w:rFonts w:ascii="Times New Roman" w:hAnsi="Times New Roman" w:cs="Times New Roman"/>
          <w:sz w:val="24"/>
          <w:szCs w:val="24"/>
        </w:rPr>
        <w:t>more broadly</w:t>
      </w:r>
      <w:r w:rsidRPr="00E37E04">
        <w:rPr>
          <w:rFonts w:ascii="Times New Roman" w:hAnsi="Times New Roman" w:cs="Times New Roman"/>
          <w:sz w:val="24"/>
          <w:szCs w:val="24"/>
        </w:rPr>
        <w:t xml:space="preserve">, </w:t>
      </w:r>
      <w:r w:rsidR="007B6CC8" w:rsidRPr="00E37E04">
        <w:rPr>
          <w:rFonts w:ascii="Times New Roman" w:hAnsi="Times New Roman" w:cs="Times New Roman"/>
          <w:sz w:val="24"/>
          <w:szCs w:val="24"/>
        </w:rPr>
        <w:t xml:space="preserve">must be calibrated against observational data prior </w:t>
      </w:r>
      <w:r w:rsidR="00842F81" w:rsidRPr="00E37E04">
        <w:rPr>
          <w:rFonts w:ascii="Times New Roman" w:hAnsi="Times New Roman" w:cs="Times New Roman"/>
          <w:sz w:val="24"/>
          <w:szCs w:val="24"/>
        </w:rPr>
        <w:t xml:space="preserve">to being used for predictions. </w:t>
      </w:r>
      <w:r w:rsidR="007B6CC8" w:rsidRPr="00E37E04">
        <w:rPr>
          <w:rFonts w:ascii="Times New Roman" w:hAnsi="Times New Roman" w:cs="Times New Roman"/>
          <w:sz w:val="24"/>
          <w:szCs w:val="24"/>
        </w:rPr>
        <w:t xml:space="preserve">During the calibration stage, SDMs </w:t>
      </w:r>
      <w:r w:rsidR="004D20AA" w:rsidRPr="00E37E04">
        <w:rPr>
          <w:rFonts w:ascii="Times New Roman" w:hAnsi="Times New Roman" w:cs="Times New Roman"/>
          <w:sz w:val="24"/>
          <w:szCs w:val="24"/>
        </w:rPr>
        <w:t>use a set of</w:t>
      </w:r>
      <w:r w:rsidR="00AC34D2" w:rsidRPr="00E37E04">
        <w:rPr>
          <w:rFonts w:ascii="Times New Roman" w:hAnsi="Times New Roman" w:cs="Times New Roman"/>
          <w:sz w:val="24"/>
          <w:szCs w:val="24"/>
        </w:rPr>
        <w:t xml:space="preserve"> training examples, </w:t>
      </w:r>
      <m:oMath>
        <m:r>
          <m:rPr>
            <m:sty m:val="bi"/>
          </m:rPr>
          <w:rPr>
            <w:rFonts w:ascii="Cambria Math" w:hAnsi="Cambria Math" w:cs="Times New Roman"/>
            <w:sz w:val="24"/>
            <w:szCs w:val="24"/>
          </w:rPr>
          <m:t>T</m:t>
        </m:r>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m:t>
        </m:r>
        <w:proofErr w:type="gramStart"/>
        <m:r>
          <w:rPr>
            <w:rFonts w:ascii="Cambria Math" w:hAnsi="Cambria Math" w:cs="Times New Roman"/>
            <w:sz w:val="24"/>
            <w:szCs w:val="24"/>
          </w:rPr>
          <m:t>,...,</m:t>
        </m:r>
        <w:proofErr w:type="gramEnd"/>
        <m:r>
          <w:rPr>
            <w:rFonts w:ascii="Cambria Math" w:hAnsi="Cambria Math" w:cs="Times New Roman"/>
            <w:sz w:val="24"/>
            <w:szCs w:val="24"/>
          </w:rPr>
          <m:t>n</m:t>
        </m:r>
      </m:oMath>
      <w:r w:rsidR="00AC34D2" w:rsidRPr="00E37E04">
        <w:rPr>
          <w:rFonts w:ascii="Times New Roman" w:hAnsi="Times New Roman" w:cs="Times New Roman"/>
          <w:sz w:val="24"/>
          <w:szCs w:val="24"/>
        </w:rPr>
        <w:t xml:space="preserve">, where both </w:t>
      </w:r>
      <w:r w:rsidR="004D20AA" w:rsidRPr="00E37E04">
        <w:rPr>
          <w:rFonts w:ascii="Times New Roman" w:hAnsi="Times New Roman" w:cs="Times New Roman"/>
          <w:i/>
          <w:sz w:val="24"/>
          <w:szCs w:val="24"/>
        </w:rPr>
        <w:t>x</w:t>
      </w:r>
      <w:r w:rsidR="004D20AA"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(environmental covariates) </w:t>
      </w:r>
      <w:r w:rsidR="004D20AA" w:rsidRPr="00E37E04">
        <w:rPr>
          <w:rFonts w:ascii="Times New Roman" w:hAnsi="Times New Roman" w:cs="Times New Roman"/>
          <w:sz w:val="24"/>
          <w:szCs w:val="24"/>
        </w:rPr>
        <w:t xml:space="preserve">and </w:t>
      </w:r>
      <w:r w:rsidR="004D20AA" w:rsidRPr="00E37E04">
        <w:rPr>
          <w:rFonts w:ascii="Times New Roman" w:hAnsi="Times New Roman" w:cs="Times New Roman"/>
          <w:i/>
          <w:sz w:val="24"/>
          <w:szCs w:val="24"/>
        </w:rPr>
        <w:t>y</w:t>
      </w:r>
      <w:r w:rsidRPr="00E37E04">
        <w:rPr>
          <w:rFonts w:ascii="Times New Roman" w:hAnsi="Times New Roman" w:cs="Times New Roman"/>
          <w:i/>
          <w:sz w:val="24"/>
          <w:szCs w:val="24"/>
        </w:rPr>
        <w:t xml:space="preserve"> </w:t>
      </w:r>
      <w:r w:rsidRPr="00E37E04">
        <w:rPr>
          <w:rFonts w:ascii="Times New Roman" w:hAnsi="Times New Roman" w:cs="Times New Roman"/>
          <w:sz w:val="24"/>
          <w:szCs w:val="24"/>
        </w:rPr>
        <w:t>(species presence)</w:t>
      </w:r>
      <w:r w:rsidR="004D20AA" w:rsidRPr="00E37E04">
        <w:rPr>
          <w:rFonts w:ascii="Times New Roman" w:hAnsi="Times New Roman" w:cs="Times New Roman"/>
          <w:sz w:val="24"/>
          <w:szCs w:val="24"/>
        </w:rPr>
        <w:t xml:space="preserve"> are known, to approximate</w:t>
      </w:r>
      <w:r w:rsidR="00AC34D2" w:rsidRPr="00E37E04">
        <w:rPr>
          <w:rFonts w:ascii="Times New Roman" w:hAnsi="Times New Roman" w:cs="Times New Roman"/>
          <w:sz w:val="24"/>
          <w:szCs w:val="24"/>
        </w:rPr>
        <w:t xml:space="preserve"> the real relationship</w:t>
      </w:r>
      <w:r w:rsidR="004D20AA"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between the two, </w:t>
      </w:r>
      <m:oMath>
        <m:r>
          <w:rPr>
            <w:rFonts w:ascii="Cambria Math" w:hAnsi="Cambria Math" w:cs="Times New Roman"/>
            <w:sz w:val="24"/>
            <w:szCs w:val="24"/>
          </w:rPr>
          <m:t>f</m:t>
        </m:r>
      </m:oMath>
      <w:r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with</w:t>
      </w:r>
      <w:r w:rsidRPr="00E37E04">
        <w:rPr>
          <w:rFonts w:ascii="Times New Roman" w:hAnsi="Times New Roman" w:cs="Times New Roman"/>
          <w:sz w:val="24"/>
          <w:szCs w:val="24"/>
        </w:rPr>
        <w:t xml:space="preserve"> the learned approximation</w:t>
      </w:r>
      <w:r w:rsidR="007B6CC8" w:rsidRPr="00E37E04">
        <w:rPr>
          <w:rFonts w:ascii="Times New Roman" w:hAnsi="Times New Roman" w:cs="Times New Roman"/>
          <w:sz w:val="24"/>
          <w:szCs w:val="24"/>
        </w:rPr>
        <w:t xml:space="preserve"> function</w:t>
      </w:r>
      <w:r w:rsidR="00AC34D2" w:rsidRPr="00E37E04">
        <w:rPr>
          <w:rFonts w:ascii="Times New Roman" w:hAnsi="Times New Roman" w:cs="Times New Roman"/>
          <w:sz w:val="24"/>
          <w:szCs w:val="24"/>
        </w:rPr>
        <w:t>,</w:t>
      </w:r>
      <w:r w:rsidR="004D20AA" w:rsidRPr="00E37E04">
        <w:rPr>
          <w:rFonts w:ascii="Times New Roman" w:hAnsi="Times New Roman" w:cs="Times New Roman"/>
          <w:sz w:val="24"/>
          <w:szCs w:val="24"/>
        </w:rPr>
        <w:t xml:space="preserve">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4D20AA"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4D20AA" w:rsidRPr="00E37E04">
        <w:rPr>
          <w:rFonts w:ascii="Times New Roman" w:hAnsi="Times New Roman" w:cs="Times New Roman"/>
          <w:sz w:val="24"/>
          <w:szCs w:val="24"/>
        </w:rPr>
        <w:t xml:space="preserve">The learned </w:t>
      </w:r>
      <w:r w:rsidRPr="00E37E04">
        <w:rPr>
          <w:rFonts w:ascii="Times New Roman" w:hAnsi="Times New Roman" w:cs="Times New Roman"/>
          <w:sz w:val="24"/>
          <w:szCs w:val="24"/>
        </w:rPr>
        <w:t>function is the relationship</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that minimizes</w:t>
      </w:r>
      <w:r w:rsidR="00AC34D2" w:rsidRPr="00E37E04">
        <w:rPr>
          <w:rFonts w:ascii="Times New Roman" w:hAnsi="Times New Roman" w:cs="Times New Roman"/>
          <w:sz w:val="24"/>
          <w:szCs w:val="24"/>
        </w:rPr>
        <w:t xml:space="preserve"> a loss function based on the difference between the real and predicted value, </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r>
          <w:rPr>
            <w:rFonts w:ascii="Cambria Math" w:hAnsi="Cambria Math" w:cs="Times New Roman"/>
            <w:sz w:val="24"/>
            <w:szCs w:val="24"/>
          </w:rPr>
          <m:t>(i)</m:t>
        </m:r>
      </m:oMath>
      <w:r w:rsidR="00AC34D2" w:rsidRPr="00E37E04">
        <w:rPr>
          <w:rFonts w:ascii="Times New Roman" w:hAnsi="Times New Roman" w:cs="Times New Roman"/>
          <w:sz w:val="24"/>
          <w:szCs w:val="24"/>
        </w:rPr>
        <w:t>. Each training example</w:t>
      </w:r>
      <w:r w:rsidRPr="00E37E04">
        <w:rPr>
          <w:rFonts w:ascii="Times New Roman" w:hAnsi="Times New Roman" w:cs="Times New Roman"/>
          <w:sz w:val="24"/>
          <w:szCs w:val="24"/>
        </w:rPr>
        <w:t xml:space="preserve"> (</w:t>
      </w:r>
      <m:oMath>
        <m:r>
          <w:rPr>
            <w:rFonts w:ascii="Cambria Math" w:hAnsi="Cambria Math" w:cs="Times New Roman"/>
            <w:sz w:val="24"/>
            <w:szCs w:val="24"/>
          </w:rPr>
          <m:t>x</m:t>
        </m:r>
      </m:oMath>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4D20AA" w:rsidRPr="00E37E04">
        <w:rPr>
          <w:rFonts w:ascii="Times New Roman" w:hAnsi="Times New Roman" w:cs="Times New Roman"/>
          <w:sz w:val="24"/>
          <w:szCs w:val="24"/>
        </w:rPr>
        <w:t>is</w:t>
      </w:r>
      <w:r w:rsidR="00AC34D2" w:rsidRPr="00E37E04">
        <w:rPr>
          <w:rFonts w:ascii="Times New Roman" w:hAnsi="Times New Roman" w:cs="Times New Roman"/>
          <w:sz w:val="24"/>
          <w:szCs w:val="24"/>
        </w:rPr>
        <w:t xml:space="preserve"> composed of a </w:t>
      </w:r>
      <m:oMath>
        <m:r>
          <w:rPr>
            <w:rFonts w:ascii="Cambria Math" w:hAnsi="Cambria Math" w:cs="Times New Roman"/>
            <w:sz w:val="24"/>
            <w:szCs w:val="24"/>
          </w:rPr>
          <m:t>p</m:t>
        </m:r>
      </m:oMath>
      <w:r w:rsidR="00AC34D2" w:rsidRPr="00E37E04">
        <w:rPr>
          <w:rFonts w:ascii="Times New Roman" w:hAnsi="Times New Roman" w:cs="Times New Roman"/>
          <w:sz w:val="24"/>
          <w:szCs w:val="24"/>
        </w:rPr>
        <w:t xml:space="preserve">-dimensional vector of </w:t>
      </w:r>
      <w:r w:rsidR="004D20AA" w:rsidRPr="00E37E04">
        <w:rPr>
          <w:rFonts w:ascii="Times New Roman" w:hAnsi="Times New Roman" w:cs="Times New Roman"/>
          <w:sz w:val="24"/>
          <w:szCs w:val="24"/>
        </w:rPr>
        <w:t>covariates</w:t>
      </w:r>
      <w:r w:rsidR="00AC34D2" w:rsidRPr="00E37E04">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w:proofErr w:type="gramStart"/>
        <m:r>
          <w:rPr>
            <w:rFonts w:ascii="Cambria Math" w:hAnsi="Cambria Math" w:cs="Times New Roman"/>
            <w:sz w:val="24"/>
            <w:szCs w:val="24"/>
          </w:rPr>
          <m:t>,…,</m:t>
        </m:r>
        <w:proofErr w:type="gramEn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pi</m:t>
            </m:r>
          </m:sub>
        </m:sSub>
      </m:oMath>
      <w:r w:rsidR="004D20AA" w:rsidRPr="00E37E04">
        <w:rPr>
          <w:rFonts w:ascii="Times New Roman" w:hAnsi="Times New Roman" w:cs="Times New Roman"/>
          <w:sz w:val="24"/>
          <w:szCs w:val="24"/>
        </w:rPr>
        <w:t xml:space="preserve">, </w:t>
      </w:r>
      <m:oMath>
        <m:r>
          <w:rPr>
            <w:rFonts w:ascii="Cambria Math" w:hAnsi="Cambria Math" w:cs="Times New Roman"/>
            <w:sz w:val="24"/>
            <w:szCs w:val="24"/>
          </w:rPr>
          <m:t>p=1, 2,…P</m:t>
        </m:r>
      </m:oMath>
      <w:r w:rsidR="00842F81" w:rsidRPr="00E37E04">
        <w:rPr>
          <w:rFonts w:ascii="Times New Roman" w:hAnsi="Times New Roman" w:cs="Times New Roman"/>
          <w:sz w:val="24"/>
          <w:szCs w:val="24"/>
        </w:rPr>
        <w:t xml:space="preserve"> (Haste et al, 2009)</w:t>
      </w:r>
      <w:r w:rsidR="004D20AA"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Model-driven algorithms make </w:t>
      </w:r>
      <w:r w:rsidRPr="00E37E04">
        <w:rPr>
          <w:rFonts w:ascii="Times New Roman" w:hAnsi="Times New Roman" w:cs="Times New Roman"/>
          <w:i/>
          <w:sz w:val="24"/>
          <w:szCs w:val="24"/>
        </w:rPr>
        <w:t xml:space="preserve">a priori </w:t>
      </w:r>
      <w:r w:rsidRPr="00E37E04">
        <w:rPr>
          <w:rFonts w:ascii="Times New Roman" w:hAnsi="Times New Roman" w:cs="Times New Roman"/>
          <w:sz w:val="24"/>
          <w:szCs w:val="24"/>
        </w:rPr>
        <w:t xml:space="preserve">decisions about the structure of </w:t>
      </w:r>
      <m:oMath>
        <m:r>
          <w:rPr>
            <w:rFonts w:ascii="Cambria Math" w:hAnsi="Cambria Math" w:cs="Times New Roman"/>
            <w:sz w:val="24"/>
            <w:szCs w:val="24"/>
          </w:rPr>
          <m:t>f</m:t>
        </m:r>
      </m:oMath>
      <w:r w:rsidRPr="00E37E04">
        <w:rPr>
          <w:rFonts w:ascii="Times New Roman" w:hAnsi="Times New Roman" w:cs="Times New Roman"/>
          <w:sz w:val="24"/>
          <w:szCs w:val="24"/>
        </w:rPr>
        <w:t>, while data-driven algorithms can adapt to fit any given design matrix</w:t>
      </w:r>
      <w:r w:rsidR="00842F81" w:rsidRPr="00E37E04">
        <w:rPr>
          <w:rFonts w:ascii="Times New Roman" w:hAnsi="Times New Roman" w:cs="Times New Roman"/>
          <w:sz w:val="24"/>
          <w:szCs w:val="24"/>
        </w:rPr>
        <w:t xml:space="preserve"> (Hastie et al., 2009; Franklin 2010)</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p>
    <w:p w14:paraId="193EF49F" w14:textId="4C5D4F18"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Model-driven </w:t>
      </w:r>
      <w:r w:rsidR="00E336DD" w:rsidRPr="00E37E04">
        <w:rPr>
          <w:rFonts w:ascii="Times New Roman" w:hAnsi="Times New Roman" w:cs="Times New Roman"/>
          <w:sz w:val="24"/>
          <w:szCs w:val="24"/>
        </w:rPr>
        <w:t xml:space="preserve">SDMs </w:t>
      </w:r>
      <w:r w:rsidRPr="00E37E04">
        <w:rPr>
          <w:rFonts w:ascii="Times New Roman" w:hAnsi="Times New Roman" w:cs="Times New Roman"/>
          <w:sz w:val="24"/>
          <w:szCs w:val="24"/>
        </w:rPr>
        <w:t>fit parametric statistical models to a dataset, making assumptions about how inputs and outputs are related</w:t>
      </w:r>
      <w:proofErr w:type="gramStart"/>
      <w:r w:rsidRPr="00E37E04">
        <w:rPr>
          <w:rFonts w:ascii="Times New Roman" w:hAnsi="Times New Roman" w:cs="Times New Roman"/>
          <w:sz w:val="24"/>
          <w:szCs w:val="24"/>
        </w:rPr>
        <w:t>, including</w:t>
      </w:r>
      <w:proofErr w:type="gramEnd"/>
      <w:r w:rsidR="00842F81" w:rsidRPr="00E37E04">
        <w:rPr>
          <w:rFonts w:ascii="Times New Roman" w:hAnsi="Times New Roman" w:cs="Times New Roman"/>
          <w:sz w:val="24"/>
          <w:szCs w:val="24"/>
        </w:rPr>
        <w:t xml:space="preserve"> e.g.</w:t>
      </w:r>
      <w:r w:rsidRPr="00E37E04">
        <w:rPr>
          <w:rFonts w:ascii="Times New Roman" w:hAnsi="Times New Roman" w:cs="Times New Roman"/>
          <w:sz w:val="24"/>
          <w:szCs w:val="24"/>
        </w:rPr>
        <w:t xml:space="preserve"> linearity</w:t>
      </w:r>
      <w:r w:rsidR="00842F81" w:rsidRPr="00E37E04">
        <w:rPr>
          <w:rFonts w:ascii="Times New Roman" w:hAnsi="Times New Roman" w:cs="Times New Roman"/>
          <w:sz w:val="24"/>
          <w:szCs w:val="24"/>
        </w:rPr>
        <w:t xml:space="preserve">, </w:t>
      </w:r>
      <w:r w:rsidRPr="00E37E04">
        <w:rPr>
          <w:rFonts w:ascii="Times New Roman" w:hAnsi="Times New Roman" w:cs="Times New Roman"/>
          <w:sz w:val="24"/>
          <w:szCs w:val="24"/>
        </w:rPr>
        <w:t>error distribution</w:t>
      </w:r>
      <w:r w:rsidR="00842F81" w:rsidRPr="00E37E04">
        <w:rPr>
          <w:rFonts w:ascii="Times New Roman" w:hAnsi="Times New Roman" w:cs="Times New Roman"/>
          <w:sz w:val="24"/>
          <w:szCs w:val="24"/>
        </w:rPr>
        <w:t>, and independence</w:t>
      </w:r>
      <w:r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 xml:space="preserve">While these techniques can make poor predictions if the assumptions are not upheld, they </w:t>
      </w:r>
      <w:r w:rsidRPr="00E37E04">
        <w:rPr>
          <w:rFonts w:ascii="Times New Roman" w:hAnsi="Times New Roman" w:cs="Times New Roman"/>
          <w:sz w:val="24"/>
          <w:szCs w:val="24"/>
        </w:rPr>
        <w:t>were the first to see substantial use in SDM applications and continue to be widely used because of their strong statistical foundations and ability to realistically model ecological relationships (Austin, 2002). These models include boxcar algorithms, which build multidimensional bounding boxes around species presence in environmental space (Guisan &amp; Zimmerman, 2000), as well as more complex methods</w:t>
      </w:r>
      <w:r w:rsidR="00513379" w:rsidRPr="00E37E04">
        <w:rPr>
          <w:rFonts w:ascii="Times New Roman" w:hAnsi="Times New Roman" w:cs="Times New Roman"/>
          <w:sz w:val="24"/>
          <w:szCs w:val="24"/>
        </w:rPr>
        <w:t xml:space="preserve">, including </w:t>
      </w:r>
      <w:r w:rsidRPr="00E37E04">
        <w:rPr>
          <w:rFonts w:ascii="Times New Roman" w:hAnsi="Times New Roman" w:cs="Times New Roman"/>
          <w:sz w:val="24"/>
          <w:szCs w:val="24"/>
        </w:rPr>
        <w:t>generalized linear models (Guisan</w:t>
      </w:r>
      <w:r w:rsidR="004D20AA"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w:t>
      </w:r>
      <w:r w:rsidR="00513379" w:rsidRPr="00E37E04">
        <w:rPr>
          <w:rFonts w:ascii="Times New Roman" w:hAnsi="Times New Roman" w:cs="Times New Roman"/>
          <w:sz w:val="24"/>
          <w:szCs w:val="24"/>
        </w:rPr>
        <w:t xml:space="preserve"> 2002; Vincent &amp; Haworth, 1983)</w:t>
      </w:r>
      <w:r w:rsidR="004D20AA" w:rsidRPr="00E37E04">
        <w:rPr>
          <w:rFonts w:ascii="Times New Roman" w:hAnsi="Times New Roman" w:cs="Times New Roman"/>
          <w:sz w:val="24"/>
          <w:szCs w:val="24"/>
        </w:rPr>
        <w:t xml:space="preserve"> and</w:t>
      </w:r>
      <w:r w:rsidRPr="00E37E04">
        <w:rPr>
          <w:rFonts w:ascii="Times New Roman" w:hAnsi="Times New Roman" w:cs="Times New Roman"/>
          <w:sz w:val="24"/>
          <w:szCs w:val="24"/>
        </w:rPr>
        <w:t xml:space="preserve"> </w:t>
      </w:r>
      <w:r w:rsidR="00D71C01" w:rsidRPr="00E37E04">
        <w:rPr>
          <w:rFonts w:ascii="Times New Roman" w:hAnsi="Times New Roman" w:cs="Times New Roman"/>
          <w:sz w:val="24"/>
          <w:szCs w:val="24"/>
        </w:rPr>
        <w:t xml:space="preserve">multiple </w:t>
      </w:r>
      <w:r w:rsidRPr="00E37E04">
        <w:rPr>
          <w:rFonts w:ascii="Times New Roman" w:hAnsi="Times New Roman" w:cs="Times New Roman"/>
          <w:sz w:val="24"/>
          <w:szCs w:val="24"/>
        </w:rPr>
        <w:t xml:space="preserve">linear and logistic </w:t>
      </w:r>
      <w:proofErr w:type="gramStart"/>
      <w:r w:rsidRPr="00E37E04">
        <w:rPr>
          <w:rFonts w:ascii="Times New Roman" w:hAnsi="Times New Roman" w:cs="Times New Roman"/>
          <w:sz w:val="24"/>
          <w:szCs w:val="24"/>
        </w:rPr>
        <w:t>regression</w:t>
      </w:r>
      <w:proofErr w:type="gramEnd"/>
      <w:r w:rsidRPr="00E37E04">
        <w:rPr>
          <w:rFonts w:ascii="Times New Roman" w:hAnsi="Times New Roman" w:cs="Times New Roman"/>
          <w:sz w:val="24"/>
          <w:szCs w:val="24"/>
        </w:rPr>
        <w:t xml:space="preserve"> (Franklin, 2010).</w:t>
      </w:r>
    </w:p>
    <w:p w14:paraId="1F3B4577" w14:textId="6B0B9CAC" w:rsidR="00F94FEE" w:rsidRPr="00E37E04" w:rsidRDefault="00513379"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An</w:t>
      </w:r>
      <w:r w:rsidR="00AC34D2" w:rsidRPr="00E37E04">
        <w:rPr>
          <w:rFonts w:ascii="Times New Roman" w:hAnsi="Times New Roman" w:cs="Times New Roman"/>
          <w:sz w:val="24"/>
          <w:szCs w:val="24"/>
        </w:rPr>
        <w:t xml:space="preserve"> increase in available computing power has spurred the development and application of data-driven learning algorithms</w:t>
      </w:r>
      <w:r w:rsidR="00D71C01" w:rsidRPr="00E37E04">
        <w:rPr>
          <w:rFonts w:ascii="Times New Roman" w:hAnsi="Times New Roman" w:cs="Times New Roman"/>
          <w:sz w:val="24"/>
          <w:szCs w:val="24"/>
        </w:rPr>
        <w:t xml:space="preserve">, which take a non-parametric approach to approximating </w:t>
      </w:r>
      <m:oMath>
        <m:r>
          <w:rPr>
            <w:rFonts w:ascii="Cambria Math" w:hAnsi="Cambria Math" w:cs="Times New Roman"/>
            <w:sz w:val="24"/>
            <w:szCs w:val="24"/>
          </w:rPr>
          <m:t>f</m:t>
        </m:r>
      </m:oMath>
      <w:r w:rsidR="00AC34D2"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 xml:space="preserve">While </w:t>
      </w:r>
      <w:r w:rsidRPr="00E37E04">
        <w:rPr>
          <w:rFonts w:ascii="Times New Roman" w:hAnsi="Times New Roman" w:cs="Times New Roman"/>
          <w:sz w:val="24"/>
          <w:szCs w:val="24"/>
        </w:rPr>
        <w:t>not reliant</w:t>
      </w:r>
      <w:r w:rsidR="00F52E03" w:rsidRPr="00E37E04">
        <w:rPr>
          <w:rFonts w:ascii="Times New Roman" w:hAnsi="Times New Roman" w:cs="Times New Roman"/>
          <w:sz w:val="24"/>
          <w:szCs w:val="24"/>
        </w:rPr>
        <w:t xml:space="preserve"> on stringent assumptions about the form of the relationship, any particular portion of parameter space depends on only a handful o</w:t>
      </w:r>
      <w:r w:rsidR="00E336DD" w:rsidRPr="00E37E04">
        <w:rPr>
          <w:rFonts w:ascii="Times New Roman" w:hAnsi="Times New Roman" w:cs="Times New Roman"/>
          <w:sz w:val="24"/>
          <w:szCs w:val="24"/>
        </w:rPr>
        <w:t>f</w:t>
      </w:r>
      <w:r w:rsidR="00F52E03" w:rsidRPr="00E37E04">
        <w:rPr>
          <w:rFonts w:ascii="Times New Roman" w:hAnsi="Times New Roman" w:cs="Times New Roman"/>
          <w:sz w:val="24"/>
          <w:szCs w:val="24"/>
        </w:rPr>
        <w:t xml:space="preserve"> input points, making the models highly sensitive to small changes in the input data (Hastie et al., 2009).</w:t>
      </w:r>
      <w:r w:rsidR="00DD209B"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In</w:t>
      </w:r>
      <w:r w:rsidR="00AC34D2" w:rsidRPr="00E37E04">
        <w:rPr>
          <w:rFonts w:ascii="Times New Roman" w:hAnsi="Times New Roman" w:cs="Times New Roman"/>
          <w:sz w:val="24"/>
          <w:szCs w:val="24"/>
        </w:rPr>
        <w:t xml:space="preserve"> some cases, </w:t>
      </w:r>
      <w:r w:rsidR="00F52E03" w:rsidRPr="00E37E04">
        <w:rPr>
          <w:rFonts w:ascii="Times New Roman" w:hAnsi="Times New Roman" w:cs="Times New Roman"/>
          <w:sz w:val="24"/>
          <w:szCs w:val="24"/>
        </w:rPr>
        <w:t xml:space="preserve">these models </w:t>
      </w:r>
      <w:r w:rsidR="00842F81" w:rsidRPr="00E37E04">
        <w:rPr>
          <w:rFonts w:ascii="Times New Roman" w:hAnsi="Times New Roman" w:cs="Times New Roman"/>
          <w:sz w:val="24"/>
          <w:szCs w:val="24"/>
        </w:rPr>
        <w:t>are</w:t>
      </w:r>
      <w:r w:rsidR="00F52E03" w:rsidRPr="00E37E04">
        <w:rPr>
          <w:rFonts w:ascii="Times New Roman" w:hAnsi="Times New Roman" w:cs="Times New Roman"/>
          <w:sz w:val="24"/>
          <w:szCs w:val="24"/>
        </w:rPr>
        <w:t xml:space="preserve"> shown to </w:t>
      </w:r>
      <w:r w:rsidR="00AC34D2" w:rsidRPr="00E37E04">
        <w:rPr>
          <w:rFonts w:ascii="Times New Roman" w:hAnsi="Times New Roman" w:cs="Times New Roman"/>
          <w:sz w:val="24"/>
          <w:szCs w:val="24"/>
        </w:rPr>
        <w:t>outperform their model-driven counterparts (El</w:t>
      </w:r>
      <w:r w:rsidR="00F52E03" w:rsidRPr="00E37E04">
        <w:rPr>
          <w:rFonts w:ascii="Times New Roman" w:hAnsi="Times New Roman" w:cs="Times New Roman"/>
          <w:sz w:val="24"/>
          <w:szCs w:val="24"/>
        </w:rPr>
        <w:t xml:space="preserve">ith et al., 2006), and </w:t>
      </w:r>
      <w:r w:rsidR="00AC34D2" w:rsidRPr="00E37E04">
        <w:rPr>
          <w:rFonts w:ascii="Times New Roman" w:hAnsi="Times New Roman" w:cs="Times New Roman"/>
          <w:sz w:val="24"/>
          <w:szCs w:val="24"/>
        </w:rPr>
        <w:t>include genetic algorithms (Elith et al., 2006), classification and regression trees (Elith</w:t>
      </w:r>
      <w:r w:rsidR="00842F81" w:rsidRPr="00E37E04">
        <w:rPr>
          <w:rFonts w:ascii="Times New Roman" w:hAnsi="Times New Roman" w:cs="Times New Roman"/>
          <w:sz w:val="24"/>
          <w:szCs w:val="24"/>
        </w:rPr>
        <w:t xml:space="preserve"> et al.</w:t>
      </w:r>
      <w:r w:rsidR="00AC34D2" w:rsidRPr="00E37E04">
        <w:rPr>
          <w:rFonts w:ascii="Times New Roman" w:hAnsi="Times New Roman" w:cs="Times New Roman"/>
          <w:sz w:val="24"/>
          <w:szCs w:val="24"/>
        </w:rPr>
        <w:t>, 2008), artificial neural networks (Hastie et al., 2009), support vector machines (</w:t>
      </w:r>
      <w:r w:rsidR="004D20AA" w:rsidRPr="00E37E04">
        <w:rPr>
          <w:rFonts w:ascii="Times New Roman" w:hAnsi="Times New Roman" w:cs="Times New Roman"/>
          <w:sz w:val="24"/>
          <w:szCs w:val="24"/>
        </w:rPr>
        <w:t>Drake et al.</w:t>
      </w:r>
      <w:r w:rsidR="00AC34D2" w:rsidRPr="00E37E04">
        <w:rPr>
          <w:rFonts w:ascii="Times New Roman" w:hAnsi="Times New Roman" w:cs="Times New Roman"/>
          <w:sz w:val="24"/>
          <w:szCs w:val="24"/>
        </w:rPr>
        <w:t>, 2006), and maximum entropy techniques (Elith et al., 2010; Phillips &amp; Dudík, 2008). MaxEnt, a maximum entropy algorithm</w:t>
      </w:r>
      <w:r w:rsidR="004D20AA" w:rsidRPr="00E37E04">
        <w:rPr>
          <w:rFonts w:ascii="Times New Roman" w:hAnsi="Times New Roman" w:cs="Times New Roman"/>
          <w:sz w:val="24"/>
          <w:szCs w:val="24"/>
        </w:rPr>
        <w:t xml:space="preserve"> for SDM</w:t>
      </w:r>
      <w:r w:rsidR="00AC34D2" w:rsidRPr="00E37E04">
        <w:rPr>
          <w:rFonts w:ascii="Times New Roman" w:hAnsi="Times New Roman" w:cs="Times New Roman"/>
          <w:sz w:val="24"/>
          <w:szCs w:val="24"/>
        </w:rPr>
        <w:t xml:space="preserve"> and </w:t>
      </w:r>
      <w:r w:rsidR="004D20AA" w:rsidRPr="00E37E04">
        <w:rPr>
          <w:rFonts w:ascii="Times New Roman" w:hAnsi="Times New Roman" w:cs="Times New Roman"/>
          <w:sz w:val="24"/>
          <w:szCs w:val="24"/>
        </w:rPr>
        <w:t xml:space="preserve">associated </w:t>
      </w:r>
      <w:r w:rsidR="00AC34D2" w:rsidRPr="00E37E04">
        <w:rPr>
          <w:rFonts w:ascii="Times New Roman" w:hAnsi="Times New Roman" w:cs="Times New Roman"/>
          <w:sz w:val="24"/>
          <w:szCs w:val="24"/>
        </w:rPr>
        <w:t xml:space="preserve">Java-based runtime </w:t>
      </w:r>
      <w:r w:rsidR="00842F81" w:rsidRPr="00E37E04">
        <w:rPr>
          <w:rFonts w:ascii="Times New Roman" w:hAnsi="Times New Roman" w:cs="Times New Roman"/>
          <w:sz w:val="24"/>
          <w:szCs w:val="24"/>
        </w:rPr>
        <w:t>environment</w:t>
      </w:r>
      <w:r w:rsidR="00AC34D2" w:rsidRPr="00E37E04">
        <w:rPr>
          <w:rFonts w:ascii="Times New Roman" w:hAnsi="Times New Roman" w:cs="Times New Roman"/>
          <w:sz w:val="24"/>
          <w:szCs w:val="24"/>
        </w:rPr>
        <w:t xml:space="preserve"> </w:t>
      </w:r>
      <w:r w:rsidR="00F52E03" w:rsidRPr="00E37E04">
        <w:rPr>
          <w:rFonts w:ascii="Times New Roman" w:hAnsi="Times New Roman" w:cs="Times New Roman"/>
          <w:sz w:val="24"/>
          <w:szCs w:val="24"/>
        </w:rPr>
        <w:t>is widely used</w:t>
      </w:r>
      <w:r w:rsidR="00AC34D2" w:rsidRPr="00E37E04">
        <w:rPr>
          <w:rFonts w:ascii="Times New Roman" w:hAnsi="Times New Roman" w:cs="Times New Roman"/>
          <w:sz w:val="24"/>
          <w:szCs w:val="24"/>
        </w:rPr>
        <w:t xml:space="preserve"> and has </w:t>
      </w:r>
      <w:r w:rsidRPr="00E37E04">
        <w:rPr>
          <w:rFonts w:ascii="Times New Roman" w:hAnsi="Times New Roman" w:cs="Times New Roman"/>
          <w:sz w:val="24"/>
          <w:szCs w:val="24"/>
        </w:rPr>
        <w:t xml:space="preserve">been </w:t>
      </w:r>
      <w:r w:rsidR="00AC34D2" w:rsidRPr="00E37E04">
        <w:rPr>
          <w:rFonts w:ascii="Times New Roman" w:hAnsi="Times New Roman" w:cs="Times New Roman"/>
          <w:sz w:val="24"/>
          <w:szCs w:val="24"/>
        </w:rPr>
        <w:t>demonstrated to perform consistently</w:t>
      </w:r>
      <w:r w:rsidR="000B6123"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even on small sample sizes (Elith et al., 2010; Ph</w:t>
      </w:r>
      <w:r w:rsidR="004D20AA" w:rsidRPr="00E37E04">
        <w:rPr>
          <w:rFonts w:ascii="Times New Roman" w:hAnsi="Times New Roman" w:cs="Times New Roman"/>
          <w:sz w:val="24"/>
          <w:szCs w:val="24"/>
        </w:rPr>
        <w:t>illips &amp; Dudík, 2008; Phillips et al.</w:t>
      </w:r>
      <w:r w:rsidR="00AC34D2" w:rsidRPr="00E37E04">
        <w:rPr>
          <w:rFonts w:ascii="Times New Roman" w:hAnsi="Times New Roman" w:cs="Times New Roman"/>
          <w:sz w:val="24"/>
          <w:szCs w:val="24"/>
        </w:rPr>
        <w:t xml:space="preserve">, 2006). </w:t>
      </w:r>
      <w:r w:rsidR="000B6123" w:rsidRPr="00E37E04">
        <w:rPr>
          <w:rFonts w:ascii="Times New Roman" w:hAnsi="Times New Roman" w:cs="Times New Roman"/>
          <w:sz w:val="24"/>
          <w:szCs w:val="24"/>
        </w:rPr>
        <w:t>Recent</w:t>
      </w:r>
      <w:r w:rsidR="00AC34D2" w:rsidRPr="00E37E04">
        <w:rPr>
          <w:rFonts w:ascii="Times New Roman" w:hAnsi="Times New Roman" w:cs="Times New Roman"/>
          <w:sz w:val="24"/>
          <w:szCs w:val="24"/>
        </w:rPr>
        <w:t xml:space="preserve"> literature suggest</w:t>
      </w:r>
      <w:r w:rsidR="000B6123"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that MaxEnt is the most popular SDM method in use today, appearing in over 20% of all SDM studies published after 2008. Recent </w:t>
      </w:r>
      <w:r w:rsidR="00F52E03" w:rsidRPr="00E37E04">
        <w:rPr>
          <w:rFonts w:ascii="Times New Roman" w:hAnsi="Times New Roman" w:cs="Times New Roman"/>
          <w:sz w:val="24"/>
          <w:szCs w:val="24"/>
        </w:rPr>
        <w:t>critiques</w:t>
      </w:r>
      <w:r w:rsidR="00AC34D2" w:rsidRPr="00E37E04">
        <w:rPr>
          <w:rFonts w:ascii="Times New Roman" w:hAnsi="Times New Roman" w:cs="Times New Roman"/>
          <w:sz w:val="24"/>
          <w:szCs w:val="24"/>
        </w:rPr>
        <w:t xml:space="preserve"> of </w:t>
      </w:r>
      <w:r w:rsidR="00E336DD" w:rsidRPr="00E37E04">
        <w:rPr>
          <w:rFonts w:ascii="Times New Roman" w:hAnsi="Times New Roman" w:cs="Times New Roman"/>
          <w:sz w:val="24"/>
          <w:szCs w:val="24"/>
        </w:rPr>
        <w:t>MaxEnt</w:t>
      </w:r>
      <w:r w:rsidR="00AC34D2" w:rsidRPr="00E37E04">
        <w:rPr>
          <w:rFonts w:ascii="Times New Roman" w:hAnsi="Times New Roman" w:cs="Times New Roman"/>
          <w:sz w:val="24"/>
          <w:szCs w:val="24"/>
        </w:rPr>
        <w:t xml:space="preserve">, however, </w:t>
      </w:r>
      <w:r w:rsidR="004D20AA" w:rsidRPr="00E37E04">
        <w:rPr>
          <w:rFonts w:ascii="Times New Roman" w:hAnsi="Times New Roman" w:cs="Times New Roman"/>
          <w:sz w:val="24"/>
          <w:szCs w:val="24"/>
        </w:rPr>
        <w:t>suggest</w:t>
      </w:r>
      <w:r w:rsidR="00AC34D2" w:rsidRPr="00E37E04">
        <w:rPr>
          <w:rFonts w:ascii="Times New Roman" w:hAnsi="Times New Roman" w:cs="Times New Roman"/>
          <w:sz w:val="24"/>
          <w:szCs w:val="24"/>
        </w:rPr>
        <w:t xml:space="preserve"> that its performance may be questionable </w:t>
      </w:r>
      <w:r w:rsidR="00842F81" w:rsidRPr="00E37E04">
        <w:rPr>
          <w:rFonts w:ascii="Times New Roman" w:hAnsi="Times New Roman" w:cs="Times New Roman"/>
          <w:sz w:val="24"/>
          <w:szCs w:val="24"/>
        </w:rPr>
        <w:t xml:space="preserve">particularly on small datasets that sample only a small portion of a species geographic range </w:t>
      </w:r>
      <w:r w:rsidR="004D20AA" w:rsidRPr="00E37E04">
        <w:rPr>
          <w:rFonts w:ascii="Times New Roman" w:hAnsi="Times New Roman" w:cs="Times New Roman"/>
          <w:sz w:val="24"/>
          <w:szCs w:val="24"/>
        </w:rPr>
        <w:t>(Fitzpatrick et al.</w:t>
      </w:r>
      <w:r w:rsidR="00AC34D2" w:rsidRPr="00E37E04">
        <w:rPr>
          <w:rFonts w:ascii="Times New Roman" w:hAnsi="Times New Roman" w:cs="Times New Roman"/>
          <w:sz w:val="24"/>
          <w:szCs w:val="24"/>
        </w:rPr>
        <w:t xml:space="preserve">, 2013). Data-driven models </w:t>
      </w:r>
      <w:r w:rsidR="004D20AA" w:rsidRPr="00E37E04">
        <w:rPr>
          <w:rFonts w:ascii="Times New Roman" w:hAnsi="Times New Roman" w:cs="Times New Roman"/>
          <w:sz w:val="24"/>
          <w:szCs w:val="24"/>
        </w:rPr>
        <w:t>are often more</w:t>
      </w:r>
      <w:r w:rsidR="00AC34D2" w:rsidRPr="00E37E04">
        <w:rPr>
          <w:rFonts w:ascii="Times New Roman" w:hAnsi="Times New Roman" w:cs="Times New Roman"/>
          <w:sz w:val="24"/>
          <w:szCs w:val="24"/>
        </w:rPr>
        <w:t xml:space="preserve"> computationally intensive than their model-driven counterparts because they usually take at least two passes over the input dataset to</w:t>
      </w:r>
      <w:r w:rsidR="00E336DD" w:rsidRPr="00E37E04">
        <w:rPr>
          <w:rFonts w:ascii="Times New Roman" w:hAnsi="Times New Roman" w:cs="Times New Roman"/>
          <w:sz w:val="24"/>
          <w:szCs w:val="24"/>
        </w:rPr>
        <w:t xml:space="preserve"> </w:t>
      </w:r>
      <w:r w:rsidR="00842F81" w:rsidRPr="00E37E04">
        <w:rPr>
          <w:rFonts w:ascii="Times New Roman" w:hAnsi="Times New Roman" w:cs="Times New Roman"/>
          <w:sz w:val="24"/>
          <w:szCs w:val="24"/>
        </w:rPr>
        <w:t>(1)</w:t>
      </w:r>
      <w:r w:rsidR="00AC34D2" w:rsidRPr="00E37E04">
        <w:rPr>
          <w:rFonts w:ascii="Times New Roman" w:hAnsi="Times New Roman" w:cs="Times New Roman"/>
          <w:sz w:val="24"/>
          <w:szCs w:val="24"/>
        </w:rPr>
        <w:t xml:space="preserve"> process the data</w:t>
      </w:r>
      <w:r w:rsidR="00842F81" w:rsidRPr="00E37E04">
        <w:rPr>
          <w:rFonts w:ascii="Times New Roman" w:hAnsi="Times New Roman" w:cs="Times New Roman"/>
          <w:sz w:val="24"/>
          <w:szCs w:val="24"/>
        </w:rPr>
        <w:t xml:space="preserve"> and (2) </w:t>
      </w:r>
      <w:r w:rsidR="00AC34D2" w:rsidRPr="00E37E04">
        <w:rPr>
          <w:rFonts w:ascii="Times New Roman" w:hAnsi="Times New Roman" w:cs="Times New Roman"/>
          <w:sz w:val="24"/>
          <w:szCs w:val="24"/>
        </w:rPr>
        <w:t>build the model</w:t>
      </w:r>
      <w:r w:rsidRPr="00E37E04">
        <w:rPr>
          <w:rFonts w:ascii="Times New Roman" w:hAnsi="Times New Roman" w:cs="Times New Roman"/>
          <w:sz w:val="24"/>
          <w:szCs w:val="24"/>
        </w:rPr>
        <w:t xml:space="preserve"> (Hastie et al., 2009)</w:t>
      </w:r>
      <w:r w:rsidR="00AC34D2" w:rsidRPr="00E37E04">
        <w:rPr>
          <w:rFonts w:ascii="Times New Roman" w:hAnsi="Times New Roman" w:cs="Times New Roman"/>
          <w:sz w:val="24"/>
          <w:szCs w:val="24"/>
        </w:rPr>
        <w:t xml:space="preserve">. Furthermore, data-driven </w:t>
      </w:r>
      <w:r w:rsidR="00E336DD" w:rsidRPr="00E37E04">
        <w:rPr>
          <w:rFonts w:ascii="Times New Roman" w:hAnsi="Times New Roman" w:cs="Times New Roman"/>
          <w:sz w:val="24"/>
          <w:szCs w:val="24"/>
        </w:rPr>
        <w:t xml:space="preserve">SDMs </w:t>
      </w:r>
      <w:r w:rsidR="00AC34D2" w:rsidRPr="00E37E04">
        <w:rPr>
          <w:rFonts w:ascii="Times New Roman" w:hAnsi="Times New Roman" w:cs="Times New Roman"/>
          <w:sz w:val="24"/>
          <w:szCs w:val="24"/>
        </w:rPr>
        <w:t>are often combine</w:t>
      </w:r>
      <w:r w:rsidR="004D20AA" w:rsidRPr="00E37E04">
        <w:rPr>
          <w:rFonts w:ascii="Times New Roman" w:hAnsi="Times New Roman" w:cs="Times New Roman"/>
          <w:sz w:val="24"/>
          <w:szCs w:val="24"/>
        </w:rPr>
        <w:t>d w</w:t>
      </w:r>
      <w:r w:rsidR="00520FF4" w:rsidRPr="00E37E04">
        <w:rPr>
          <w:rFonts w:ascii="Times New Roman" w:hAnsi="Times New Roman" w:cs="Times New Roman"/>
          <w:sz w:val="24"/>
          <w:szCs w:val="24"/>
        </w:rPr>
        <w:t xml:space="preserve">ith techniques like bagging -- </w:t>
      </w:r>
      <w:r w:rsidR="004D20AA" w:rsidRPr="00E37E04">
        <w:rPr>
          <w:rFonts w:ascii="Times New Roman" w:hAnsi="Times New Roman" w:cs="Times New Roman"/>
          <w:sz w:val="24"/>
          <w:szCs w:val="24"/>
        </w:rPr>
        <w:t>building</w:t>
      </w:r>
      <w:r w:rsidR="00AC34D2" w:rsidRPr="00E37E04">
        <w:rPr>
          <w:rFonts w:ascii="Times New Roman" w:hAnsi="Times New Roman" w:cs="Times New Roman"/>
          <w:sz w:val="24"/>
          <w:szCs w:val="24"/>
        </w:rPr>
        <w:t xml:space="preserve"> a collection of models based on </w:t>
      </w:r>
      <w:r w:rsidR="004D20AA" w:rsidRPr="00E37E04">
        <w:rPr>
          <w:rFonts w:ascii="Times New Roman" w:hAnsi="Times New Roman" w:cs="Times New Roman"/>
          <w:sz w:val="24"/>
          <w:szCs w:val="24"/>
        </w:rPr>
        <w:t>random subsets of the input data -- and boosting -- combining</w:t>
      </w:r>
      <w:r w:rsidR="00AC34D2" w:rsidRPr="00E37E04">
        <w:rPr>
          <w:rFonts w:ascii="Times New Roman" w:hAnsi="Times New Roman" w:cs="Times New Roman"/>
          <w:sz w:val="24"/>
          <w:szCs w:val="24"/>
        </w:rPr>
        <w:t xml:space="preserve"> many weakly predictive models into a sing</w:t>
      </w:r>
      <w:r w:rsidR="00113A36" w:rsidRPr="00E37E04">
        <w:rPr>
          <w:rFonts w:ascii="Times New Roman" w:hAnsi="Times New Roman" w:cs="Times New Roman"/>
          <w:sz w:val="24"/>
          <w:szCs w:val="24"/>
        </w:rPr>
        <w:t>le, highly predictive ensemble – which can further increase computational intensity.</w:t>
      </w:r>
    </w:p>
    <w:p w14:paraId="3FE4A791" w14:textId="6D1982B2"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Bayesian methods</w:t>
      </w:r>
      <w:r w:rsidR="00113A36" w:rsidRPr="00E37E04">
        <w:rPr>
          <w:rFonts w:ascii="Times New Roman" w:hAnsi="Times New Roman" w:cs="Times New Roman"/>
          <w:sz w:val="24"/>
          <w:szCs w:val="24"/>
        </w:rPr>
        <w:t xml:space="preserve"> have also been </w:t>
      </w:r>
      <w:r w:rsidR="00520FF4" w:rsidRPr="00E37E04">
        <w:rPr>
          <w:rFonts w:ascii="Times New Roman" w:hAnsi="Times New Roman" w:cs="Times New Roman"/>
          <w:sz w:val="24"/>
          <w:szCs w:val="24"/>
        </w:rPr>
        <w:t>used</w:t>
      </w:r>
      <w:r w:rsidR="00842F81" w:rsidRPr="00E37E04">
        <w:rPr>
          <w:rFonts w:ascii="Times New Roman" w:hAnsi="Times New Roman" w:cs="Times New Roman"/>
          <w:sz w:val="24"/>
          <w:szCs w:val="24"/>
        </w:rPr>
        <w:t xml:space="preserve"> in the approximation of </w:t>
      </w:r>
      <m:oMath>
        <m:r>
          <w:rPr>
            <w:rFonts w:ascii="Cambria Math" w:hAnsi="Cambria Math" w:cs="Times New Roman"/>
            <w:sz w:val="24"/>
            <w:szCs w:val="24"/>
          </w:rPr>
          <m:t>f</m:t>
        </m:r>
      </m:oMath>
      <w:r w:rsidR="000B6123" w:rsidRPr="00E37E04">
        <w:rPr>
          <w:rFonts w:ascii="Times New Roman" w:hAnsi="Times New Roman" w:cs="Times New Roman"/>
          <w:sz w:val="24"/>
          <w:szCs w:val="24"/>
        </w:rPr>
        <w:t xml:space="preserve">. </w:t>
      </w:r>
      <w:r w:rsidRPr="00E37E04">
        <w:rPr>
          <w:rFonts w:ascii="Times New Roman" w:hAnsi="Times New Roman" w:cs="Times New Roman"/>
          <w:sz w:val="24"/>
          <w:szCs w:val="24"/>
        </w:rPr>
        <w:t>Advantages of the Bayesian approach include the ability to include prior ecological knowledge in model formulation (Ellison, 2004) and the ability to estimate model uncertainty without the need for bootstrapping procedures (Dormann et al.</w:t>
      </w:r>
      <w:r w:rsidR="00B873E2" w:rsidRPr="00E37E04">
        <w:rPr>
          <w:rFonts w:ascii="Times New Roman" w:hAnsi="Times New Roman" w:cs="Times New Roman"/>
          <w:sz w:val="24"/>
          <w:szCs w:val="24"/>
        </w:rPr>
        <w:t>, 2012; Elith &amp; Leathwick, 2009</w:t>
      </w:r>
      <w:r w:rsidRPr="00E37E04">
        <w:rPr>
          <w:rFonts w:ascii="Times New Roman" w:hAnsi="Times New Roman" w:cs="Times New Roman"/>
          <w:sz w:val="24"/>
          <w:szCs w:val="24"/>
        </w:rPr>
        <w:t>). With improved computational infrastructure and better MCMC sampling algorithms, Bayesian methods have become incre</w:t>
      </w:r>
      <w:r w:rsidR="00520FF4" w:rsidRPr="00E37E04">
        <w:rPr>
          <w:rFonts w:ascii="Times New Roman" w:hAnsi="Times New Roman" w:cs="Times New Roman"/>
          <w:sz w:val="24"/>
          <w:szCs w:val="24"/>
        </w:rPr>
        <w:t>asingly popular in recent years</w:t>
      </w:r>
      <w:r w:rsidRPr="00E37E04">
        <w:rPr>
          <w:rFonts w:ascii="Times New Roman" w:hAnsi="Times New Roman" w:cs="Times New Roman"/>
          <w:sz w:val="24"/>
          <w:szCs w:val="24"/>
        </w:rPr>
        <w:t xml:space="preserve"> (Hegel</w:t>
      </w:r>
      <w:r w:rsidR="00520FF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2010). Golding &amp; Purse (2016) introduce </w:t>
      </w:r>
      <w:r w:rsidR="001706C7" w:rsidRPr="00E37E04">
        <w:rPr>
          <w:rFonts w:ascii="Times New Roman" w:hAnsi="Times New Roman" w:cs="Times New Roman"/>
          <w:sz w:val="24"/>
          <w:szCs w:val="24"/>
        </w:rPr>
        <w:t>Bayesian</w:t>
      </w:r>
      <w:ins w:id="21" w:author="Jack W Williams" w:date="2017-02-27T11:24:00Z">
        <w:r w:rsidR="001D1FAF"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 xml:space="preserve">SDMs </w:t>
      </w:r>
      <w:proofErr w:type="gramStart"/>
      <w:r w:rsidRPr="00E37E04">
        <w:rPr>
          <w:rFonts w:ascii="Times New Roman" w:hAnsi="Times New Roman" w:cs="Times New Roman"/>
          <w:sz w:val="24"/>
          <w:szCs w:val="24"/>
        </w:rPr>
        <w:t>that incorpor</w:t>
      </w:r>
      <w:r w:rsidR="00520FF4" w:rsidRPr="00E37E04">
        <w:rPr>
          <w:rFonts w:ascii="Times New Roman" w:hAnsi="Times New Roman" w:cs="Times New Roman"/>
          <w:sz w:val="24"/>
          <w:szCs w:val="24"/>
        </w:rPr>
        <w:t xml:space="preserve">ate Gaussian </w:t>
      </w:r>
      <w:r w:rsidR="001706C7" w:rsidRPr="00E37E04">
        <w:rPr>
          <w:rFonts w:ascii="Times New Roman" w:hAnsi="Times New Roman" w:cs="Times New Roman"/>
          <w:sz w:val="24"/>
          <w:szCs w:val="24"/>
        </w:rPr>
        <w:t>random fields</w:t>
      </w:r>
      <w:proofErr w:type="gramEnd"/>
      <w:r w:rsidR="00520FF4" w:rsidRPr="00E37E04">
        <w:rPr>
          <w:rFonts w:ascii="Times New Roman" w:hAnsi="Times New Roman" w:cs="Times New Roman"/>
          <w:sz w:val="24"/>
          <w:szCs w:val="24"/>
        </w:rPr>
        <w:t>, which they claim demonstrate</w:t>
      </w:r>
      <w:r w:rsidRPr="00E37E04">
        <w:rPr>
          <w:rFonts w:ascii="Times New Roman" w:hAnsi="Times New Roman" w:cs="Times New Roman"/>
          <w:sz w:val="24"/>
          <w:szCs w:val="24"/>
        </w:rPr>
        <w:t xml:space="preserve"> both high predictive accuracy and ecologically sound predictions. </w:t>
      </w:r>
      <w:r w:rsidR="000B6123" w:rsidRPr="00E37E04">
        <w:rPr>
          <w:rFonts w:ascii="Times New Roman" w:hAnsi="Times New Roman" w:cs="Times New Roman"/>
          <w:sz w:val="24"/>
          <w:szCs w:val="24"/>
        </w:rPr>
        <w:t>Clark et al.</w:t>
      </w:r>
      <w:r w:rsidR="00520FF4" w:rsidRPr="00E37E04">
        <w:rPr>
          <w:rFonts w:ascii="Times New Roman" w:hAnsi="Times New Roman" w:cs="Times New Roman"/>
          <w:sz w:val="24"/>
          <w:szCs w:val="24"/>
        </w:rPr>
        <w:t xml:space="preserve"> (2014) use the</w:t>
      </w:r>
      <w:r w:rsidR="00C37E78" w:rsidRPr="00E37E04">
        <w:rPr>
          <w:rFonts w:ascii="Times New Roman" w:hAnsi="Times New Roman" w:cs="Times New Roman"/>
          <w:sz w:val="24"/>
          <w:szCs w:val="24"/>
        </w:rPr>
        <w:t xml:space="preserve"> full</w:t>
      </w:r>
      <w:r w:rsidR="00520FF4" w:rsidRPr="00E37E04">
        <w:rPr>
          <w:rFonts w:ascii="Times New Roman" w:hAnsi="Times New Roman" w:cs="Times New Roman"/>
          <w:sz w:val="24"/>
          <w:szCs w:val="24"/>
        </w:rPr>
        <w:t xml:space="preserve"> joint probability distribution of all taxa in an ecosystem to</w:t>
      </w:r>
      <w:r w:rsidRPr="00E37E04">
        <w:rPr>
          <w:rFonts w:ascii="Times New Roman" w:hAnsi="Times New Roman" w:cs="Times New Roman"/>
          <w:sz w:val="24"/>
          <w:szCs w:val="24"/>
        </w:rPr>
        <w:t xml:space="preserve"> model both the climatic range limitations of a species and its biotic i</w:t>
      </w:r>
      <w:r w:rsidR="00520FF4" w:rsidRPr="00E37E04">
        <w:rPr>
          <w:rFonts w:ascii="Times New Roman" w:hAnsi="Times New Roman" w:cs="Times New Roman"/>
          <w:sz w:val="24"/>
          <w:szCs w:val="24"/>
        </w:rPr>
        <w:t>nteractions with other species</w:t>
      </w:r>
      <w:r w:rsidRPr="00E37E04">
        <w:rPr>
          <w:rFonts w:ascii="Times New Roman" w:hAnsi="Times New Roman" w:cs="Times New Roman"/>
          <w:sz w:val="24"/>
          <w:szCs w:val="24"/>
        </w:rPr>
        <w:t xml:space="preserve">. Though it can be challenging for ecologists trained in </w:t>
      </w:r>
      <w:r w:rsidR="001D1FAF" w:rsidRPr="00E37E04">
        <w:rPr>
          <w:rFonts w:ascii="Times New Roman" w:hAnsi="Times New Roman" w:cs="Times New Roman"/>
          <w:sz w:val="24"/>
          <w:szCs w:val="24"/>
        </w:rPr>
        <w:t>classical statistics</w:t>
      </w:r>
      <w:r w:rsidRPr="00E37E04">
        <w:rPr>
          <w:rFonts w:ascii="Times New Roman" w:hAnsi="Times New Roman" w:cs="Times New Roman"/>
          <w:sz w:val="24"/>
          <w:szCs w:val="24"/>
        </w:rPr>
        <w:t xml:space="preserve"> to transition to a Bayesian approach (Ellison, 2004; Hegel et al., 2010), software packages are in development for implementing Bayesian </w:t>
      </w:r>
      <w:r w:rsidR="000B6123" w:rsidRPr="00E37E04">
        <w:rPr>
          <w:rFonts w:ascii="Times New Roman" w:hAnsi="Times New Roman" w:cs="Times New Roman"/>
          <w:sz w:val="24"/>
          <w:szCs w:val="24"/>
        </w:rPr>
        <w:t>SDMs</w:t>
      </w:r>
      <w:r w:rsidRPr="00E37E04">
        <w:rPr>
          <w:rFonts w:ascii="Times New Roman" w:hAnsi="Times New Roman" w:cs="Times New Roman"/>
          <w:sz w:val="24"/>
          <w:szCs w:val="24"/>
        </w:rPr>
        <w:t xml:space="preserve"> in </w:t>
      </w:r>
      <w:r w:rsidR="001706C7" w:rsidRPr="00E37E04">
        <w:rPr>
          <w:rFonts w:ascii="Times New Roman" w:hAnsi="Times New Roman" w:cs="Times New Roman"/>
          <w:sz w:val="24"/>
          <w:szCs w:val="24"/>
        </w:rPr>
        <w:t xml:space="preserve">already-adopted </w:t>
      </w:r>
      <w:r w:rsidRPr="00E37E04">
        <w:rPr>
          <w:rFonts w:ascii="Times New Roman" w:hAnsi="Times New Roman" w:cs="Times New Roman"/>
          <w:sz w:val="24"/>
          <w:szCs w:val="24"/>
        </w:rPr>
        <w:t>langu</w:t>
      </w:r>
      <w:r w:rsidR="00520FF4" w:rsidRPr="00E37E04">
        <w:rPr>
          <w:rFonts w:ascii="Times New Roman" w:hAnsi="Times New Roman" w:cs="Times New Roman"/>
          <w:sz w:val="24"/>
          <w:szCs w:val="24"/>
        </w:rPr>
        <w:t xml:space="preserve">ages </w:t>
      </w:r>
      <w:r w:rsidR="001706C7" w:rsidRPr="00E37E04">
        <w:rPr>
          <w:rFonts w:ascii="Times New Roman" w:hAnsi="Times New Roman" w:cs="Times New Roman"/>
          <w:sz w:val="24"/>
          <w:szCs w:val="24"/>
        </w:rPr>
        <w:t>such as</w:t>
      </w:r>
      <w:r w:rsidR="00520FF4" w:rsidRPr="00E37E04">
        <w:rPr>
          <w:rFonts w:ascii="Times New Roman" w:hAnsi="Times New Roman" w:cs="Times New Roman"/>
          <w:sz w:val="24"/>
          <w:szCs w:val="24"/>
        </w:rPr>
        <w:t xml:space="preserve"> R (e.g., Vieilledent et al.</w:t>
      </w:r>
      <w:r w:rsidRPr="00E37E04">
        <w:rPr>
          <w:rFonts w:ascii="Times New Roman" w:hAnsi="Times New Roman" w:cs="Times New Roman"/>
          <w:sz w:val="24"/>
          <w:szCs w:val="24"/>
        </w:rPr>
        <w:t xml:space="preserve">, 2012). </w:t>
      </w:r>
      <w:r w:rsidR="00D40AC3" w:rsidRPr="00E37E04">
        <w:rPr>
          <w:rFonts w:ascii="Times New Roman" w:hAnsi="Times New Roman" w:cs="Times New Roman"/>
          <w:sz w:val="24"/>
          <w:szCs w:val="24"/>
        </w:rPr>
        <w:t xml:space="preserve">Because Bayesian algorithms </w:t>
      </w:r>
      <w:r w:rsidR="001706C7" w:rsidRPr="00E37E04">
        <w:rPr>
          <w:rFonts w:ascii="Times New Roman" w:hAnsi="Times New Roman" w:cs="Times New Roman"/>
          <w:sz w:val="24"/>
          <w:szCs w:val="24"/>
        </w:rPr>
        <w:t>rely generating and sampling from MCMC distributions</w:t>
      </w:r>
      <w:r w:rsidR="00D40AC3" w:rsidRPr="00E37E04">
        <w:rPr>
          <w:rFonts w:ascii="Times New Roman" w:hAnsi="Times New Roman" w:cs="Times New Roman"/>
          <w:sz w:val="24"/>
          <w:szCs w:val="24"/>
        </w:rPr>
        <w:t xml:space="preserve"> (e.g. Gibbs</w:t>
      </w:r>
      <w:r w:rsidR="001706C7" w:rsidRPr="00E37E04">
        <w:rPr>
          <w:rFonts w:ascii="Times New Roman" w:hAnsi="Times New Roman" w:cs="Times New Roman"/>
          <w:sz w:val="24"/>
          <w:szCs w:val="24"/>
        </w:rPr>
        <w:t xml:space="preserve"> Sampling</w:t>
      </w:r>
      <w:r w:rsidR="00D40AC3" w:rsidRPr="00E37E04">
        <w:rPr>
          <w:rFonts w:ascii="Times New Roman" w:hAnsi="Times New Roman" w:cs="Times New Roman"/>
          <w:sz w:val="24"/>
          <w:szCs w:val="24"/>
        </w:rPr>
        <w:t>, No-U-Turn</w:t>
      </w:r>
      <w:r w:rsidR="001706C7" w:rsidRPr="00E37E04">
        <w:rPr>
          <w:rFonts w:ascii="Times New Roman" w:hAnsi="Times New Roman" w:cs="Times New Roman"/>
          <w:sz w:val="24"/>
          <w:szCs w:val="24"/>
        </w:rPr>
        <w:t xml:space="preserve"> Sampling</w:t>
      </w:r>
      <w:r w:rsidR="00D40AC3" w:rsidRPr="00E37E04">
        <w:rPr>
          <w:rFonts w:ascii="Times New Roman" w:hAnsi="Times New Roman" w:cs="Times New Roman"/>
          <w:sz w:val="24"/>
          <w:szCs w:val="24"/>
        </w:rPr>
        <w:t>), they</w:t>
      </w:r>
      <w:r w:rsidRPr="00E37E04">
        <w:rPr>
          <w:rFonts w:ascii="Times New Roman" w:hAnsi="Times New Roman" w:cs="Times New Roman"/>
          <w:sz w:val="24"/>
          <w:szCs w:val="24"/>
        </w:rPr>
        <w:t xml:space="preserve"> are computationally expensive, </w:t>
      </w:r>
      <w:r w:rsidR="00113A36" w:rsidRPr="00E37E04">
        <w:rPr>
          <w:rFonts w:ascii="Times New Roman" w:hAnsi="Times New Roman" w:cs="Times New Roman"/>
          <w:sz w:val="24"/>
          <w:szCs w:val="24"/>
        </w:rPr>
        <w:t xml:space="preserve">though </w:t>
      </w:r>
      <w:r w:rsidRPr="00E37E04">
        <w:rPr>
          <w:rFonts w:ascii="Times New Roman" w:hAnsi="Times New Roman" w:cs="Times New Roman"/>
          <w:sz w:val="24"/>
          <w:szCs w:val="24"/>
        </w:rPr>
        <w:t>numerical approximations and analytical solutions can</w:t>
      </w:r>
      <w:r w:rsidR="00113A36" w:rsidRPr="00E37E04">
        <w:rPr>
          <w:rFonts w:ascii="Times New Roman" w:hAnsi="Times New Roman" w:cs="Times New Roman"/>
          <w:sz w:val="24"/>
          <w:szCs w:val="24"/>
        </w:rPr>
        <w:t xml:space="preserve"> sometime</w:t>
      </w:r>
      <w:r w:rsidR="00C37E78" w:rsidRPr="00E37E04">
        <w:rPr>
          <w:rFonts w:ascii="Times New Roman" w:hAnsi="Times New Roman" w:cs="Times New Roman"/>
          <w:sz w:val="24"/>
          <w:szCs w:val="24"/>
        </w:rPr>
        <w:t>s</w:t>
      </w:r>
      <w:r w:rsidRPr="00E37E04">
        <w:rPr>
          <w:rFonts w:ascii="Times New Roman" w:hAnsi="Times New Roman" w:cs="Times New Roman"/>
          <w:sz w:val="24"/>
          <w:szCs w:val="24"/>
        </w:rPr>
        <w:t xml:space="preserve"> reduce computational burden (Golding &amp; Purse, 2016).</w:t>
      </w:r>
    </w:p>
    <w:p w14:paraId="3DF9D7F2" w14:textId="78645DDE" w:rsidR="003D39B9"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 review of recent literature suggests that the majority of </w:t>
      </w:r>
      <w:r w:rsidR="000B6123" w:rsidRPr="00E37E04">
        <w:rPr>
          <w:rFonts w:ascii="Times New Roman" w:hAnsi="Times New Roman" w:cs="Times New Roman"/>
          <w:sz w:val="24"/>
          <w:szCs w:val="24"/>
        </w:rPr>
        <w:t xml:space="preserve">contemporary </w:t>
      </w:r>
      <w:r w:rsidR="00113A36" w:rsidRPr="00E37E04">
        <w:rPr>
          <w:rFonts w:ascii="Times New Roman" w:hAnsi="Times New Roman" w:cs="Times New Roman"/>
          <w:sz w:val="24"/>
          <w:szCs w:val="24"/>
        </w:rPr>
        <w:t>SDM users employ</w:t>
      </w:r>
      <w:r w:rsidRPr="00E37E04">
        <w:rPr>
          <w:rFonts w:ascii="Times New Roman" w:hAnsi="Times New Roman" w:cs="Times New Roman"/>
          <w:sz w:val="24"/>
          <w:szCs w:val="24"/>
        </w:rPr>
        <w:t xml:space="preserve"> </w:t>
      </w:r>
      <w:r w:rsidR="00520FF4" w:rsidRPr="00E37E04">
        <w:rPr>
          <w:rFonts w:ascii="Times New Roman" w:hAnsi="Times New Roman" w:cs="Times New Roman"/>
          <w:sz w:val="24"/>
          <w:szCs w:val="24"/>
        </w:rPr>
        <w:t>data-driven</w:t>
      </w:r>
      <w:r w:rsidR="00113A36" w:rsidRPr="00E37E04">
        <w:rPr>
          <w:rFonts w:ascii="Times New Roman" w:hAnsi="Times New Roman" w:cs="Times New Roman"/>
          <w:sz w:val="24"/>
          <w:szCs w:val="24"/>
        </w:rPr>
        <w:t xml:space="preserve"> models</w:t>
      </w:r>
      <w:r w:rsidRPr="00E37E04">
        <w:rPr>
          <w:rFonts w:ascii="Times New Roman" w:hAnsi="Times New Roman" w:cs="Times New Roman"/>
          <w:sz w:val="24"/>
          <w:szCs w:val="24"/>
        </w:rPr>
        <w:t>. Of 100 r</w:t>
      </w:r>
      <w:r w:rsidR="00520FF4" w:rsidRPr="00E37E04">
        <w:rPr>
          <w:rFonts w:ascii="Times New Roman" w:hAnsi="Times New Roman" w:cs="Times New Roman"/>
          <w:sz w:val="24"/>
          <w:szCs w:val="24"/>
        </w:rPr>
        <w:t>andomly sampled recent publications</w:t>
      </w:r>
      <w:r w:rsidRPr="00E37E04">
        <w:rPr>
          <w:rFonts w:ascii="Times New Roman" w:hAnsi="Times New Roman" w:cs="Times New Roman"/>
          <w:sz w:val="24"/>
          <w:szCs w:val="24"/>
        </w:rPr>
        <w:t xml:space="preserve"> in Web of Science that met the query “</w:t>
      </w:r>
      <w:r w:rsidRPr="00E37E04">
        <w:rPr>
          <w:rFonts w:ascii="Times New Roman" w:hAnsi="Times New Roman" w:cs="Times New Roman"/>
          <w:i/>
          <w:sz w:val="24"/>
          <w:szCs w:val="24"/>
        </w:rPr>
        <w:t xml:space="preserve">(Species Distribution Model) OR (Ecological Niche Model) </w:t>
      </w:r>
      <w:r w:rsidR="00113A36" w:rsidRPr="00E37E04">
        <w:rPr>
          <w:rFonts w:ascii="Times New Roman" w:hAnsi="Times New Roman" w:cs="Times New Roman"/>
          <w:i/>
          <w:sz w:val="24"/>
          <w:szCs w:val="24"/>
        </w:rPr>
        <w:t>OR (Habitat Suitability Model</w:t>
      </w:r>
      <w:r w:rsidR="00520FF4" w:rsidRPr="00E37E04">
        <w:rPr>
          <w:rFonts w:ascii="Times New Roman" w:hAnsi="Times New Roman" w:cs="Times New Roman"/>
          <w:i/>
          <w:sz w:val="24"/>
          <w:szCs w:val="24"/>
        </w:rPr>
        <w:t>)</w:t>
      </w:r>
      <w:r w:rsidR="00520FF4" w:rsidRPr="00E37E04">
        <w:rPr>
          <w:rFonts w:ascii="Times New Roman" w:hAnsi="Times New Roman" w:cs="Times New Roman"/>
          <w:sz w:val="24"/>
          <w:szCs w:val="24"/>
        </w:rPr>
        <w:t>”</w:t>
      </w:r>
      <w:r w:rsidRPr="00E37E04">
        <w:rPr>
          <w:rFonts w:ascii="Times New Roman" w:hAnsi="Times New Roman" w:cs="Times New Roman"/>
          <w:sz w:val="24"/>
          <w:szCs w:val="24"/>
        </w:rPr>
        <w:t xml:space="preserve">, the overwhelming majority </w:t>
      </w:r>
      <w:r w:rsidR="000B6123" w:rsidRPr="00E37E04">
        <w:rPr>
          <w:rFonts w:ascii="Times New Roman" w:hAnsi="Times New Roman" w:cs="Times New Roman"/>
          <w:sz w:val="24"/>
          <w:szCs w:val="24"/>
        </w:rPr>
        <w:t>used</w:t>
      </w:r>
      <w:r w:rsidRPr="00E37E04">
        <w:rPr>
          <w:rFonts w:ascii="Times New Roman" w:hAnsi="Times New Roman" w:cs="Times New Roman"/>
          <w:sz w:val="24"/>
          <w:szCs w:val="24"/>
        </w:rPr>
        <w:t xml:space="preserve"> data-driven</w:t>
      </w:r>
      <w:r w:rsidR="00113A36" w:rsidRPr="00E37E04">
        <w:rPr>
          <w:rFonts w:ascii="Times New Roman" w:hAnsi="Times New Roman" w:cs="Times New Roman"/>
          <w:sz w:val="24"/>
          <w:szCs w:val="24"/>
        </w:rPr>
        <w:t xml:space="preserve"> models</w:t>
      </w:r>
      <w:r w:rsidRPr="00E37E04">
        <w:rPr>
          <w:rFonts w:ascii="Times New Roman" w:hAnsi="Times New Roman" w:cs="Times New Roman"/>
          <w:sz w:val="24"/>
          <w:szCs w:val="24"/>
        </w:rPr>
        <w:t xml:space="preserve">. </w:t>
      </w:r>
      <w:r w:rsidR="00113A36" w:rsidRPr="00E37E04">
        <w:rPr>
          <w:rFonts w:ascii="Times New Roman" w:hAnsi="Times New Roman" w:cs="Times New Roman"/>
          <w:sz w:val="24"/>
          <w:szCs w:val="24"/>
        </w:rPr>
        <w:t>Of</w:t>
      </w:r>
      <w:r w:rsidRPr="00E37E04">
        <w:rPr>
          <w:rFonts w:ascii="Times New Roman" w:hAnsi="Times New Roman" w:cs="Times New Roman"/>
          <w:sz w:val="24"/>
          <w:szCs w:val="24"/>
        </w:rPr>
        <w:t xml:space="preserve"> 203 modeling </w:t>
      </w:r>
      <w:r w:rsidR="00520FF4" w:rsidRPr="00E37E04">
        <w:rPr>
          <w:rFonts w:ascii="Times New Roman" w:hAnsi="Times New Roman" w:cs="Times New Roman"/>
          <w:sz w:val="24"/>
          <w:szCs w:val="24"/>
        </w:rPr>
        <w:t>runs</w:t>
      </w:r>
      <w:r w:rsidRPr="00E37E04">
        <w:rPr>
          <w:rFonts w:ascii="Times New Roman" w:hAnsi="Times New Roman" w:cs="Times New Roman"/>
          <w:sz w:val="24"/>
          <w:szCs w:val="24"/>
        </w:rPr>
        <w:t xml:space="preserve"> described, 131 were data-drive</w:t>
      </w:r>
      <w:r w:rsidR="00520FF4" w:rsidRPr="00E37E04">
        <w:rPr>
          <w:rFonts w:ascii="Times New Roman" w:hAnsi="Times New Roman" w:cs="Times New Roman"/>
          <w:sz w:val="24"/>
          <w:szCs w:val="24"/>
        </w:rPr>
        <w:t>n</w:t>
      </w:r>
      <w:r w:rsidRPr="00E37E04">
        <w:rPr>
          <w:rFonts w:ascii="Times New Roman" w:hAnsi="Times New Roman" w:cs="Times New Roman"/>
          <w:sz w:val="24"/>
          <w:szCs w:val="24"/>
        </w:rPr>
        <w:t xml:space="preserve">, </w:t>
      </w:r>
      <w:r w:rsidR="00C37E78" w:rsidRPr="00E37E04">
        <w:rPr>
          <w:rFonts w:ascii="Times New Roman" w:hAnsi="Times New Roman" w:cs="Times New Roman"/>
          <w:sz w:val="24"/>
          <w:szCs w:val="24"/>
        </w:rPr>
        <w:t xml:space="preserve">38 were model-driven, </w:t>
      </w:r>
      <w:r w:rsidRPr="00E37E04">
        <w:rPr>
          <w:rFonts w:ascii="Times New Roman" w:hAnsi="Times New Roman" w:cs="Times New Roman"/>
          <w:sz w:val="24"/>
          <w:szCs w:val="24"/>
        </w:rPr>
        <w:t>and 1 was Bayesian</w:t>
      </w:r>
      <w:r w:rsidR="00520FF4" w:rsidRPr="00E37E04">
        <w:rPr>
          <w:rFonts w:ascii="Times New Roman" w:hAnsi="Times New Roman" w:cs="Times New Roman"/>
          <w:sz w:val="24"/>
          <w:szCs w:val="24"/>
        </w:rPr>
        <w:t xml:space="preserve"> (Figure 4)</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A</w:t>
      </w:r>
      <w:r w:rsidR="001706C7" w:rsidRPr="00E37E04">
        <w:rPr>
          <w:rFonts w:ascii="Times New Roman" w:hAnsi="Times New Roman" w:cs="Times New Roman"/>
          <w:sz w:val="24"/>
          <w:szCs w:val="24"/>
        </w:rPr>
        <w:t>n addition</w:t>
      </w:r>
      <w:ins w:id="22" w:author="Jack W Williams" w:date="2017-02-27T11:27:00Z">
        <w:r w:rsidR="003D39B9" w:rsidRPr="00E37E04">
          <w:rPr>
            <w:rFonts w:ascii="Times New Roman" w:hAnsi="Times New Roman" w:cs="Times New Roman"/>
            <w:sz w:val="24"/>
            <w:szCs w:val="24"/>
          </w:rPr>
          <w:t xml:space="preserve"> </w:t>
        </w:r>
      </w:ins>
      <w:r w:rsidRPr="00E37E04">
        <w:rPr>
          <w:rFonts w:ascii="Times New Roman" w:hAnsi="Times New Roman" w:cs="Times New Roman"/>
          <w:sz w:val="24"/>
          <w:szCs w:val="24"/>
        </w:rPr>
        <w:t xml:space="preserve">33 experiments used unsupervised clustering analyses not </w:t>
      </w:r>
      <w:r w:rsidR="00520FF4" w:rsidRPr="00E37E04">
        <w:rPr>
          <w:rFonts w:ascii="Times New Roman" w:hAnsi="Times New Roman" w:cs="Times New Roman"/>
          <w:sz w:val="24"/>
          <w:szCs w:val="24"/>
        </w:rPr>
        <w:t>suitable for prediction.</w:t>
      </w:r>
      <w:r w:rsidRPr="00E37E04">
        <w:rPr>
          <w:rFonts w:ascii="Times New Roman" w:hAnsi="Times New Roman" w:cs="Times New Roman"/>
          <w:sz w:val="24"/>
          <w:szCs w:val="24"/>
        </w:rPr>
        <w:t xml:space="preserve"> Of all algorithms, MaxEnt was the most popular (64 </w:t>
      </w:r>
      <w:r w:rsidR="000B6123" w:rsidRPr="00E37E04">
        <w:rPr>
          <w:rFonts w:ascii="Times New Roman" w:hAnsi="Times New Roman" w:cs="Times New Roman"/>
          <w:sz w:val="24"/>
          <w:szCs w:val="24"/>
        </w:rPr>
        <w:t>runs</w:t>
      </w:r>
      <w:r w:rsidRPr="00E37E04">
        <w:rPr>
          <w:rFonts w:ascii="Times New Roman" w:hAnsi="Times New Roman" w:cs="Times New Roman"/>
          <w:sz w:val="24"/>
          <w:szCs w:val="24"/>
        </w:rPr>
        <w:t xml:space="preserve">). </w:t>
      </w:r>
      <w:r w:rsidR="000B6123"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in the model-driven category included generalized linear models (15), logistic regression (5) and multiple linear </w:t>
      </w:r>
      <w:proofErr w:type="gramStart"/>
      <w:r w:rsidRPr="00E37E04">
        <w:rPr>
          <w:rFonts w:ascii="Times New Roman" w:hAnsi="Times New Roman" w:cs="Times New Roman"/>
          <w:sz w:val="24"/>
          <w:szCs w:val="24"/>
        </w:rPr>
        <w:t>regre</w:t>
      </w:r>
      <w:r w:rsidR="00C37E78" w:rsidRPr="00E37E04">
        <w:rPr>
          <w:rFonts w:ascii="Times New Roman" w:hAnsi="Times New Roman" w:cs="Times New Roman"/>
          <w:sz w:val="24"/>
          <w:szCs w:val="24"/>
        </w:rPr>
        <w:t>ssion</w:t>
      </w:r>
      <w:proofErr w:type="gramEnd"/>
      <w:r w:rsidR="00C37E78" w:rsidRPr="00E37E04">
        <w:rPr>
          <w:rFonts w:ascii="Times New Roman" w:hAnsi="Times New Roman" w:cs="Times New Roman"/>
          <w:sz w:val="24"/>
          <w:szCs w:val="24"/>
        </w:rPr>
        <w:t xml:space="preserve"> (2). Data-driven </w:t>
      </w:r>
      <w:r w:rsidR="000B6123" w:rsidRPr="00E37E04">
        <w:rPr>
          <w:rFonts w:ascii="Times New Roman" w:hAnsi="Times New Roman" w:cs="Times New Roman"/>
          <w:sz w:val="24"/>
          <w:szCs w:val="24"/>
        </w:rPr>
        <w:t>techniques</w:t>
      </w:r>
      <w:r w:rsidR="00C37E78" w:rsidRPr="00E37E04">
        <w:rPr>
          <w:rFonts w:ascii="Times New Roman" w:hAnsi="Times New Roman" w:cs="Times New Roman"/>
          <w:sz w:val="24"/>
          <w:szCs w:val="24"/>
        </w:rPr>
        <w:t xml:space="preserve"> </w:t>
      </w:r>
      <w:r w:rsidRPr="00E37E04">
        <w:rPr>
          <w:rFonts w:ascii="Times New Roman" w:hAnsi="Times New Roman" w:cs="Times New Roman"/>
          <w:sz w:val="24"/>
          <w:szCs w:val="24"/>
        </w:rPr>
        <w:t>included boosted regression trees (16), generalized additive models (11), genetic algorithms (11), random forests (8), artificial neural nets (6), and multivariate adaptive regression splines (4).</w:t>
      </w:r>
      <w:r w:rsidR="00113A36" w:rsidRPr="00E37E04">
        <w:rPr>
          <w:rFonts w:ascii="Times New Roman" w:hAnsi="Times New Roman" w:cs="Times New Roman"/>
          <w:sz w:val="24"/>
          <w:szCs w:val="24"/>
        </w:rPr>
        <w:t xml:space="preserve"> Figure 4 shows the</w:t>
      </w:r>
      <w:r w:rsidR="00C37E78" w:rsidRPr="00E37E04">
        <w:rPr>
          <w:rFonts w:ascii="Times New Roman" w:hAnsi="Times New Roman" w:cs="Times New Roman"/>
          <w:sz w:val="24"/>
          <w:szCs w:val="24"/>
        </w:rPr>
        <w:t xml:space="preserve"> results of the literature meta-</w:t>
      </w:r>
      <w:r w:rsidR="00113A36" w:rsidRPr="00E37E04">
        <w:rPr>
          <w:rFonts w:ascii="Times New Roman" w:hAnsi="Times New Roman" w:cs="Times New Roman"/>
          <w:sz w:val="24"/>
          <w:szCs w:val="24"/>
        </w:rPr>
        <w:t>analysis</w:t>
      </w:r>
      <w:r w:rsidR="00C37E78" w:rsidRPr="00E37E04">
        <w:rPr>
          <w:rFonts w:ascii="Times New Roman" w:hAnsi="Times New Roman" w:cs="Times New Roman"/>
          <w:sz w:val="24"/>
          <w:szCs w:val="24"/>
        </w:rPr>
        <w:t xml:space="preserve"> and the classification into the taxonomy described here</w:t>
      </w:r>
      <w:r w:rsidR="00113A36"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The citation for each paper reviewed is </w:t>
      </w:r>
      <w:r w:rsidR="002847A0" w:rsidRPr="00E37E04">
        <w:rPr>
          <w:rFonts w:ascii="Times New Roman" w:hAnsi="Times New Roman" w:cs="Times New Roman"/>
          <w:sz w:val="24"/>
          <w:szCs w:val="24"/>
        </w:rPr>
        <w:t xml:space="preserve">presented in Appendix </w:t>
      </w:r>
      <w:proofErr w:type="gramStart"/>
      <w:r w:rsidR="002847A0" w:rsidRPr="00E37E04">
        <w:rPr>
          <w:rFonts w:ascii="Times New Roman" w:hAnsi="Times New Roman" w:cs="Times New Roman"/>
          <w:sz w:val="24"/>
          <w:szCs w:val="24"/>
        </w:rPr>
        <w:t>A</w:t>
      </w:r>
      <w:proofErr w:type="gramEnd"/>
      <w:r w:rsidR="002847A0" w:rsidRPr="00E37E04">
        <w:rPr>
          <w:rFonts w:ascii="Times New Roman" w:hAnsi="Times New Roman" w:cs="Times New Roman"/>
          <w:sz w:val="24"/>
          <w:szCs w:val="24"/>
        </w:rPr>
        <w:t>, table A1.</w:t>
      </w:r>
    </w:p>
    <w:p w14:paraId="3D978A40" w14:textId="426BC8A3" w:rsidR="00C37E78" w:rsidRPr="00E37E04" w:rsidRDefault="00C37E78" w:rsidP="003128D6">
      <w:pPr>
        <w:pStyle w:val="Heading3"/>
        <w:spacing w:before="120" w:line="240" w:lineRule="auto"/>
        <w:rPr>
          <w:rFonts w:ascii="Times New Roman" w:hAnsi="Times New Roman"/>
        </w:rPr>
      </w:pPr>
      <w:bookmarkStart w:id="23" w:name="_Toc350683675"/>
      <w:r w:rsidRPr="00E37E04">
        <w:rPr>
          <w:rFonts w:ascii="Times New Roman" w:hAnsi="Times New Roman"/>
        </w:rPr>
        <w:t>Computational Challenges and Species Distribution Models</w:t>
      </w:r>
      <w:bookmarkEnd w:id="23"/>
    </w:p>
    <w:p w14:paraId="2DB962C3" w14:textId="63184173"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Because of the </w:t>
      </w:r>
      <w:r w:rsidR="003D39B9" w:rsidRPr="00E37E04">
        <w:rPr>
          <w:rFonts w:ascii="Times New Roman" w:hAnsi="Times New Roman" w:cs="Times New Roman"/>
          <w:sz w:val="24"/>
          <w:szCs w:val="24"/>
        </w:rPr>
        <w:t>strong popularity of</w:t>
      </w:r>
      <w:r w:rsidRPr="00E37E04">
        <w:rPr>
          <w:rFonts w:ascii="Times New Roman" w:hAnsi="Times New Roman" w:cs="Times New Roman"/>
          <w:sz w:val="24"/>
          <w:szCs w:val="24"/>
        </w:rPr>
        <w:t xml:space="preserve"> </w:t>
      </w:r>
      <w:r w:rsidR="00C37E78" w:rsidRPr="00E37E04">
        <w:rPr>
          <w:rFonts w:ascii="Times New Roman" w:hAnsi="Times New Roman" w:cs="Times New Roman"/>
          <w:sz w:val="24"/>
          <w:szCs w:val="24"/>
        </w:rPr>
        <w:t>data-driven</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SDMs</w:t>
      </w:r>
      <w:r w:rsidRPr="00E37E04">
        <w:rPr>
          <w:rFonts w:ascii="Times New Roman" w:hAnsi="Times New Roman" w:cs="Times New Roman"/>
          <w:sz w:val="24"/>
          <w:szCs w:val="24"/>
        </w:rPr>
        <w:t>, I focus my analyses on this class of algorithms. Many authors have alluded to the limitations imposed by computational complexity, though few have estimated</w:t>
      </w:r>
      <w:r w:rsidR="00520FF4" w:rsidRPr="00E37E04">
        <w:rPr>
          <w:rFonts w:ascii="Times New Roman" w:hAnsi="Times New Roman" w:cs="Times New Roman"/>
          <w:sz w:val="24"/>
          <w:szCs w:val="24"/>
        </w:rPr>
        <w:t xml:space="preserve"> or tested</w:t>
      </w:r>
      <w:r w:rsidRPr="00E37E04">
        <w:rPr>
          <w:rFonts w:ascii="Times New Roman" w:hAnsi="Times New Roman" w:cs="Times New Roman"/>
          <w:sz w:val="24"/>
          <w:szCs w:val="24"/>
        </w:rPr>
        <w:t xml:space="preserve"> those limits </w:t>
      </w:r>
      <w:r w:rsidR="00520FF4" w:rsidRPr="00E37E04">
        <w:rPr>
          <w:rFonts w:ascii="Times New Roman" w:hAnsi="Times New Roman" w:cs="Times New Roman"/>
          <w:sz w:val="24"/>
          <w:szCs w:val="24"/>
        </w:rPr>
        <w:t>explicitly</w:t>
      </w:r>
      <w:r w:rsidRPr="00E37E04">
        <w:rPr>
          <w:rFonts w:ascii="Times New Roman" w:hAnsi="Times New Roman" w:cs="Times New Roman"/>
          <w:sz w:val="24"/>
          <w:szCs w:val="24"/>
        </w:rPr>
        <w:t>. Elith et al. (2006) recorded the execution time of the runs they used in their often-cited review of novel SDM techniques, noting execution times of up to several wee</w:t>
      </w:r>
      <w:r w:rsidR="000B6123" w:rsidRPr="00E37E04">
        <w:rPr>
          <w:rFonts w:ascii="Times New Roman" w:hAnsi="Times New Roman" w:cs="Times New Roman"/>
          <w:sz w:val="24"/>
          <w:szCs w:val="24"/>
        </w:rPr>
        <w:t xml:space="preserve">ks for some modeling algorithms.  </w:t>
      </w:r>
      <w:r w:rsidR="00520FF4" w:rsidRPr="00E37E04">
        <w:rPr>
          <w:rFonts w:ascii="Times New Roman" w:hAnsi="Times New Roman" w:cs="Times New Roman"/>
          <w:sz w:val="24"/>
          <w:szCs w:val="24"/>
        </w:rPr>
        <w:t>Popular</w:t>
      </w:r>
      <w:r w:rsidRPr="00E37E04">
        <w:rPr>
          <w:rFonts w:ascii="Times New Roman" w:hAnsi="Times New Roman" w:cs="Times New Roman"/>
          <w:sz w:val="24"/>
          <w:szCs w:val="24"/>
        </w:rPr>
        <w:t xml:space="preserve"> </w:t>
      </w:r>
      <w:r w:rsidR="003D39B9" w:rsidRPr="00E37E04">
        <w:rPr>
          <w:rFonts w:ascii="Times New Roman" w:hAnsi="Times New Roman" w:cs="Times New Roman"/>
          <w:sz w:val="24"/>
          <w:szCs w:val="24"/>
        </w:rPr>
        <w:t xml:space="preserve">data-driven </w:t>
      </w:r>
      <w:r w:rsidRPr="00E37E04">
        <w:rPr>
          <w:rFonts w:ascii="Times New Roman" w:hAnsi="Times New Roman" w:cs="Times New Roman"/>
          <w:sz w:val="24"/>
          <w:szCs w:val="24"/>
        </w:rPr>
        <w:t>models</w:t>
      </w:r>
      <w:r w:rsidR="003D39B9" w:rsidRPr="00E37E04">
        <w:rPr>
          <w:rFonts w:ascii="Times New Roman" w:hAnsi="Times New Roman" w:cs="Times New Roman"/>
          <w:sz w:val="24"/>
          <w:szCs w:val="24"/>
        </w:rPr>
        <w:t xml:space="preserve"> were all shown to be extremely computationally intensive</w:t>
      </w:r>
      <w:r w:rsidRPr="00E37E04">
        <w:rPr>
          <w:rFonts w:ascii="Times New Roman" w:hAnsi="Times New Roman" w:cs="Times New Roman"/>
          <w:sz w:val="24"/>
          <w:szCs w:val="24"/>
        </w:rPr>
        <w:t>, including boosted regression trees (80 h), generalized additive models (17h), generalized linear models (17h), and MaxEnt (2.75 h). The authors suggest that performance could be improved if model building was split over multiple processing cores. While processor speeds have increased since the</w:t>
      </w:r>
      <w:r w:rsidR="00520FF4" w:rsidRPr="00E37E04">
        <w:rPr>
          <w:rFonts w:ascii="Times New Roman" w:hAnsi="Times New Roman" w:cs="Times New Roman"/>
          <w:sz w:val="24"/>
          <w:szCs w:val="24"/>
        </w:rPr>
        <w:t>ir</w:t>
      </w:r>
      <w:r w:rsidRPr="00E37E04">
        <w:rPr>
          <w:rFonts w:ascii="Times New Roman" w:hAnsi="Times New Roman" w:cs="Times New Roman"/>
          <w:sz w:val="24"/>
          <w:szCs w:val="24"/>
        </w:rPr>
        <w:t xml:space="preserve"> 2006 analysis, models are still often unable to leverage multiple processors.</w:t>
      </w:r>
    </w:p>
    <w:p w14:paraId="59680E83" w14:textId="57638117" w:rsidR="003128D6" w:rsidRPr="00E37E04" w:rsidRDefault="00113A36"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w:t>
      </w:r>
      <w:r w:rsidR="00AC34D2" w:rsidRPr="00E37E04">
        <w:rPr>
          <w:rFonts w:ascii="Times New Roman" w:hAnsi="Times New Roman" w:cs="Times New Roman"/>
          <w:sz w:val="24"/>
          <w:szCs w:val="24"/>
        </w:rPr>
        <w:t xml:space="preserve">ethodological papers </w:t>
      </w:r>
      <w:r w:rsidRPr="00E37E04">
        <w:rPr>
          <w:rFonts w:ascii="Times New Roman" w:hAnsi="Times New Roman" w:cs="Times New Roman"/>
          <w:sz w:val="24"/>
          <w:szCs w:val="24"/>
        </w:rPr>
        <w:t xml:space="preserve">often </w:t>
      </w:r>
      <w:r w:rsidR="00AC34D2" w:rsidRPr="00E37E04">
        <w:rPr>
          <w:rFonts w:ascii="Times New Roman" w:hAnsi="Times New Roman" w:cs="Times New Roman"/>
          <w:sz w:val="24"/>
          <w:szCs w:val="24"/>
        </w:rPr>
        <w:t xml:space="preserve">advise against large modeling </w:t>
      </w:r>
      <w:r w:rsidR="00520FF4" w:rsidRPr="00E37E04">
        <w:rPr>
          <w:rFonts w:ascii="Times New Roman" w:hAnsi="Times New Roman" w:cs="Times New Roman"/>
          <w:sz w:val="24"/>
          <w:szCs w:val="24"/>
        </w:rPr>
        <w:t>studies</w:t>
      </w:r>
      <w:r w:rsidR="00AC34D2" w:rsidRPr="00E37E04">
        <w:rPr>
          <w:rFonts w:ascii="Times New Roman" w:hAnsi="Times New Roman" w:cs="Times New Roman"/>
          <w:sz w:val="24"/>
          <w:szCs w:val="24"/>
        </w:rPr>
        <w:t xml:space="preserve"> due to computational limitations. </w:t>
      </w:r>
      <w:r w:rsidR="003D39B9" w:rsidRPr="00E37E04">
        <w:rPr>
          <w:rFonts w:ascii="Times New Roman" w:hAnsi="Times New Roman" w:cs="Times New Roman"/>
          <w:sz w:val="24"/>
          <w:szCs w:val="24"/>
        </w:rPr>
        <w:t>For example, a</w:t>
      </w:r>
      <w:r w:rsidR="00AC34D2" w:rsidRPr="00E37E04">
        <w:rPr>
          <w:rFonts w:ascii="Times New Roman" w:hAnsi="Times New Roman" w:cs="Times New Roman"/>
          <w:sz w:val="24"/>
          <w:szCs w:val="24"/>
        </w:rPr>
        <w:t xml:space="preserve"> 2009 re</w:t>
      </w:r>
      <w:r w:rsidR="00520FF4" w:rsidRPr="00E37E04">
        <w:rPr>
          <w:rFonts w:ascii="Times New Roman" w:hAnsi="Times New Roman" w:cs="Times New Roman"/>
          <w:sz w:val="24"/>
          <w:szCs w:val="24"/>
        </w:rPr>
        <w:t>view</w:t>
      </w:r>
      <w:r w:rsidR="003D39B9" w:rsidRPr="00E37E04">
        <w:rPr>
          <w:rFonts w:ascii="Times New Roman" w:hAnsi="Times New Roman" w:cs="Times New Roman"/>
          <w:sz w:val="24"/>
          <w:szCs w:val="24"/>
        </w:rPr>
        <w:t xml:space="preserve"> by Bolker et al. (2009)</w:t>
      </w:r>
      <w:r w:rsidR="00AC34D2" w:rsidRPr="00E37E04">
        <w:rPr>
          <w:rFonts w:ascii="Times New Roman" w:hAnsi="Times New Roman" w:cs="Times New Roman"/>
          <w:sz w:val="24"/>
          <w:szCs w:val="24"/>
        </w:rPr>
        <w:t xml:space="preserve"> suggests that, when fitting a generalized linear mixed model (GLMM), if a user encounters insufficient computer memory or time limitations, the user should reduce model complexity, perhaps using a subset of the origin</w:t>
      </w:r>
      <w:r w:rsidR="000B6123" w:rsidRPr="00E37E04">
        <w:rPr>
          <w:rFonts w:ascii="Times New Roman" w:hAnsi="Times New Roman" w:cs="Times New Roman"/>
          <w:sz w:val="24"/>
          <w:szCs w:val="24"/>
        </w:rPr>
        <w:t>al dataset</w:t>
      </w:r>
      <w:r w:rsidR="00AC34D2" w:rsidRPr="00E37E04">
        <w:rPr>
          <w:rFonts w:ascii="Times New Roman" w:hAnsi="Times New Roman" w:cs="Times New Roman"/>
          <w:sz w:val="24"/>
          <w:szCs w:val="24"/>
        </w:rPr>
        <w:t>. Many authors warn of the computational expense of running SDMs,</w:t>
      </w:r>
      <w:r w:rsidR="00520FF4" w:rsidRPr="00E37E04">
        <w:rPr>
          <w:rFonts w:ascii="Times New Roman" w:hAnsi="Times New Roman" w:cs="Times New Roman"/>
          <w:sz w:val="24"/>
          <w:szCs w:val="24"/>
        </w:rPr>
        <w:t xml:space="preserve"> for example,</w:t>
      </w:r>
      <w:r w:rsidR="00AC34D2" w:rsidRPr="00E37E04">
        <w:rPr>
          <w:rFonts w:ascii="Times New Roman" w:hAnsi="Times New Roman" w:cs="Times New Roman"/>
          <w:sz w:val="24"/>
          <w:szCs w:val="24"/>
        </w:rPr>
        <w:t xml:space="preserve"> </w:t>
      </w:r>
      <w:proofErr w:type="gramStart"/>
      <w:r w:rsidR="00AC34D2" w:rsidRPr="00E37E04">
        <w:rPr>
          <w:rFonts w:ascii="Times New Roman" w:hAnsi="Times New Roman" w:cs="Times New Roman"/>
          <w:sz w:val="24"/>
          <w:szCs w:val="24"/>
        </w:rPr>
        <w:t>noting that</w:t>
      </w:r>
      <w:proofErr w:type="gramEnd"/>
      <w:r w:rsidR="00AC34D2" w:rsidRPr="00E37E04">
        <w:rPr>
          <w:rFonts w:ascii="Times New Roman" w:hAnsi="Times New Roman" w:cs="Times New Roman"/>
          <w:sz w:val="24"/>
          <w:szCs w:val="24"/>
        </w:rPr>
        <w:t xml:space="preserve"> “considerable computational capacity is necessary for the development of models even for a single species” (Peterso</w:t>
      </w:r>
      <w:r w:rsidR="00B873E2" w:rsidRPr="00E37E04">
        <w:rPr>
          <w:rFonts w:ascii="Times New Roman" w:hAnsi="Times New Roman" w:cs="Times New Roman"/>
          <w:sz w:val="24"/>
          <w:szCs w:val="24"/>
        </w:rPr>
        <w:t>n, 2003). Thuiller et al. (2008</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cautions</w:t>
      </w:r>
      <w:r w:rsidR="00AC34D2" w:rsidRPr="00E37E04">
        <w:rPr>
          <w:rFonts w:ascii="Times New Roman" w:hAnsi="Times New Roman" w:cs="Times New Roman"/>
          <w:sz w:val="24"/>
          <w:szCs w:val="24"/>
        </w:rPr>
        <w:t xml:space="preserve"> “limits to the broad application of this approach may be posed … by the computational challenges encountered in the statistical fitting of complex models.” </w:t>
      </w:r>
      <w:r w:rsidR="000B6123" w:rsidRPr="00E37E04">
        <w:rPr>
          <w:rFonts w:ascii="Times New Roman" w:hAnsi="Times New Roman" w:cs="Times New Roman"/>
          <w:sz w:val="24"/>
          <w:szCs w:val="24"/>
        </w:rPr>
        <w:t>M</w:t>
      </w:r>
      <w:r w:rsidRPr="00E37E04">
        <w:rPr>
          <w:rFonts w:ascii="Times New Roman" w:hAnsi="Times New Roman" w:cs="Times New Roman"/>
          <w:sz w:val="24"/>
          <w:szCs w:val="24"/>
        </w:rPr>
        <w:t>odern</w:t>
      </w:r>
      <w:r w:rsidR="00AC34D2" w:rsidRPr="00E37E04">
        <w:rPr>
          <w:rFonts w:ascii="Times New Roman" w:hAnsi="Times New Roman" w:cs="Times New Roman"/>
          <w:sz w:val="24"/>
          <w:szCs w:val="24"/>
        </w:rPr>
        <w:t xml:space="preserve"> computing infrastructure may alleviate some of </w:t>
      </w:r>
      <w:r w:rsidR="000B6123" w:rsidRPr="00E37E04">
        <w:rPr>
          <w:rFonts w:ascii="Times New Roman" w:hAnsi="Times New Roman" w:cs="Times New Roman"/>
          <w:sz w:val="24"/>
          <w:szCs w:val="24"/>
        </w:rPr>
        <w:t>these</w:t>
      </w:r>
      <w:r w:rsidR="00AC34D2" w:rsidRPr="00E37E04">
        <w:rPr>
          <w:rFonts w:ascii="Times New Roman" w:hAnsi="Times New Roman" w:cs="Times New Roman"/>
          <w:sz w:val="24"/>
          <w:szCs w:val="24"/>
        </w:rPr>
        <w:t xml:space="preserve"> problem</w:t>
      </w:r>
      <w:r w:rsidR="000B6123"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w:t>
      </w:r>
      <w:r w:rsidR="000B6123" w:rsidRPr="00E37E04">
        <w:rPr>
          <w:rFonts w:ascii="Times New Roman" w:hAnsi="Times New Roman" w:cs="Times New Roman"/>
          <w:sz w:val="24"/>
          <w:szCs w:val="24"/>
        </w:rPr>
        <w:t xml:space="preserve">but often, </w:t>
      </w:r>
      <w:r w:rsidR="00AC34D2" w:rsidRPr="00E37E04">
        <w:rPr>
          <w:rFonts w:ascii="Times New Roman" w:hAnsi="Times New Roman" w:cs="Times New Roman"/>
          <w:sz w:val="24"/>
          <w:szCs w:val="24"/>
        </w:rPr>
        <w:t>the computation</w:t>
      </w:r>
      <w:r w:rsidR="000B6123" w:rsidRPr="00E37E04">
        <w:rPr>
          <w:rFonts w:ascii="Times New Roman" w:hAnsi="Times New Roman" w:cs="Times New Roman"/>
          <w:sz w:val="24"/>
          <w:szCs w:val="24"/>
        </w:rPr>
        <w:t>al</w:t>
      </w:r>
      <w:r w:rsidR="00AC34D2" w:rsidRPr="00E37E04">
        <w:rPr>
          <w:rFonts w:ascii="Times New Roman" w:hAnsi="Times New Roman" w:cs="Times New Roman"/>
          <w:sz w:val="24"/>
          <w:szCs w:val="24"/>
        </w:rPr>
        <w:t xml:space="preserve"> intensity of SDMs </w:t>
      </w:r>
      <w:r w:rsidR="000B6123" w:rsidRPr="00E37E04">
        <w:rPr>
          <w:rFonts w:ascii="Times New Roman" w:hAnsi="Times New Roman" w:cs="Times New Roman"/>
          <w:sz w:val="24"/>
          <w:szCs w:val="24"/>
        </w:rPr>
        <w:t>forces a reduction</w:t>
      </w:r>
      <w:r w:rsidR="003D39B9" w:rsidRPr="00E37E04">
        <w:rPr>
          <w:rFonts w:ascii="Times New Roman" w:hAnsi="Times New Roman" w:cs="Times New Roman"/>
          <w:sz w:val="24"/>
          <w:szCs w:val="24"/>
        </w:rPr>
        <w:t xml:space="preserve"> in</w:t>
      </w:r>
      <w:r w:rsidR="000B612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model complexity</w:t>
      </w:r>
      <w:r w:rsidR="000B6123" w:rsidRPr="00E37E04">
        <w:rPr>
          <w:rFonts w:ascii="Times New Roman" w:hAnsi="Times New Roman" w:cs="Times New Roman"/>
          <w:sz w:val="24"/>
          <w:szCs w:val="24"/>
        </w:rPr>
        <w:t xml:space="preserve"> or scope</w:t>
      </w:r>
      <w:r w:rsidR="00AC34D2" w:rsidRPr="00E37E04">
        <w:rPr>
          <w:rFonts w:ascii="Times New Roman" w:hAnsi="Times New Roman" w:cs="Times New Roman"/>
          <w:sz w:val="24"/>
          <w:szCs w:val="24"/>
        </w:rPr>
        <w:t>.</w:t>
      </w:r>
    </w:p>
    <w:p w14:paraId="172941BC" w14:textId="05B2FA8A" w:rsidR="00F94FEE" w:rsidRPr="001A4B99" w:rsidRDefault="00C37E78" w:rsidP="003128D6">
      <w:pPr>
        <w:pStyle w:val="Heading2"/>
        <w:spacing w:before="120" w:line="240" w:lineRule="auto"/>
        <w:rPr>
          <w:rFonts w:ascii="Times New Roman" w:hAnsi="Times New Roman"/>
          <w:sz w:val="24"/>
          <w:szCs w:val="24"/>
        </w:rPr>
      </w:pPr>
      <w:bookmarkStart w:id="24" w:name="algorithm-execution-time-drivers-and-mea"/>
      <w:bookmarkStart w:id="25" w:name="_Toc350683676"/>
      <w:bookmarkEnd w:id="24"/>
      <w:r w:rsidRPr="001A4B99">
        <w:rPr>
          <w:rFonts w:ascii="Times New Roman" w:hAnsi="Times New Roman"/>
          <w:sz w:val="24"/>
          <w:szCs w:val="24"/>
        </w:rPr>
        <w:t xml:space="preserve">Assessing </w:t>
      </w:r>
      <w:r w:rsidR="00AC34D2" w:rsidRPr="001A4B99">
        <w:rPr>
          <w:rFonts w:ascii="Times New Roman" w:hAnsi="Times New Roman"/>
          <w:sz w:val="24"/>
          <w:szCs w:val="24"/>
        </w:rPr>
        <w:t>Algorithm Execution Time</w:t>
      </w:r>
      <w:bookmarkEnd w:id="25"/>
    </w:p>
    <w:p w14:paraId="2F10F77F" w14:textId="17A5D4D2" w:rsidR="00F94FEE" w:rsidRPr="00E37E04" w:rsidRDefault="00113A36"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It</w:t>
      </w:r>
      <w:r w:rsidR="00AC34D2" w:rsidRPr="00E37E04">
        <w:rPr>
          <w:rFonts w:ascii="Times New Roman" w:hAnsi="Times New Roman" w:cs="Times New Roman"/>
          <w:sz w:val="24"/>
          <w:szCs w:val="24"/>
        </w:rPr>
        <w:t xml:space="preserve"> is possible to </w:t>
      </w:r>
      <w:r w:rsidRPr="00E37E04">
        <w:rPr>
          <w:rFonts w:ascii="Times New Roman" w:hAnsi="Times New Roman" w:cs="Times New Roman"/>
          <w:sz w:val="24"/>
          <w:szCs w:val="24"/>
        </w:rPr>
        <w:t>theoretically estimate</w:t>
      </w:r>
      <w:r w:rsidR="00AC34D2" w:rsidRPr="00E37E04">
        <w:rPr>
          <w:rFonts w:ascii="Times New Roman" w:hAnsi="Times New Roman" w:cs="Times New Roman"/>
          <w:sz w:val="24"/>
          <w:szCs w:val="24"/>
        </w:rPr>
        <w:t xml:space="preserve"> the upper, lower, and average run times</w:t>
      </w:r>
      <w:r w:rsidR="00C37E78" w:rsidRPr="00E37E04">
        <w:rPr>
          <w:rFonts w:ascii="Times New Roman" w:hAnsi="Times New Roman" w:cs="Times New Roman"/>
          <w:sz w:val="24"/>
          <w:szCs w:val="24"/>
        </w:rPr>
        <w:t xml:space="preserve"> of an algorithm</w:t>
      </w:r>
      <w:r w:rsidR="00AC34D2" w:rsidRPr="00E37E04">
        <w:rPr>
          <w:rFonts w:ascii="Times New Roman" w:hAnsi="Times New Roman" w:cs="Times New Roman"/>
          <w:sz w:val="24"/>
          <w:szCs w:val="24"/>
        </w:rPr>
        <w:t xml:space="preserve"> using asymptotic complexity analysis. In this exercise, the </w:t>
      </w:r>
      <w:r w:rsidR="004522B1" w:rsidRPr="00E37E04">
        <w:rPr>
          <w:rFonts w:ascii="Times New Roman" w:hAnsi="Times New Roman" w:cs="Times New Roman"/>
          <w:sz w:val="24"/>
          <w:szCs w:val="24"/>
        </w:rPr>
        <w:t>first order term</w:t>
      </w:r>
      <w:r w:rsidR="00AC34D2" w:rsidRPr="00E37E04">
        <w:rPr>
          <w:rFonts w:ascii="Times New Roman" w:hAnsi="Times New Roman" w:cs="Times New Roman"/>
          <w:sz w:val="24"/>
          <w:szCs w:val="24"/>
        </w:rPr>
        <w:t xml:space="preserve"> of an</w:t>
      </w:r>
      <w:r w:rsidR="004522B1" w:rsidRPr="00E37E04">
        <w:rPr>
          <w:rFonts w:ascii="Times New Roman" w:hAnsi="Times New Roman" w:cs="Times New Roman"/>
          <w:sz w:val="24"/>
          <w:szCs w:val="24"/>
        </w:rPr>
        <w:t xml:space="preserve"> algorithm’s increase in </w:t>
      </w:r>
      <w:r w:rsidR="00AC34D2" w:rsidRPr="00E37E04">
        <w:rPr>
          <w:rFonts w:ascii="Times New Roman" w:hAnsi="Times New Roman" w:cs="Times New Roman"/>
          <w:sz w:val="24"/>
          <w:szCs w:val="24"/>
        </w:rPr>
        <w:t xml:space="preserve">runtime is determined as its input is increased to infinity (Knuth, 1976). </w:t>
      </w:r>
      <w:r w:rsidR="00FC6DE4" w:rsidRPr="00E37E04">
        <w:rPr>
          <w:rFonts w:ascii="Times New Roman" w:hAnsi="Times New Roman" w:cs="Times New Roman"/>
          <w:sz w:val="24"/>
          <w:szCs w:val="24"/>
        </w:rPr>
        <w:t>The</w:t>
      </w:r>
      <w:r w:rsidR="00AC34D2" w:rsidRPr="00E37E04">
        <w:rPr>
          <w:rFonts w:ascii="Times New Roman" w:hAnsi="Times New Roman" w:cs="Times New Roman"/>
          <w:sz w:val="24"/>
          <w:szCs w:val="24"/>
        </w:rPr>
        <w:t xml:space="preserve"> algorithm that is more efficient asymptotically will typically be the best choice for all but very small inputs (Cormen, 2009). </w:t>
      </w:r>
      <w:r w:rsidR="004522B1" w:rsidRPr="00E37E04">
        <w:rPr>
          <w:rFonts w:ascii="Times New Roman" w:hAnsi="Times New Roman" w:cs="Times New Roman"/>
          <w:sz w:val="24"/>
          <w:szCs w:val="24"/>
        </w:rPr>
        <w:t>While it is often not possible to produce a robust estimate of the lower-bound on runtime, given an infinite input, an</w:t>
      </w:r>
      <w:r w:rsidR="00AC34D2" w:rsidRPr="00E37E04">
        <w:rPr>
          <w:rFonts w:ascii="Times New Roman" w:hAnsi="Times New Roman" w:cs="Times New Roman"/>
          <w:sz w:val="24"/>
          <w:szCs w:val="24"/>
        </w:rPr>
        <w:t xml:space="preserve"> estimate of </w:t>
      </w:r>
      <w:r w:rsidR="00FC6DE4" w:rsidRPr="00E37E04">
        <w:rPr>
          <w:rFonts w:ascii="Times New Roman" w:hAnsi="Times New Roman" w:cs="Times New Roman"/>
          <w:sz w:val="24"/>
          <w:szCs w:val="24"/>
        </w:rPr>
        <w:t>the slowest</w:t>
      </w:r>
      <w:r w:rsidR="00AC34D2" w:rsidRPr="00E37E04">
        <w:rPr>
          <w:rFonts w:ascii="Times New Roman" w:hAnsi="Times New Roman" w:cs="Times New Roman"/>
          <w:sz w:val="24"/>
          <w:szCs w:val="24"/>
        </w:rPr>
        <w:t xml:space="preserve"> </w:t>
      </w:r>
      <w:r w:rsidR="004522B1" w:rsidRPr="00E37E04">
        <w:rPr>
          <w:rFonts w:ascii="Times New Roman" w:hAnsi="Times New Roman" w:cs="Times New Roman"/>
          <w:sz w:val="24"/>
          <w:szCs w:val="24"/>
        </w:rPr>
        <w:t xml:space="preserve">or worst-case </w:t>
      </w:r>
      <w:r w:rsidR="00AC34D2" w:rsidRPr="00E37E04">
        <w:rPr>
          <w:rFonts w:ascii="Times New Roman" w:hAnsi="Times New Roman" w:cs="Times New Roman"/>
          <w:sz w:val="24"/>
          <w:szCs w:val="24"/>
        </w:rPr>
        <w:t>run time can usually be obtained by inspecting the structure of the algorithm and counting how many operations are required when the inputs is sufficiently large (</w:t>
      </w:r>
      <w:r w:rsidR="004522B1" w:rsidRPr="00E37E04">
        <w:rPr>
          <w:rFonts w:ascii="Times New Roman" w:hAnsi="Times New Roman" w:cs="Times New Roman"/>
          <w:sz w:val="24"/>
          <w:szCs w:val="24"/>
        </w:rPr>
        <w:t xml:space="preserve">i.e., Big-O; </w:t>
      </w:r>
      <w:r w:rsidR="00AC34D2" w:rsidRPr="00E37E04">
        <w:rPr>
          <w:rFonts w:ascii="Times New Roman" w:hAnsi="Times New Roman" w:cs="Times New Roman"/>
          <w:sz w:val="24"/>
          <w:szCs w:val="24"/>
        </w:rPr>
        <w:t xml:space="preserve">Cormen, 2009). </w:t>
      </w:r>
      <w:r w:rsidR="000B6123" w:rsidRPr="00E37E04">
        <w:rPr>
          <w:rFonts w:ascii="Times New Roman" w:hAnsi="Times New Roman" w:cs="Times New Roman"/>
          <w:sz w:val="24"/>
          <w:szCs w:val="24"/>
        </w:rPr>
        <w:t>Such theoretical complexity</w:t>
      </w:r>
      <w:r w:rsidR="00FC6DE4" w:rsidRPr="00E37E04">
        <w:rPr>
          <w:rFonts w:ascii="Times New Roman" w:hAnsi="Times New Roman" w:cs="Times New Roman"/>
          <w:sz w:val="24"/>
          <w:szCs w:val="24"/>
        </w:rPr>
        <w:t xml:space="preserve"> is often</w:t>
      </w:r>
      <w:r w:rsidR="000B6123" w:rsidRPr="00E37E04">
        <w:rPr>
          <w:rFonts w:ascii="Times New Roman" w:hAnsi="Times New Roman" w:cs="Times New Roman"/>
          <w:sz w:val="24"/>
          <w:szCs w:val="24"/>
        </w:rPr>
        <w:t xml:space="preserve"> considered when considering </w:t>
      </w:r>
      <w:r w:rsidR="00FC6DE4" w:rsidRPr="00E37E04">
        <w:rPr>
          <w:rFonts w:ascii="Times New Roman" w:hAnsi="Times New Roman" w:cs="Times New Roman"/>
          <w:sz w:val="24"/>
          <w:szCs w:val="24"/>
        </w:rPr>
        <w:t>scal</w:t>
      </w:r>
      <w:r w:rsidR="000B6123" w:rsidRPr="00E37E04">
        <w:rPr>
          <w:rFonts w:ascii="Times New Roman" w:hAnsi="Times New Roman" w:cs="Times New Roman"/>
          <w:sz w:val="24"/>
          <w:szCs w:val="24"/>
        </w:rPr>
        <w:t>ability</w:t>
      </w:r>
      <w:r w:rsidR="00AC34D2" w:rsidRPr="00E37E04">
        <w:rPr>
          <w:rFonts w:ascii="Times New Roman" w:hAnsi="Times New Roman" w:cs="Times New Roman"/>
          <w:sz w:val="24"/>
          <w:szCs w:val="24"/>
        </w:rPr>
        <w:t xml:space="preserve">, </w:t>
      </w:r>
      <w:r w:rsidR="00FC6DE4" w:rsidRPr="00E37E04">
        <w:rPr>
          <w:rFonts w:ascii="Times New Roman" w:hAnsi="Times New Roman" w:cs="Times New Roman"/>
          <w:sz w:val="24"/>
          <w:szCs w:val="24"/>
        </w:rPr>
        <w:t>though</w:t>
      </w:r>
      <w:r w:rsidR="00AC34D2" w:rsidRPr="00E37E04">
        <w:rPr>
          <w:rFonts w:ascii="Times New Roman" w:hAnsi="Times New Roman" w:cs="Times New Roman"/>
          <w:sz w:val="24"/>
          <w:szCs w:val="24"/>
        </w:rPr>
        <w:t xml:space="preserve"> the actual runtime will vary</w:t>
      </w:r>
      <w:r w:rsidR="00FC6DE4" w:rsidRPr="00E37E04">
        <w:rPr>
          <w:rFonts w:ascii="Times New Roman" w:hAnsi="Times New Roman" w:cs="Times New Roman"/>
          <w:sz w:val="24"/>
          <w:szCs w:val="24"/>
        </w:rPr>
        <w:t xml:space="preserve"> with real-world inputs</w:t>
      </w:r>
      <w:r w:rsidR="00AC34D2" w:rsidRPr="00E37E04">
        <w:rPr>
          <w:rFonts w:ascii="Times New Roman" w:hAnsi="Times New Roman" w:cs="Times New Roman"/>
          <w:sz w:val="24"/>
          <w:szCs w:val="24"/>
        </w:rPr>
        <w:t xml:space="preserve"> (Cormen, 2009; Goldsmith et al., 2007).</w:t>
      </w:r>
    </w:p>
    <w:p w14:paraId="38F39B07" w14:textId="2DA24278"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Empirical complexity studies have attempted to bridge the gap between asymptotic </w:t>
      </w:r>
      <w:r w:rsidR="00FC6DE4" w:rsidRPr="00E37E04">
        <w:rPr>
          <w:rFonts w:ascii="Times New Roman" w:hAnsi="Times New Roman" w:cs="Times New Roman"/>
          <w:sz w:val="24"/>
          <w:szCs w:val="24"/>
        </w:rPr>
        <w:t>theory</w:t>
      </w:r>
      <w:r w:rsidRPr="00E37E04">
        <w:rPr>
          <w:rFonts w:ascii="Times New Roman" w:hAnsi="Times New Roman" w:cs="Times New Roman"/>
          <w:sz w:val="24"/>
          <w:szCs w:val="24"/>
        </w:rPr>
        <w:t xml:space="preserve"> and real programs</w:t>
      </w:r>
      <w:r w:rsidR="002C4670" w:rsidRPr="00E37E04">
        <w:rPr>
          <w:rFonts w:ascii="Times New Roman" w:hAnsi="Times New Roman" w:cs="Times New Roman"/>
          <w:sz w:val="24"/>
          <w:szCs w:val="24"/>
        </w:rPr>
        <w:t xml:space="preserve"> (Cannon et al., 2007)</w:t>
      </w:r>
      <w:r w:rsidRPr="00E37E04">
        <w:rPr>
          <w:rFonts w:ascii="Times New Roman" w:hAnsi="Times New Roman" w:cs="Times New Roman"/>
          <w:sz w:val="24"/>
          <w:szCs w:val="24"/>
        </w:rPr>
        <w:t xml:space="preserve">. These studies use observations of algorithm runtime under different </w:t>
      </w:r>
      <w:r w:rsidR="00FC6DE4" w:rsidRPr="00E37E04">
        <w:rPr>
          <w:rFonts w:ascii="Times New Roman" w:hAnsi="Times New Roman" w:cs="Times New Roman"/>
          <w:sz w:val="24"/>
          <w:szCs w:val="24"/>
        </w:rPr>
        <w:t>parameterizations</w:t>
      </w:r>
      <w:r w:rsidRPr="00E37E04">
        <w:rPr>
          <w:rFonts w:ascii="Times New Roman" w:hAnsi="Times New Roman" w:cs="Times New Roman"/>
          <w:sz w:val="24"/>
          <w:szCs w:val="24"/>
        </w:rPr>
        <w:t xml:space="preserve"> and inputs to build models that predict the run time of fu</w:t>
      </w:r>
      <w:r w:rsidR="000B6123" w:rsidRPr="00E37E04">
        <w:rPr>
          <w:rFonts w:ascii="Times New Roman" w:hAnsi="Times New Roman" w:cs="Times New Roman"/>
          <w:sz w:val="24"/>
          <w:szCs w:val="24"/>
        </w:rPr>
        <w:t>ture applications of the algorithm</w:t>
      </w:r>
      <w:r w:rsidR="00FC6DE4" w:rsidRPr="00E37E04">
        <w:rPr>
          <w:rFonts w:ascii="Times New Roman" w:hAnsi="Times New Roman" w:cs="Times New Roman"/>
          <w:sz w:val="24"/>
          <w:szCs w:val="24"/>
        </w:rPr>
        <w:t xml:space="preserve">, </w:t>
      </w:r>
      <w:r w:rsidRPr="00E37E04">
        <w:rPr>
          <w:rFonts w:ascii="Times New Roman" w:hAnsi="Times New Roman" w:cs="Times New Roman"/>
          <w:sz w:val="24"/>
          <w:szCs w:val="24"/>
        </w:rPr>
        <w:t>seek</w:t>
      </w:r>
      <w:r w:rsidR="00FC6DE4" w:rsidRPr="00E37E04">
        <w:rPr>
          <w:rFonts w:ascii="Times New Roman" w:hAnsi="Times New Roman" w:cs="Times New Roman"/>
          <w:sz w:val="24"/>
          <w:szCs w:val="24"/>
        </w:rPr>
        <w:t>ing</w:t>
      </w:r>
      <w:r w:rsidRPr="00E37E04">
        <w:rPr>
          <w:rFonts w:ascii="Times New Roman" w:hAnsi="Times New Roman" w:cs="Times New Roman"/>
          <w:sz w:val="24"/>
          <w:szCs w:val="24"/>
        </w:rPr>
        <w:t xml:space="preserve"> a method </w:t>
      </w:r>
      <w:r w:rsidR="000B6123" w:rsidRPr="00E37E04">
        <w:rPr>
          <w:rFonts w:ascii="Times New Roman" w:hAnsi="Times New Roman" w:cs="Times New Roman"/>
          <w:sz w:val="24"/>
          <w:szCs w:val="24"/>
        </w:rPr>
        <w:t>“with the generality of a B</w:t>
      </w:r>
      <w:r w:rsidRPr="00E37E04">
        <w:rPr>
          <w:rFonts w:ascii="Times New Roman" w:hAnsi="Times New Roman" w:cs="Times New Roman"/>
          <w:sz w:val="24"/>
          <w:szCs w:val="24"/>
        </w:rPr>
        <w:t>ig-O bound by measuri</w:t>
      </w:r>
      <w:r w:rsidR="000B6123" w:rsidRPr="00E37E04">
        <w:rPr>
          <w:rFonts w:ascii="Times New Roman" w:hAnsi="Times New Roman" w:cs="Times New Roman"/>
          <w:sz w:val="24"/>
          <w:szCs w:val="24"/>
        </w:rPr>
        <w:t>ng and statistically modelling</w:t>
      </w:r>
      <w:r w:rsidRPr="00E37E04">
        <w:rPr>
          <w:rFonts w:ascii="Times New Roman" w:hAnsi="Times New Roman" w:cs="Times New Roman"/>
          <w:sz w:val="24"/>
          <w:szCs w:val="24"/>
        </w:rPr>
        <w:t xml:space="preserve"> the performance … across many workloads” (Goldsmith et al., 2007). Brewer (1995) 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 (Fink, 1998). Empirical complexity models have become an important subfield of artificial intelligence and have important applications to algorithm selection (Hutter</w:t>
      </w:r>
      <w:r w:rsidR="00FC6DE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2014). Algorithms for solving very difficult (</w:t>
      </w:r>
      <m:oMath>
        <m:r>
          <w:rPr>
            <w:rFonts w:ascii="Cambria Math" w:hAnsi="Cambria Math" w:cs="Times New Roman"/>
            <w:sz w:val="24"/>
            <w:szCs w:val="24"/>
          </w:rPr>
          <m:t>NP</m:t>
        </m:r>
      </m:oMath>
      <w:r w:rsidRPr="00E37E04">
        <w:rPr>
          <w:rFonts w:ascii="Times New Roman" w:hAnsi="Times New Roman" w:cs="Times New Roman"/>
          <w:sz w:val="24"/>
          <w:szCs w:val="24"/>
        </w:rPr>
        <w:t>-Hard</w:t>
      </w:r>
      <w:r w:rsidR="00C37E78" w:rsidRPr="00E37E04">
        <w:rPr>
          <w:rFonts w:ascii="Times New Roman" w:hAnsi="Times New Roman" w:cs="Times New Roman"/>
          <w:sz w:val="24"/>
          <w:szCs w:val="24"/>
        </w:rPr>
        <w:t>/</w:t>
      </w:r>
      <m:oMath>
        <m:r>
          <w:rPr>
            <w:rFonts w:ascii="Cambria Math" w:hAnsi="Cambria Math" w:cs="Times New Roman"/>
            <w:sz w:val="24"/>
            <w:szCs w:val="24"/>
          </w:rPr>
          <m:t>NP</m:t>
        </m:r>
      </m:oMath>
      <w:r w:rsidR="00C37E78" w:rsidRPr="00E37E04">
        <w:rPr>
          <w:rFonts w:ascii="Times New Roman" w:hAnsi="Times New Roman" w:cs="Times New Roman"/>
          <w:sz w:val="24"/>
          <w:szCs w:val="24"/>
        </w:rPr>
        <w:t>-Complete</w:t>
      </w:r>
      <w:r w:rsidRPr="00E37E04">
        <w:rPr>
          <w:rFonts w:ascii="Times New Roman" w:hAnsi="Times New Roman" w:cs="Times New Roman"/>
          <w:sz w:val="24"/>
          <w:szCs w:val="24"/>
        </w:rPr>
        <w:t xml:space="preserve">) combinatorial problems can exhibit high </w:t>
      </w:r>
      <w:r w:rsidR="00113A36"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 xml:space="preserve">variance </w:t>
      </w:r>
      <w:r w:rsidR="002619D9" w:rsidRPr="00E37E04">
        <w:rPr>
          <w:rFonts w:ascii="Times New Roman" w:hAnsi="Times New Roman" w:cs="Times New Roman"/>
          <w:sz w:val="24"/>
          <w:szCs w:val="24"/>
        </w:rPr>
        <w:t xml:space="preserve">among </w:t>
      </w:r>
      <w:r w:rsidRPr="00E37E04">
        <w:rPr>
          <w:rFonts w:ascii="Times New Roman" w:hAnsi="Times New Roman" w:cs="Times New Roman"/>
          <w:sz w:val="24"/>
          <w:szCs w:val="24"/>
        </w:rPr>
        <w:t xml:space="preserve">different problem instances. </w:t>
      </w:r>
      <w:r w:rsidR="00113A36" w:rsidRPr="00E37E04">
        <w:rPr>
          <w:rFonts w:ascii="Times New Roman" w:hAnsi="Times New Roman" w:cs="Times New Roman"/>
          <w:sz w:val="24"/>
          <w:szCs w:val="24"/>
        </w:rPr>
        <w:t>E</w:t>
      </w:r>
      <w:r w:rsidRPr="00E37E04">
        <w:rPr>
          <w:rFonts w:ascii="Times New Roman" w:hAnsi="Times New Roman" w:cs="Times New Roman"/>
          <w:sz w:val="24"/>
          <w:szCs w:val="24"/>
        </w:rPr>
        <w:t xml:space="preserve">mpirical </w:t>
      </w:r>
      <w:r w:rsidR="001E093E" w:rsidRPr="00E37E04">
        <w:rPr>
          <w:rFonts w:ascii="Times New Roman" w:hAnsi="Times New Roman" w:cs="Times New Roman"/>
          <w:sz w:val="24"/>
          <w:szCs w:val="24"/>
        </w:rPr>
        <w:t>models</w:t>
      </w:r>
      <w:r w:rsidRPr="00E37E04">
        <w:rPr>
          <w:rFonts w:ascii="Times New Roman" w:hAnsi="Times New Roman" w:cs="Times New Roman"/>
          <w:sz w:val="24"/>
          <w:szCs w:val="24"/>
        </w:rPr>
        <w:t xml:space="preserve"> can be used to select the model that will most efficiently reach a solutio</w:t>
      </w:r>
      <w:r w:rsidR="00FC6DE4" w:rsidRPr="00E37E04">
        <w:rPr>
          <w:rFonts w:ascii="Times New Roman" w:hAnsi="Times New Roman" w:cs="Times New Roman"/>
          <w:sz w:val="24"/>
          <w:szCs w:val="24"/>
        </w:rPr>
        <w:t>n (Hutter et al.</w:t>
      </w:r>
      <w:r w:rsidRPr="00E37E04">
        <w:rPr>
          <w:rFonts w:ascii="Times New Roman" w:hAnsi="Times New Roman" w:cs="Times New Roman"/>
          <w:sz w:val="24"/>
          <w:szCs w:val="24"/>
        </w:rPr>
        <w:t>, 2014; Leyton-Brown</w:t>
      </w:r>
      <w:r w:rsidR="00FC6DE4" w:rsidRPr="00E37E04">
        <w:rPr>
          <w:rFonts w:ascii="Times New Roman" w:hAnsi="Times New Roman" w:cs="Times New Roman"/>
          <w:sz w:val="24"/>
          <w:szCs w:val="24"/>
        </w:rPr>
        <w:t xml:space="preserve"> et </w:t>
      </w:r>
      <w:r w:rsidR="00B873E2" w:rsidRPr="00E37E04">
        <w:rPr>
          <w:rFonts w:ascii="Times New Roman" w:hAnsi="Times New Roman" w:cs="Times New Roman"/>
          <w:sz w:val="24"/>
          <w:szCs w:val="24"/>
        </w:rPr>
        <w:t>al., 2003; Hutter et al., 2013). Hutter et al. (2014</w:t>
      </w:r>
      <w:r w:rsidR="00FC6DE4" w:rsidRPr="00E37E04">
        <w:rPr>
          <w:rFonts w:ascii="Times New Roman" w:hAnsi="Times New Roman" w:cs="Times New Roman"/>
          <w:sz w:val="24"/>
          <w:szCs w:val="24"/>
        </w:rPr>
        <w:t>) outline</w:t>
      </w:r>
      <w:r w:rsidRPr="00E37E04">
        <w:rPr>
          <w:rFonts w:ascii="Times New Roman" w:hAnsi="Times New Roman" w:cs="Times New Roman"/>
          <w:sz w:val="24"/>
          <w:szCs w:val="24"/>
        </w:rPr>
        <w:t xml:space="preserve"> a comprehensive analysi</w:t>
      </w:r>
      <w:r w:rsidR="00FC6DE4" w:rsidRPr="00E37E04">
        <w:rPr>
          <w:rFonts w:ascii="Times New Roman" w:hAnsi="Times New Roman" w:cs="Times New Roman"/>
          <w:sz w:val="24"/>
          <w:szCs w:val="24"/>
        </w:rPr>
        <w:t xml:space="preserve">s of strategies and methods </w:t>
      </w:r>
      <w:r w:rsidRPr="00E37E04">
        <w:rPr>
          <w:rFonts w:ascii="Times New Roman" w:hAnsi="Times New Roman" w:cs="Times New Roman"/>
          <w:sz w:val="24"/>
          <w:szCs w:val="24"/>
        </w:rPr>
        <w:t>for empirical runtime models in the context of algorithm portfolio optimization. Parameterized algorithms can be treated the same way as nonparametric algorithms, by including model parameters as input features in the execution time model</w:t>
      </w:r>
      <w:r w:rsidR="00FC6DE4" w:rsidRPr="00E37E04">
        <w:rPr>
          <w:rFonts w:ascii="Times New Roman" w:hAnsi="Times New Roman" w:cs="Times New Roman"/>
          <w:sz w:val="24"/>
          <w:szCs w:val="24"/>
        </w:rPr>
        <w:t xml:space="preserve"> (Hutter </w:t>
      </w:r>
      <w:r w:rsidRPr="00E37E04">
        <w:rPr>
          <w:rFonts w:ascii="Times New Roman" w:hAnsi="Times New Roman" w:cs="Times New Roman"/>
          <w:sz w:val="24"/>
          <w:szCs w:val="24"/>
        </w:rPr>
        <w:t>et al., 2014). Nonlinear, tree based methods for empirical performance modeling, including random forests, were shown to be superior to other methods because of their ability to group similar inputs together and fit local responses, so that some large outliers do not interfere with the predi</w:t>
      </w:r>
      <w:r w:rsidR="00FC6DE4" w:rsidRPr="00E37E04">
        <w:rPr>
          <w:rFonts w:ascii="Times New Roman" w:hAnsi="Times New Roman" w:cs="Times New Roman"/>
          <w:sz w:val="24"/>
          <w:szCs w:val="24"/>
        </w:rPr>
        <w:t xml:space="preserve">ctions of other groups (Hutter </w:t>
      </w:r>
      <w:r w:rsidRPr="00E37E04">
        <w:rPr>
          <w:rFonts w:ascii="Times New Roman" w:hAnsi="Times New Roman" w:cs="Times New Roman"/>
          <w:sz w:val="24"/>
          <w:szCs w:val="24"/>
        </w:rPr>
        <w:t>et al., 2014; Hutter</w:t>
      </w:r>
      <w:r w:rsidR="00FC6DE4" w:rsidRPr="00E37E04">
        <w:rPr>
          <w:rFonts w:ascii="Times New Roman" w:hAnsi="Times New Roman" w:cs="Times New Roman"/>
          <w:sz w:val="24"/>
          <w:szCs w:val="24"/>
        </w:rPr>
        <w:t xml:space="preserve"> </w:t>
      </w:r>
      <w:r w:rsidR="00B873E2" w:rsidRPr="00E37E04">
        <w:rPr>
          <w:rFonts w:ascii="Times New Roman" w:hAnsi="Times New Roman" w:cs="Times New Roman"/>
          <w:sz w:val="24"/>
          <w:szCs w:val="24"/>
        </w:rPr>
        <w:t>et al., 2013</w:t>
      </w:r>
      <w:r w:rsidRPr="00E37E04">
        <w:rPr>
          <w:rFonts w:ascii="Times New Roman" w:hAnsi="Times New Roman" w:cs="Times New Roman"/>
          <w:sz w:val="24"/>
          <w:szCs w:val="24"/>
        </w:rPr>
        <w:t>).</w:t>
      </w:r>
    </w:p>
    <w:p w14:paraId="6D381548" w14:textId="396DAC8E" w:rsidR="008268BD"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 (Jones &amp; Kalibera, 2013; Lilja, 2009). Random variation in system state makes deterministic statistical modeling of hardware’s influence on execution time difficult. These variations result </w:t>
      </w:r>
      <w:r w:rsidR="001E093E" w:rsidRPr="00E37E04">
        <w:rPr>
          <w:rFonts w:ascii="Times New Roman" w:hAnsi="Times New Roman" w:cs="Times New Roman"/>
          <w:sz w:val="24"/>
          <w:szCs w:val="24"/>
        </w:rPr>
        <w:t>from</w:t>
      </w:r>
      <w:r w:rsidRPr="00E37E04">
        <w:rPr>
          <w:rFonts w:ascii="Times New Roman" w:hAnsi="Times New Roman" w:cs="Times New Roman"/>
          <w:sz w:val="24"/>
          <w:szCs w:val="24"/>
        </w:rPr>
        <w:t xml:space="preserve"> the way in which memory access patterns differ in space and time when small changes are made to the operating system state, timing device, or algorithm and its inputs (Lilja, 2009), and few attempts have been made to model them explicitly. </w:t>
      </w:r>
      <w:r w:rsidR="008268BD" w:rsidRPr="00E37E04">
        <w:rPr>
          <w:rFonts w:ascii="Times New Roman" w:hAnsi="Times New Roman" w:cs="Times New Roman"/>
          <w:sz w:val="24"/>
          <w:szCs w:val="24"/>
        </w:rPr>
        <w:t xml:space="preserve">However, several recent studies that took dynamic system state into account as a predictor of algorithm runtime performed well </w:t>
      </w:r>
      <w:r w:rsidR="001E093E" w:rsidRPr="00E37E04">
        <w:rPr>
          <w:rFonts w:ascii="Times New Roman" w:hAnsi="Times New Roman" w:cs="Times New Roman"/>
          <w:sz w:val="24"/>
          <w:szCs w:val="24"/>
        </w:rPr>
        <w:t xml:space="preserve">when considering data center optimization </w:t>
      </w:r>
      <w:r w:rsidR="008268BD" w:rsidRPr="00E37E04">
        <w:rPr>
          <w:rFonts w:ascii="Times New Roman" w:hAnsi="Times New Roman" w:cs="Times New Roman"/>
          <w:sz w:val="24"/>
          <w:szCs w:val="24"/>
        </w:rPr>
        <w:t>(Sadjadi et al., 2008; Wu &amp; Datla, 2011).</w:t>
      </w:r>
    </w:p>
    <w:p w14:paraId="655F59E8" w14:textId="0A4D6D37" w:rsidR="002619D9" w:rsidRPr="00E37E04" w:rsidRDefault="00AC34D2"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Jones &amp; Kalibera (2013) suggest that models based on benchmarked runtime may provide an accurate estimate of an upper bound of execution time, though due to potentially large, nondeterminstic, system-induced variance in empirical results, it is important to perform the benchmarking experiment many times. Dongarra</w:t>
      </w:r>
      <w:r w:rsidR="00FC6DE4" w:rsidRPr="00E37E04">
        <w:rPr>
          <w:rFonts w:ascii="Times New Roman" w:hAnsi="Times New Roman" w:cs="Times New Roman"/>
          <w:sz w:val="24"/>
          <w:szCs w:val="24"/>
        </w:rPr>
        <w:t xml:space="preserve"> et al.,</w:t>
      </w:r>
      <w:r w:rsidRPr="00E37E04">
        <w:rPr>
          <w:rFonts w:ascii="Times New Roman" w:hAnsi="Times New Roman" w:cs="Times New Roman"/>
          <w:sz w:val="24"/>
          <w:szCs w:val="24"/>
        </w:rPr>
        <w:t xml:space="preserve"> (1987) </w:t>
      </w:r>
      <w:r w:rsidR="00C37E78" w:rsidRPr="00E37E04">
        <w:rPr>
          <w:rFonts w:ascii="Times New Roman" w:hAnsi="Times New Roman" w:cs="Times New Roman"/>
          <w:sz w:val="24"/>
          <w:szCs w:val="24"/>
        </w:rPr>
        <w:t>warn</w:t>
      </w:r>
      <w:r w:rsidRPr="00E37E04">
        <w:rPr>
          <w:rFonts w:ascii="Times New Roman" w:hAnsi="Times New Roman" w:cs="Times New Roman"/>
          <w:sz w:val="24"/>
          <w:szCs w:val="24"/>
        </w:rPr>
        <w:t xml:space="preserve"> that a failure to properly characterize the workload, running benchmarks that are too simplistic, or running benchmarks in inconsistent environments </w:t>
      </w:r>
      <w:r w:rsidR="00C92AEB">
        <w:rPr>
          <w:rFonts w:ascii="Times New Roman" w:hAnsi="Times New Roman" w:cs="Times New Roman"/>
          <w:sz w:val="24"/>
          <w:szCs w:val="24"/>
        </w:rPr>
        <w:t>can lead to meaningless results.</w:t>
      </w:r>
    </w:p>
    <w:p w14:paraId="034D0D15" w14:textId="77777777" w:rsidR="00F94FEE" w:rsidRPr="00C63CD7" w:rsidRDefault="00AC34D2" w:rsidP="003128D6">
      <w:pPr>
        <w:pStyle w:val="Heading1"/>
        <w:spacing w:before="120" w:line="240" w:lineRule="auto"/>
        <w:rPr>
          <w:b/>
          <w:sz w:val="32"/>
          <w:szCs w:val="32"/>
        </w:rPr>
      </w:pPr>
      <w:bookmarkStart w:id="26" w:name="theoretical-problem-formulation"/>
      <w:bookmarkStart w:id="27" w:name="_Toc350683677"/>
      <w:bookmarkEnd w:id="26"/>
      <w:r w:rsidRPr="00C63CD7">
        <w:rPr>
          <w:b/>
          <w:sz w:val="32"/>
          <w:szCs w:val="32"/>
        </w:rPr>
        <w:t>Theoretical Problem Formulation</w:t>
      </w:r>
      <w:bookmarkEnd w:id="27"/>
    </w:p>
    <w:p w14:paraId="3F818E24" w14:textId="387D00C2" w:rsidR="001E093E" w:rsidRPr="00E37E04" w:rsidRDefault="001E093E" w:rsidP="003128D6">
      <w:pPr>
        <w:pStyle w:val="FirstParagraph"/>
        <w:spacing w:before="120" w:after="0" w:line="240" w:lineRule="auto"/>
        <w:ind w:firstLine="480"/>
        <w:rPr>
          <w:rFonts w:ascii="Times New Roman" w:hAnsi="Times New Roman"/>
        </w:rPr>
      </w:pPr>
      <w:r w:rsidRPr="00E37E04">
        <w:rPr>
          <w:rFonts w:ascii="Times New Roman" w:hAnsi="Times New Roman" w:cs="Times New Roman"/>
          <w:sz w:val="24"/>
          <w:szCs w:val="24"/>
        </w:rPr>
        <w:t xml:space="preserve">In the present study, I use benchmarking and empirical performance modeling to develop predictive models useful in optimizing SDM workflows. The following framework presents an SDM workflow </w:t>
      </w:r>
      <w:r w:rsidR="002619D9" w:rsidRPr="00E37E04">
        <w:rPr>
          <w:rFonts w:ascii="Times New Roman" w:hAnsi="Times New Roman" w:cs="Times New Roman"/>
          <w:sz w:val="24"/>
          <w:szCs w:val="24"/>
        </w:rPr>
        <w:t>consisting of</w:t>
      </w:r>
      <w:r w:rsidRPr="00E37E04">
        <w:rPr>
          <w:rFonts w:ascii="Times New Roman" w:hAnsi="Times New Roman" w:cs="Times New Roman"/>
          <w:sz w:val="24"/>
          <w:szCs w:val="24"/>
        </w:rPr>
        <w:t xml:space="preserve"> a series of steps that advance the </w:t>
      </w:r>
      <w:r w:rsidR="002619D9" w:rsidRPr="00E37E04">
        <w:rPr>
          <w:rFonts w:ascii="Times New Roman" w:hAnsi="Times New Roman" w:cs="Times New Roman"/>
          <w:sz w:val="24"/>
          <w:szCs w:val="24"/>
        </w:rPr>
        <w:t xml:space="preserve">SDM </w:t>
      </w:r>
      <w:r w:rsidRPr="00E37E04">
        <w:rPr>
          <w:rFonts w:ascii="Times New Roman" w:hAnsi="Times New Roman" w:cs="Times New Roman"/>
          <w:sz w:val="24"/>
          <w:szCs w:val="24"/>
        </w:rPr>
        <w:t xml:space="preserve">user towards her goal of obtaining scientific insight from a dataset. </w:t>
      </w:r>
      <w:r w:rsidR="002619D9" w:rsidRPr="00E37E04">
        <w:rPr>
          <w:rFonts w:ascii="Times New Roman" w:hAnsi="Times New Roman" w:cs="Times New Roman"/>
          <w:sz w:val="24"/>
          <w:szCs w:val="24"/>
        </w:rPr>
        <w:t xml:space="preserve">I assume the SDM modeler is </w:t>
      </w:r>
      <w:r w:rsidRPr="00E37E04">
        <w:rPr>
          <w:rFonts w:ascii="Times New Roman" w:hAnsi="Times New Roman" w:cs="Times New Roman"/>
          <w:sz w:val="24"/>
          <w:szCs w:val="24"/>
        </w:rPr>
        <w:t>a rational consumer in a supply</w:t>
      </w:r>
      <w:r w:rsidR="002619D9" w:rsidRPr="00E37E04">
        <w:rPr>
          <w:rFonts w:ascii="Times New Roman" w:hAnsi="Times New Roman" w:cs="Times New Roman"/>
          <w:sz w:val="24"/>
          <w:szCs w:val="24"/>
        </w:rPr>
        <w:t>-</w:t>
      </w:r>
      <w:r w:rsidRPr="00E37E04">
        <w:rPr>
          <w:rFonts w:ascii="Times New Roman" w:hAnsi="Times New Roman" w:cs="Times New Roman"/>
          <w:sz w:val="24"/>
          <w:szCs w:val="24"/>
        </w:rPr>
        <w:t xml:space="preserve"> and demand</w:t>
      </w:r>
      <w:r w:rsidR="002619D9" w:rsidRPr="00E37E04">
        <w:rPr>
          <w:rFonts w:ascii="Times New Roman" w:hAnsi="Times New Roman" w:cs="Times New Roman"/>
          <w:sz w:val="24"/>
          <w:szCs w:val="24"/>
        </w:rPr>
        <w:t>-</w:t>
      </w:r>
      <w:r w:rsidRPr="00E37E04">
        <w:rPr>
          <w:rFonts w:ascii="Times New Roman" w:hAnsi="Times New Roman" w:cs="Times New Roman"/>
          <w:sz w:val="24"/>
          <w:szCs w:val="24"/>
        </w:rPr>
        <w:t xml:space="preserve">driven computing market </w:t>
      </w:r>
      <w:r w:rsidR="002619D9" w:rsidRPr="00E37E04">
        <w:rPr>
          <w:rFonts w:ascii="Times New Roman" w:hAnsi="Times New Roman" w:cs="Times New Roman"/>
          <w:sz w:val="24"/>
          <w:szCs w:val="24"/>
        </w:rPr>
        <w:t>and that the modeler has</w:t>
      </w:r>
      <w:r w:rsidRPr="00E37E04">
        <w:rPr>
          <w:rFonts w:ascii="Times New Roman" w:hAnsi="Times New Roman" w:cs="Times New Roman"/>
          <w:sz w:val="24"/>
          <w:szCs w:val="24"/>
        </w:rPr>
        <w:t xml:space="preserve"> imperfect information regarding the covariate-species presence relationship</w:t>
      </w:r>
      <w:r w:rsidR="002619D9" w:rsidRPr="00E37E04">
        <w:rPr>
          <w:rFonts w:ascii="Times New Roman" w:hAnsi="Times New Roman" w:cs="Times New Roman"/>
          <w:sz w:val="24"/>
          <w:szCs w:val="24"/>
        </w:rPr>
        <w:t>.  In this framework</w:t>
      </w:r>
      <w:r w:rsidRPr="00E37E04">
        <w:rPr>
          <w:rFonts w:ascii="Times New Roman" w:hAnsi="Times New Roman" w:cs="Times New Roman"/>
          <w:sz w:val="24"/>
          <w:szCs w:val="24"/>
        </w:rPr>
        <w:t xml:space="preserve">, the modeler will undertake several steps, including model computation, to minimize her costs, in both </w:t>
      </w:r>
      <w:r w:rsidR="00D84863" w:rsidRPr="00E37E04">
        <w:rPr>
          <w:rFonts w:ascii="Times New Roman" w:hAnsi="Times New Roman" w:cs="Times New Roman"/>
          <w:sz w:val="24"/>
          <w:szCs w:val="24"/>
        </w:rPr>
        <w:t>runtime and financial terms</w:t>
      </w:r>
      <w:r w:rsidRPr="00E37E04">
        <w:rPr>
          <w:rFonts w:ascii="Times New Roman" w:hAnsi="Times New Roman" w:cs="Times New Roman"/>
          <w:sz w:val="24"/>
          <w:szCs w:val="24"/>
        </w:rPr>
        <w:t xml:space="preserve">, </w:t>
      </w:r>
      <w:r w:rsidR="002619D9" w:rsidRPr="00E37E04">
        <w:rPr>
          <w:rFonts w:ascii="Times New Roman" w:hAnsi="Times New Roman" w:cs="Times New Roman"/>
          <w:sz w:val="24"/>
          <w:szCs w:val="24"/>
        </w:rPr>
        <w:t xml:space="preserve">and </w:t>
      </w:r>
      <w:r w:rsidRPr="00E37E04">
        <w:rPr>
          <w:rFonts w:ascii="Times New Roman" w:hAnsi="Times New Roman" w:cs="Times New Roman"/>
          <w:sz w:val="24"/>
          <w:szCs w:val="24"/>
        </w:rPr>
        <w:t xml:space="preserve">to maximize her utility, represented here as proximity to the knowledge of the true functional relationship, </w:t>
      </w:r>
      <m:oMath>
        <m:r>
          <w:rPr>
            <w:rFonts w:ascii="Cambria Math" w:hAnsi="Cambria Math" w:cs="Times New Roman"/>
            <w:sz w:val="24"/>
            <w:szCs w:val="24"/>
          </w:rPr>
          <m:t>f</m:t>
        </m:r>
      </m:oMath>
      <w:r w:rsidRPr="00E37E04">
        <w:rPr>
          <w:rFonts w:ascii="Times New Roman" w:hAnsi="Times New Roman" w:cs="Times New Roman"/>
          <w:sz w:val="24"/>
          <w:szCs w:val="24"/>
        </w:rPr>
        <w:t>, between environment and species presence</w:t>
      </w:r>
      <w:r w:rsidR="002619D9" w:rsidRPr="00E37E04">
        <w:rPr>
          <w:rFonts w:ascii="Times New Roman" w:hAnsi="Times New Roman" w:cs="Times New Roman"/>
          <w:sz w:val="24"/>
          <w:szCs w:val="24"/>
        </w:rPr>
        <w:t xml:space="preserve">.  This proximity between f and </w:t>
      </w:r>
      <m:oMath>
        <m:groupChr>
          <m:groupChrPr>
            <m:chr m:val="ˆ"/>
            <m:pos m:val="top"/>
            <m:vertJc m:val="bot"/>
            <m:ctrlPr>
              <w:rPr>
                <w:rFonts w:ascii="Cambria Math" w:hAnsi="Cambria Math" w:cs="Times New Roman"/>
                <w:sz w:val="24"/>
                <w:szCs w:val="24"/>
              </w:rPr>
            </m:ctrlPr>
          </m:groupChrPr>
          <m:e>
            <m:r>
              <w:rPr>
                <w:rFonts w:ascii="Cambria Math" w:hAnsi="Cambria Math" w:cs="Times New Roman"/>
                <w:sz w:val="24"/>
                <w:szCs w:val="24"/>
              </w:rPr>
              <m:t>f</m:t>
            </m:r>
          </m:e>
        </m:groupChr>
      </m:oMath>
      <w:r w:rsidR="00D84863" w:rsidRPr="00E37E04">
        <w:rPr>
          <w:rFonts w:ascii="Times New Roman" w:hAnsi="Times New Roman" w:cs="Times New Roman"/>
          <w:sz w:val="24"/>
          <w:szCs w:val="24"/>
        </w:rPr>
        <w:t xml:space="preserve"> </w:t>
      </w:r>
      <w:r w:rsidR="00545408" w:rsidRPr="00E37E04">
        <w:rPr>
          <w:rFonts w:ascii="Times New Roman" w:hAnsi="Times New Roman" w:cs="Times New Roman"/>
          <w:sz w:val="24"/>
          <w:szCs w:val="24"/>
        </w:rPr>
        <w:t>i</w:t>
      </w:r>
      <w:r w:rsidR="002619D9" w:rsidRPr="00E37E04">
        <w:rPr>
          <w:rFonts w:ascii="Times New Roman" w:hAnsi="Times New Roman" w:cs="Times New Roman"/>
          <w:sz w:val="24"/>
          <w:szCs w:val="24"/>
        </w:rPr>
        <w:t>s</w:t>
      </w:r>
      <w:r w:rsidRPr="00E37E04">
        <w:rPr>
          <w:rFonts w:ascii="Times New Roman" w:hAnsi="Times New Roman" w:cs="Times New Roman"/>
          <w:sz w:val="24"/>
          <w:szCs w:val="24"/>
        </w:rPr>
        <w:t xml:space="preserve"> measured as SDM accuracy (Simon, 1986).</w:t>
      </w:r>
      <w:r w:rsidR="002619D9" w:rsidRPr="00E37E04">
        <w:rPr>
          <w:rFonts w:ascii="Times New Roman" w:hAnsi="Times New Roman" w:cs="Times New Roman"/>
          <w:sz w:val="24"/>
          <w:szCs w:val="24"/>
        </w:rPr>
        <w:t xml:space="preserve">  These steps are as follows:</w:t>
      </w:r>
    </w:p>
    <w:p w14:paraId="7706D242" w14:textId="76F21F85" w:rsidR="00F94FEE" w:rsidRPr="00E37E04" w:rsidRDefault="00AC34D2" w:rsidP="003128D6">
      <w:pPr>
        <w:numPr>
          <w:ilvl w:val="0"/>
          <w:numId w:val="4"/>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Consider a pool of computing resources, </w:t>
      </w:r>
      <m:oMath>
        <m:r>
          <w:rPr>
            <w:rFonts w:ascii="Cambria Math" w:hAnsi="Cambria Math" w:cs="Times New Roman"/>
            <w:sz w:val="24"/>
            <w:szCs w:val="24"/>
          </w:rPr>
          <m:t>H</m:t>
        </m:r>
      </m:oMath>
      <w:r w:rsidR="00925651" w:rsidRPr="00E37E04">
        <w:rPr>
          <w:rFonts w:ascii="Times New Roman" w:hAnsi="Times New Roman" w:cs="Times New Roman"/>
          <w:sz w:val="24"/>
          <w:szCs w:val="24"/>
        </w:rPr>
        <w:t xml:space="preserve">, that is characterized by </w:t>
      </w:r>
      <w:r w:rsidR="002619D9" w:rsidRPr="00E37E04">
        <w:rPr>
          <w:rFonts w:ascii="Times New Roman" w:hAnsi="Times New Roman" w:cs="Times New Roman"/>
          <w:sz w:val="24"/>
          <w:szCs w:val="24"/>
        </w:rPr>
        <w:t xml:space="preserve">multiple possible </w:t>
      </w:r>
      <w:r w:rsidR="00925651" w:rsidRPr="00E37E04">
        <w:rPr>
          <w:rFonts w:ascii="Times New Roman" w:hAnsi="Times New Roman" w:cs="Times New Roman"/>
          <w:sz w:val="24"/>
          <w:szCs w:val="24"/>
        </w:rPr>
        <w:t xml:space="preserve">hardware </w:t>
      </w:r>
      <w:r w:rsidR="002619D9" w:rsidRPr="00E37E04">
        <w:rPr>
          <w:rFonts w:ascii="Times New Roman" w:hAnsi="Times New Roman" w:cs="Times New Roman"/>
          <w:sz w:val="24"/>
          <w:szCs w:val="24"/>
        </w:rPr>
        <w:t>configurations consisting of</w:t>
      </w:r>
      <w:r w:rsidR="00786353" w:rsidRPr="00E37E04">
        <w:rPr>
          <w:rFonts w:ascii="Times New Roman" w:hAnsi="Times New Roman" w:cs="Times New Roman"/>
          <w:sz w:val="24"/>
          <w:szCs w:val="24"/>
        </w:rPr>
        <w:t xml:space="preserve"> memory, </w:t>
      </w:r>
      <w:r w:rsidR="00925651" w:rsidRPr="00E37E04">
        <w:rPr>
          <w:rFonts w:ascii="Times New Roman" w:hAnsi="Times New Roman" w:cs="Times New Roman"/>
          <w:sz w:val="24"/>
          <w:szCs w:val="24"/>
        </w:rPr>
        <w:t>CPUs</w:t>
      </w:r>
      <w:r w:rsidR="00786353" w:rsidRPr="00E37E04">
        <w:rPr>
          <w:rFonts w:ascii="Times New Roman" w:hAnsi="Times New Roman" w:cs="Times New Roman"/>
          <w:sz w:val="24"/>
          <w:szCs w:val="24"/>
        </w:rPr>
        <w:t xml:space="preserve">, and any other component that </w:t>
      </w:r>
      <w:r w:rsidR="00545408" w:rsidRPr="00E37E04">
        <w:rPr>
          <w:rFonts w:ascii="Times New Roman" w:hAnsi="Times New Roman" w:cs="Times New Roman"/>
          <w:sz w:val="24"/>
          <w:szCs w:val="24"/>
        </w:rPr>
        <w:t>influences</w:t>
      </w:r>
      <w:r w:rsidR="00786353" w:rsidRPr="00E37E04">
        <w:rPr>
          <w:rFonts w:ascii="Times New Roman" w:hAnsi="Times New Roman" w:cs="Times New Roman"/>
          <w:sz w:val="24"/>
          <w:szCs w:val="24"/>
        </w:rPr>
        <w:t xml:space="preserve"> computing power</w:t>
      </w:r>
      <w:r w:rsidR="00925651" w:rsidRPr="00E37E04">
        <w:rPr>
          <w:rFonts w:ascii="Times New Roman" w:hAnsi="Times New Roman" w:cs="Times New Roman"/>
          <w:sz w:val="24"/>
          <w:szCs w:val="24"/>
        </w:rPr>
        <w:t>.</w:t>
      </w:r>
    </w:p>
    <w:p w14:paraId="5BBD22B7" w14:textId="19B6B481" w:rsidR="00F94FEE" w:rsidRPr="00E37E04" w:rsidRDefault="00AC34D2" w:rsidP="003128D6">
      <w:pPr>
        <w:numPr>
          <w:ilvl w:val="0"/>
          <w:numId w:val="4"/>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Consumers of </w:t>
      </w:r>
      <w:r w:rsidR="002619D9" w:rsidRPr="00E37E04">
        <w:rPr>
          <w:rFonts w:ascii="Times New Roman" w:hAnsi="Times New Roman" w:cs="Times New Roman"/>
          <w:sz w:val="24"/>
          <w:szCs w:val="24"/>
        </w:rPr>
        <w:t xml:space="preserve">cloud </w:t>
      </w:r>
      <w:r w:rsidRPr="00E37E04">
        <w:rPr>
          <w:rFonts w:ascii="Times New Roman" w:hAnsi="Times New Roman" w:cs="Times New Roman"/>
          <w:sz w:val="24"/>
          <w:szCs w:val="24"/>
        </w:rPr>
        <w:t xml:space="preserve">computing services are </w:t>
      </w:r>
      <w:r w:rsidR="00870A39" w:rsidRPr="00E37E04">
        <w:rPr>
          <w:rFonts w:ascii="Times New Roman" w:hAnsi="Times New Roman" w:cs="Times New Roman"/>
          <w:sz w:val="24"/>
          <w:szCs w:val="24"/>
        </w:rPr>
        <w:t>part of</w:t>
      </w:r>
      <w:r w:rsidR="00786353" w:rsidRPr="00E37E04">
        <w:rPr>
          <w:rFonts w:ascii="Times New Roman" w:hAnsi="Times New Roman" w:cs="Times New Roman"/>
          <w:sz w:val="24"/>
          <w:szCs w:val="24"/>
        </w:rPr>
        <w:t xml:space="preserve"> </w:t>
      </w:r>
      <w:r w:rsidRPr="00E37E04">
        <w:rPr>
          <w:rFonts w:ascii="Times New Roman" w:hAnsi="Times New Roman" w:cs="Times New Roman"/>
          <w:sz w:val="24"/>
          <w:szCs w:val="24"/>
        </w:rPr>
        <w:t>a market driven</w:t>
      </w:r>
      <w:r w:rsidR="00925651" w:rsidRPr="00E37E04">
        <w:rPr>
          <w:rFonts w:ascii="Times New Roman" w:hAnsi="Times New Roman" w:cs="Times New Roman"/>
          <w:sz w:val="24"/>
          <w:szCs w:val="24"/>
        </w:rPr>
        <w:t xml:space="preserve"> by supply and demand, and</w:t>
      </w:r>
      <w:r w:rsidR="002619D9" w:rsidRPr="00E37E04">
        <w:rPr>
          <w:rFonts w:ascii="Times New Roman" w:hAnsi="Times New Roman" w:cs="Times New Roman"/>
          <w:sz w:val="24"/>
          <w:szCs w:val="24"/>
        </w:rPr>
        <w:t xml:space="preserve"> consumers</w:t>
      </w:r>
      <w:r w:rsidR="00925651" w:rsidRPr="00E37E04">
        <w:rPr>
          <w:rFonts w:ascii="Times New Roman" w:hAnsi="Times New Roman" w:cs="Times New Roman"/>
          <w:sz w:val="24"/>
          <w:szCs w:val="24"/>
        </w:rPr>
        <w:t xml:space="preserve"> face </w:t>
      </w:r>
      <w:r w:rsidRPr="00E37E04">
        <w:rPr>
          <w:rFonts w:ascii="Times New Roman" w:hAnsi="Times New Roman" w:cs="Times New Roman"/>
          <w:sz w:val="24"/>
          <w:szCs w:val="24"/>
        </w:rPr>
        <w:t xml:space="preserve">costs </w:t>
      </w:r>
      <w:r w:rsidR="00614F5E" w:rsidRPr="00E37E04">
        <w:rPr>
          <w:rFonts w:ascii="Times New Roman" w:hAnsi="Times New Roman" w:cs="Times New Roman"/>
          <w:sz w:val="24"/>
          <w:szCs w:val="24"/>
        </w:rPr>
        <w:t xml:space="preserve">that are </w:t>
      </w:r>
      <w:r w:rsidR="00545408" w:rsidRPr="00E37E04">
        <w:rPr>
          <w:rFonts w:ascii="Times New Roman" w:hAnsi="Times New Roman" w:cs="Times New Roman"/>
          <w:sz w:val="24"/>
          <w:szCs w:val="24"/>
        </w:rPr>
        <w:t>priced</w:t>
      </w:r>
      <w:r w:rsidR="00614F5E" w:rsidRPr="00E37E04">
        <w:rPr>
          <w:rFonts w:ascii="Times New Roman" w:hAnsi="Times New Roman" w:cs="Times New Roman"/>
          <w:sz w:val="24"/>
          <w:szCs w:val="24"/>
        </w:rPr>
        <w:t xml:space="preserve"> by the hour </w:t>
      </w:r>
      <w:r w:rsidRPr="00E37E04">
        <w:rPr>
          <w:rFonts w:ascii="Times New Roman" w:hAnsi="Times New Roman" w:cs="Times New Roman"/>
          <w:sz w:val="24"/>
          <w:szCs w:val="24"/>
        </w:rPr>
        <w:t xml:space="preserve">by providers </w:t>
      </w:r>
      <w:r w:rsidR="00545408" w:rsidRPr="00E37E04">
        <w:rPr>
          <w:rFonts w:ascii="Times New Roman" w:hAnsi="Times New Roman" w:cs="Times New Roman"/>
          <w:sz w:val="24"/>
          <w:szCs w:val="24"/>
        </w:rPr>
        <w:t xml:space="preserve">as </w:t>
      </w:r>
      <w:r w:rsidR="00786353" w:rsidRPr="00E37E04">
        <w:rPr>
          <w:rFonts w:ascii="Times New Roman" w:hAnsi="Times New Roman" w:cs="Times New Roman"/>
          <w:sz w:val="24"/>
          <w:szCs w:val="24"/>
        </w:rPr>
        <w:t xml:space="preserve">a function of </w:t>
      </w:r>
      <w:r w:rsidR="0092554F" w:rsidRPr="00E37E04">
        <w:rPr>
          <w:rFonts w:ascii="Times New Roman" w:hAnsi="Times New Roman" w:cs="Times New Roman"/>
          <w:sz w:val="24"/>
          <w:szCs w:val="24"/>
        </w:rPr>
        <w:t xml:space="preserve">the computing power provided: </w:t>
      </w:r>
      <m:oMath>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m:t>
        </m:r>
      </m:oMath>
      <w:r w:rsidRPr="00E37E04">
        <w:rPr>
          <w:rFonts w:ascii="Times New Roman" w:hAnsi="Times New Roman" w:cs="Times New Roman"/>
          <w:sz w:val="24"/>
          <w:szCs w:val="24"/>
        </w:rPr>
        <w:t xml:space="preserve"> </w:t>
      </w:r>
      <w:r w:rsidR="00870A39" w:rsidRPr="00E37E04">
        <w:rPr>
          <w:rFonts w:ascii="Times New Roman" w:hAnsi="Times New Roman" w:cs="Times New Roman"/>
          <w:sz w:val="24"/>
          <w:szCs w:val="24"/>
        </w:rPr>
        <w:t xml:space="preserve">For example, Google’s infrastructure-as-a-service (IaaS) cost surface </w:t>
      </w:r>
      <w:r w:rsidR="002619D9" w:rsidRPr="00E37E04">
        <w:rPr>
          <w:rFonts w:ascii="Times New Roman" w:hAnsi="Times New Roman" w:cs="Times New Roman"/>
          <w:sz w:val="24"/>
          <w:szCs w:val="24"/>
        </w:rPr>
        <w:t>closely tracks</w:t>
      </w:r>
      <w:r w:rsidR="00870A39" w:rsidRPr="00E37E04">
        <w:rPr>
          <w:rFonts w:ascii="Times New Roman" w:hAnsi="Times New Roman" w:cs="Times New Roman"/>
          <w:sz w:val="24"/>
          <w:szCs w:val="24"/>
        </w:rPr>
        <w:t xml:space="preserve"> memory and CPUs (Figure 5). </w:t>
      </w:r>
      <w:r w:rsidR="002619D9" w:rsidRPr="00E37E04">
        <w:rPr>
          <w:rFonts w:ascii="Times New Roman" w:hAnsi="Times New Roman" w:cs="Times New Roman"/>
          <w:sz w:val="24"/>
          <w:szCs w:val="24"/>
        </w:rPr>
        <w:t xml:space="preserve">This differentiates cloud computing from </w:t>
      </w:r>
      <w:r w:rsidR="00870A39" w:rsidRPr="00E37E04">
        <w:rPr>
          <w:rFonts w:ascii="Times New Roman" w:hAnsi="Times New Roman" w:cs="Times New Roman"/>
          <w:sz w:val="24"/>
          <w:szCs w:val="24"/>
        </w:rPr>
        <w:t>traditional, non-cloud computing</w:t>
      </w:r>
      <w:r w:rsidR="002619D9" w:rsidRPr="00E37E04">
        <w:rPr>
          <w:rFonts w:ascii="Times New Roman" w:hAnsi="Times New Roman" w:cs="Times New Roman"/>
          <w:sz w:val="24"/>
          <w:szCs w:val="24"/>
        </w:rPr>
        <w:t xml:space="preserve">, which tends to have more fixed hardware configurations and costs, with less consumer flexibility. Nevertheless, </w:t>
      </w:r>
      <w:r w:rsidR="00614F5E" w:rsidRPr="00E37E04">
        <w:rPr>
          <w:rFonts w:ascii="Times New Roman" w:hAnsi="Times New Roman" w:cs="Times New Roman"/>
          <w:sz w:val="24"/>
          <w:szCs w:val="24"/>
        </w:rPr>
        <w:t>even under</w:t>
      </w:r>
      <w:r w:rsidR="00870A39" w:rsidRPr="00E37E04">
        <w:rPr>
          <w:rFonts w:ascii="Times New Roman" w:hAnsi="Times New Roman" w:cs="Times New Roman"/>
          <w:sz w:val="24"/>
          <w:szCs w:val="24"/>
        </w:rPr>
        <w:t xml:space="preserve"> fixed cost model</w:t>
      </w:r>
      <w:r w:rsidR="00614F5E" w:rsidRPr="00E37E04">
        <w:rPr>
          <w:rFonts w:ascii="Times New Roman" w:hAnsi="Times New Roman" w:cs="Times New Roman"/>
          <w:sz w:val="24"/>
          <w:szCs w:val="24"/>
        </w:rPr>
        <w:t>s</w:t>
      </w:r>
      <w:r w:rsidR="00870A39" w:rsidRPr="00E37E04">
        <w:rPr>
          <w:rFonts w:ascii="Times New Roman" w:hAnsi="Times New Roman" w:cs="Times New Roman"/>
          <w:sz w:val="24"/>
          <w:szCs w:val="24"/>
        </w:rPr>
        <w:t xml:space="preserve">, total purchase price can be converted to an hourly rate if several assumptions about computer use and lifespan are considered.  </w:t>
      </w:r>
    </w:p>
    <w:p w14:paraId="66B9D570" w14:textId="12156859" w:rsidR="00C12536" w:rsidRPr="00E37E04" w:rsidRDefault="00C12536" w:rsidP="003128D6">
      <w:pPr>
        <w:numPr>
          <w:ilvl w:val="0"/>
          <w:numId w:val="4"/>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Costs associated with modeling application are multidimensional and are not limited to monetary costs.  </w:t>
      </w:r>
      <w:r w:rsidR="0039124A" w:rsidRPr="00E37E04">
        <w:rPr>
          <w:rFonts w:ascii="Times New Roman" w:hAnsi="Times New Roman" w:cs="Times New Roman"/>
          <w:sz w:val="24"/>
          <w:szCs w:val="24"/>
        </w:rPr>
        <w:t>Additional costs may include the runtime of the model.</w:t>
      </w:r>
    </w:p>
    <w:p w14:paraId="60938434" w14:textId="5518BDA2" w:rsidR="00F94FEE" w:rsidRPr="00E37E04" w:rsidRDefault="00AC34D2" w:rsidP="003128D6">
      <w:pPr>
        <w:numPr>
          <w:ilvl w:val="0"/>
          <w:numId w:val="4"/>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Every user of a modeling application has a particular set of goals for using it in the first place (Norman, 1984). </w:t>
      </w:r>
      <w:r w:rsidR="00614F5E" w:rsidRPr="00E37E04">
        <w:rPr>
          <w:rFonts w:ascii="Times New Roman" w:hAnsi="Times New Roman" w:cs="Times New Roman"/>
          <w:sz w:val="24"/>
          <w:szCs w:val="24"/>
        </w:rPr>
        <w:t>Hence, w</w:t>
      </w:r>
      <w:r w:rsidRPr="00E37E04">
        <w:rPr>
          <w:rFonts w:ascii="Times New Roman" w:hAnsi="Times New Roman" w:cs="Times New Roman"/>
          <w:sz w:val="24"/>
          <w:szCs w:val="24"/>
        </w:rPr>
        <w:t>e can conceptualize, for a</w:t>
      </w:r>
      <w:r w:rsidR="00870A39" w:rsidRPr="00E37E04">
        <w:rPr>
          <w:rFonts w:ascii="Times New Roman" w:hAnsi="Times New Roman" w:cs="Times New Roman"/>
          <w:sz w:val="24"/>
          <w:szCs w:val="24"/>
        </w:rPr>
        <w:t>ny</w:t>
      </w:r>
      <w:r w:rsidRPr="00E37E04">
        <w:rPr>
          <w:rFonts w:ascii="Times New Roman" w:hAnsi="Times New Roman" w:cs="Times New Roman"/>
          <w:sz w:val="24"/>
          <w:szCs w:val="24"/>
        </w:rPr>
        <w:t xml:space="preserve"> given </w:t>
      </w:r>
      <w:r w:rsidR="00614F5E" w:rsidRPr="00E37E04">
        <w:rPr>
          <w:rFonts w:ascii="Times New Roman" w:hAnsi="Times New Roman" w:cs="Times New Roman"/>
          <w:sz w:val="24"/>
          <w:szCs w:val="24"/>
        </w:rPr>
        <w:t>SDM</w:t>
      </w:r>
      <w:r w:rsidRPr="00E37E04">
        <w:rPr>
          <w:rFonts w:ascii="Times New Roman" w:hAnsi="Times New Roman" w:cs="Times New Roman"/>
          <w:sz w:val="24"/>
          <w:szCs w:val="24"/>
        </w:rPr>
        <w:t xml:space="preserve">, a finite set of use cases that fall within the bounds of existing or expected use (Carroll, 1999; Rosson, 2002). </w:t>
      </w:r>
      <w:r w:rsidR="00925651" w:rsidRPr="00E37E04">
        <w:rPr>
          <w:rFonts w:ascii="Times New Roman" w:hAnsi="Times New Roman" w:cs="Times New Roman"/>
          <w:sz w:val="24"/>
          <w:szCs w:val="24"/>
        </w:rPr>
        <w:t>Let</w:t>
      </w:r>
      <w:r w:rsidRPr="00E37E04">
        <w:rPr>
          <w:rFonts w:ascii="Times New Roman" w:hAnsi="Times New Roman" w:cs="Times New Roman"/>
          <w:sz w:val="24"/>
          <w:szCs w:val="24"/>
        </w:rPr>
        <w:t xml:space="preserve"> </w:t>
      </w:r>
      <m:oMath>
        <m:r>
          <w:rPr>
            <w:rFonts w:ascii="Cambria Math" w:hAnsi="Cambria Math" w:cs="Times New Roman"/>
            <w:sz w:val="24"/>
            <w:szCs w:val="24"/>
          </w:rPr>
          <m:t>U</m:t>
        </m:r>
      </m:oMath>
      <w:r w:rsidR="00925651" w:rsidRPr="00E37E04">
        <w:rPr>
          <w:rFonts w:ascii="Times New Roman" w:hAnsi="Times New Roman" w:cs="Times New Roman"/>
          <w:sz w:val="24"/>
          <w:szCs w:val="24"/>
        </w:rPr>
        <w:t xml:space="preserve"> be</w:t>
      </w:r>
      <w:r w:rsidRPr="00E37E04">
        <w:rPr>
          <w:rFonts w:ascii="Times New Roman" w:hAnsi="Times New Roman" w:cs="Times New Roman"/>
          <w:sz w:val="24"/>
          <w:szCs w:val="24"/>
        </w:rPr>
        <w:t xml:space="preserve"> a vector of characteristics that fully describe the user’s goals in the</w:t>
      </w:r>
      <w:r w:rsidR="00614F5E" w:rsidRPr="00E37E04">
        <w:rPr>
          <w:rFonts w:ascii="Times New Roman" w:hAnsi="Times New Roman" w:cs="Times New Roman"/>
          <w:sz w:val="24"/>
          <w:szCs w:val="24"/>
        </w:rPr>
        <w:t>se possible use cases</w:t>
      </w:r>
      <w:r w:rsidRPr="00E37E04">
        <w:rPr>
          <w:rFonts w:ascii="Times New Roman" w:hAnsi="Times New Roman" w:cs="Times New Roman"/>
          <w:sz w:val="24"/>
          <w:szCs w:val="24"/>
        </w:rPr>
        <w:t xml:space="preserve">. The components of </w:t>
      </w:r>
      <m:oMath>
        <m:r>
          <w:rPr>
            <w:rFonts w:ascii="Cambria Math" w:hAnsi="Cambria Math" w:cs="Times New Roman"/>
            <w:sz w:val="24"/>
            <w:szCs w:val="24"/>
          </w:rPr>
          <m:t>U</m:t>
        </m:r>
      </m:oMath>
      <w:r w:rsidRPr="00E37E04">
        <w:rPr>
          <w:rFonts w:ascii="Times New Roman" w:hAnsi="Times New Roman" w:cs="Times New Roman"/>
          <w:sz w:val="24"/>
          <w:szCs w:val="24"/>
        </w:rPr>
        <w:t xml:space="preserve"> include user traits, such as experience with the model and interface, motivation, skill, and</w:t>
      </w:r>
      <w:r w:rsidR="0092554F" w:rsidRPr="00E37E04">
        <w:rPr>
          <w:rFonts w:ascii="Times New Roman" w:hAnsi="Times New Roman" w:cs="Times New Roman"/>
          <w:sz w:val="24"/>
          <w:szCs w:val="24"/>
        </w:rPr>
        <w:t xml:space="preserve"> desired accuracy, as well as </w:t>
      </w:r>
      <w:r w:rsidRPr="00E37E04">
        <w:rPr>
          <w:rFonts w:ascii="Times New Roman" w:hAnsi="Times New Roman" w:cs="Times New Roman"/>
          <w:sz w:val="24"/>
          <w:szCs w:val="24"/>
        </w:rPr>
        <w:t xml:space="preserve">the number and </w:t>
      </w:r>
      <w:r w:rsidR="00925651" w:rsidRPr="00E37E04">
        <w:rPr>
          <w:rFonts w:ascii="Times New Roman" w:hAnsi="Times New Roman" w:cs="Times New Roman"/>
          <w:sz w:val="24"/>
          <w:szCs w:val="24"/>
        </w:rPr>
        <w:t>parameterizations of each modeling run</w:t>
      </w:r>
      <w:r w:rsidR="00786353" w:rsidRPr="00E37E04">
        <w:rPr>
          <w:rFonts w:ascii="Times New Roman" w:hAnsi="Times New Roman" w:cs="Times New Roman"/>
          <w:sz w:val="24"/>
          <w:szCs w:val="24"/>
        </w:rPr>
        <w:t xml:space="preserve"> required</w:t>
      </w:r>
      <w:r w:rsidR="00870A39" w:rsidRPr="00E37E04">
        <w:rPr>
          <w:rFonts w:ascii="Times New Roman" w:hAnsi="Times New Roman" w:cs="Times New Roman"/>
          <w:sz w:val="24"/>
          <w:szCs w:val="24"/>
        </w:rPr>
        <w:t xml:space="preserve"> (</w:t>
      </w:r>
      <m:oMath>
        <m:r>
          <w:rPr>
            <w:rFonts w:ascii="Cambria Math" w:hAnsi="Cambria Math" w:cs="Times New Roman"/>
            <w:sz w:val="24"/>
            <w:szCs w:val="24"/>
          </w:rPr>
          <m:t>E).</m:t>
        </m:r>
      </m:oMath>
      <w:r w:rsidRPr="00E37E04">
        <w:rPr>
          <w:rFonts w:ascii="Times New Roman" w:hAnsi="Times New Roman" w:cs="Times New Roman"/>
          <w:sz w:val="24"/>
          <w:szCs w:val="24"/>
        </w:rPr>
        <w:t xml:space="preserve"> </w:t>
      </w:r>
    </w:p>
    <w:p w14:paraId="1643A7F1" w14:textId="312FCA84" w:rsidR="00F94FEE" w:rsidRPr="00E37E04" w:rsidRDefault="0092554F" w:rsidP="003128D6">
      <w:pPr>
        <w:numPr>
          <w:ilvl w:val="0"/>
          <w:numId w:val="5"/>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Assume</w:t>
      </w:r>
      <w:r w:rsidR="00786353" w:rsidRPr="00E37E04">
        <w:rPr>
          <w:rFonts w:ascii="Times New Roman" w:hAnsi="Times New Roman" w:cs="Times New Roman"/>
          <w:sz w:val="24"/>
          <w:szCs w:val="24"/>
        </w:rPr>
        <w:t>,</w:t>
      </w:r>
      <w:r w:rsidRPr="00E37E04">
        <w:rPr>
          <w:rFonts w:ascii="Times New Roman" w:hAnsi="Times New Roman" w:cs="Times New Roman"/>
          <w:sz w:val="24"/>
          <w:szCs w:val="24"/>
        </w:rPr>
        <w:t xml:space="preserve"> </w:t>
      </w:r>
      <w:r w:rsidR="00786353" w:rsidRPr="00E37E04">
        <w:rPr>
          <w:rFonts w:ascii="Times New Roman" w:hAnsi="Times New Roman" w:cs="Times New Roman"/>
          <w:sz w:val="24"/>
          <w:szCs w:val="24"/>
        </w:rPr>
        <w:t xml:space="preserve">in </w:t>
      </w:r>
      <w:r w:rsidR="00AC34D2" w:rsidRPr="00E37E04">
        <w:rPr>
          <w:rFonts w:ascii="Times New Roman" w:hAnsi="Times New Roman" w:cs="Times New Roman"/>
          <w:sz w:val="24"/>
          <w:szCs w:val="24"/>
        </w:rPr>
        <w:t>a</w:t>
      </w:r>
      <w:r w:rsidR="00786353" w:rsidRPr="00E37E04">
        <w:rPr>
          <w:rFonts w:ascii="Times New Roman" w:hAnsi="Times New Roman" w:cs="Times New Roman"/>
          <w:sz w:val="24"/>
          <w:szCs w:val="24"/>
        </w:rPr>
        <w:t>ddition to computing the model</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user must also undertake a number of other pre- and post-processing steps</w:t>
      </w:r>
      <w:r w:rsidR="00B32F0A" w:rsidRPr="00E37E04">
        <w:rPr>
          <w:rFonts w:ascii="Times New Roman" w:hAnsi="Times New Roman" w:cs="Times New Roman"/>
          <w:sz w:val="24"/>
          <w:szCs w:val="24"/>
        </w:rPr>
        <w:t xml:space="preserve"> in a scientific workflow</w:t>
      </w:r>
      <w:r w:rsidR="00AC34D2" w:rsidRPr="00E37E04">
        <w:rPr>
          <w:rFonts w:ascii="Times New Roman" w:hAnsi="Times New Roman" w:cs="Times New Roman"/>
          <w:sz w:val="24"/>
          <w:szCs w:val="24"/>
        </w:rPr>
        <w:t xml:space="preserve">. The total time elapsed during </w:t>
      </w:r>
      <w:r w:rsidR="00B32F0A" w:rsidRPr="00E37E04">
        <w:rPr>
          <w:rFonts w:ascii="Times New Roman" w:hAnsi="Times New Roman" w:cs="Times New Roman"/>
          <w:sz w:val="24"/>
          <w:szCs w:val="24"/>
        </w:rPr>
        <w:t>this workflow</w:t>
      </w:r>
      <w:r w:rsidR="00AC34D2" w:rsidRPr="00E37E04">
        <w:rPr>
          <w:rFonts w:ascii="Times New Roman" w:hAnsi="Times New Roman" w:cs="Times New Roman"/>
          <w:sz w:val="24"/>
          <w:szCs w:val="24"/>
        </w:rPr>
        <w:t xml:space="preserve"> can be expressed as</w:t>
      </w:r>
    </w:p>
    <w:p w14:paraId="3C8E955A" w14:textId="77777777" w:rsidR="00F94FEE" w:rsidRPr="00E37E04" w:rsidRDefault="000D7D4F" w:rsidP="003128D6">
      <w:pPr>
        <w:pStyle w:val="BodyText"/>
        <w:spacing w:before="120" w:after="0" w:line="240" w:lineRule="auto"/>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model</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m:oMathPara>
    </w:p>
    <w:p w14:paraId="45047E81" w14:textId="4D415A68" w:rsidR="00F94FEE" w:rsidRPr="00E37E04" w:rsidRDefault="00786353" w:rsidP="003128D6">
      <w:pPr>
        <w:spacing w:before="120" w:after="0" w:line="240" w:lineRule="auto"/>
        <w:ind w:left="480"/>
        <w:rPr>
          <w:rFonts w:ascii="Times New Roman" w:hAnsi="Times New Roman" w:cs="Times New Roman"/>
          <w:sz w:val="24"/>
          <w:szCs w:val="24"/>
        </w:rPr>
      </w:pPr>
      <w:r w:rsidRPr="00E37E04">
        <w:rPr>
          <w:rFonts w:ascii="Times New Roman" w:hAnsi="Times New Roman" w:cs="Times New Roman"/>
          <w:sz w:val="24"/>
          <w:szCs w:val="24"/>
        </w:rPr>
        <w:t>Where</w:t>
      </w:r>
      <w:r w:rsidR="00AC34D2"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AC34D2" w:rsidRPr="00E37E04">
        <w:rPr>
          <w:rFonts w:ascii="Times New Roman" w:hAnsi="Times New Roman" w:cs="Times New Roman"/>
          <w:sz w:val="24"/>
          <w:szCs w:val="24"/>
        </w:rPr>
        <w:t xml:space="preserve"> represents the portion of time that is spent by user gathering the </w:t>
      </w:r>
      <w:r w:rsidR="00CE0AF8" w:rsidRPr="00E37E04">
        <w:rPr>
          <w:rFonts w:ascii="Times New Roman" w:hAnsi="Times New Roman" w:cs="Times New Roman"/>
          <w:sz w:val="24"/>
          <w:szCs w:val="24"/>
        </w:rPr>
        <w:t>res</w:t>
      </w:r>
      <w:r w:rsidR="002502FC" w:rsidRPr="00E37E04">
        <w:rPr>
          <w:rFonts w:ascii="Times New Roman" w:hAnsi="Times New Roman" w:cs="Times New Roman"/>
          <w:sz w:val="24"/>
          <w:szCs w:val="24"/>
        </w:rPr>
        <w:t xml:space="preserve">ources needed to model, such as </w:t>
      </w:r>
      <w:r w:rsidR="00AC34D2" w:rsidRPr="00E37E04">
        <w:rPr>
          <w:rFonts w:ascii="Times New Roman" w:hAnsi="Times New Roman" w:cs="Times New Roman"/>
          <w:sz w:val="24"/>
          <w:szCs w:val="24"/>
        </w:rPr>
        <w:t xml:space="preserve">time needed to find and download occurrence points and </w:t>
      </w:r>
      <w:r w:rsidR="002502FC" w:rsidRPr="00E37E04">
        <w:rPr>
          <w:rFonts w:ascii="Times New Roman" w:hAnsi="Times New Roman" w:cs="Times New Roman"/>
          <w:sz w:val="24"/>
          <w:szCs w:val="24"/>
        </w:rPr>
        <w:t>covariates</w:t>
      </w:r>
      <w:r w:rsidR="00614F5E"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Input</m:t>
            </m:r>
          </m:sub>
        </m:sSub>
      </m:oMath>
      <w:r w:rsidR="00545408" w:rsidRPr="00E37E04">
        <w:rPr>
          <w:rFonts w:ascii="Times New Roman" w:hAnsi="Times New Roman" w:cs="Times New Roman"/>
          <w:sz w:val="24"/>
          <w:szCs w:val="24"/>
        </w:rPr>
        <w:t xml:space="preserve"> </w:t>
      </w:r>
      <w:proofErr w:type="gramStart"/>
      <w:r w:rsidR="002502FC" w:rsidRPr="00E37E04">
        <w:rPr>
          <w:rFonts w:ascii="Times New Roman" w:hAnsi="Times New Roman" w:cs="Times New Roman"/>
          <w:sz w:val="24"/>
          <w:szCs w:val="24"/>
        </w:rPr>
        <w:t>is</w:t>
      </w:r>
      <w:proofErr w:type="gramEnd"/>
      <w:r w:rsidR="002502FC" w:rsidRPr="00E37E04">
        <w:rPr>
          <w:rFonts w:ascii="Times New Roman" w:hAnsi="Times New Roman" w:cs="Times New Roman"/>
          <w:sz w:val="24"/>
          <w:szCs w:val="24"/>
        </w:rPr>
        <w:t xml:space="preserve"> a</w:t>
      </w:r>
      <w:r w:rsidR="00AC34D2" w:rsidRPr="00E37E04">
        <w:rPr>
          <w:rFonts w:ascii="Times New Roman" w:hAnsi="Times New Roman" w:cs="Times New Roman"/>
          <w:sz w:val="24"/>
          <w:szCs w:val="24"/>
        </w:rPr>
        <w:t xml:space="preserve"> function of </w:t>
      </w:r>
      <w:r w:rsidR="00614F5E" w:rsidRPr="00E37E04">
        <w:rPr>
          <w:rFonts w:ascii="Times New Roman" w:hAnsi="Times New Roman" w:cs="Times New Roman"/>
          <w:sz w:val="24"/>
          <w:szCs w:val="24"/>
        </w:rPr>
        <w:t xml:space="preserve">user expertise, </w:t>
      </w:r>
      <w:r w:rsidR="002502FC" w:rsidRPr="00E37E04">
        <w:rPr>
          <w:rFonts w:ascii="Times New Roman" w:hAnsi="Times New Roman" w:cs="Times New Roman"/>
          <w:sz w:val="24"/>
          <w:szCs w:val="24"/>
        </w:rPr>
        <w:t xml:space="preserve">the </w:t>
      </w:r>
      <w:r w:rsidR="00AC34D2" w:rsidRPr="00E37E04">
        <w:rPr>
          <w:rFonts w:ascii="Times New Roman" w:hAnsi="Times New Roman" w:cs="Times New Roman"/>
          <w:sz w:val="24"/>
          <w:szCs w:val="24"/>
        </w:rPr>
        <w:t xml:space="preserve">computing resources available to the user (how fast can data be </w:t>
      </w:r>
      <w:r w:rsidR="00614F5E" w:rsidRPr="00E37E04">
        <w:rPr>
          <w:rFonts w:ascii="Times New Roman" w:hAnsi="Times New Roman" w:cs="Times New Roman"/>
          <w:sz w:val="24"/>
          <w:szCs w:val="24"/>
        </w:rPr>
        <w:t xml:space="preserve">discovered and </w:t>
      </w:r>
      <w:r w:rsidR="00AC34D2" w:rsidRPr="00E37E04">
        <w:rPr>
          <w:rFonts w:ascii="Times New Roman" w:hAnsi="Times New Roman" w:cs="Times New Roman"/>
          <w:sz w:val="24"/>
          <w:szCs w:val="24"/>
        </w:rPr>
        <w:t xml:space="preserve">downloaded?) and the experiment (what is the data?).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AC34D2" w:rsidRPr="00E37E04">
        <w:rPr>
          <w:rFonts w:ascii="Times New Roman" w:hAnsi="Times New Roman" w:cs="Times New Roman"/>
          <w:sz w:val="24"/>
          <w:szCs w:val="24"/>
        </w:rPr>
        <w:t xml:space="preserve"> </w:t>
      </w:r>
      <w:proofErr w:type="gramStart"/>
      <w:r w:rsidR="002502FC" w:rsidRPr="00E37E04">
        <w:rPr>
          <w:rFonts w:ascii="Times New Roman" w:hAnsi="Times New Roman" w:cs="Times New Roman"/>
          <w:sz w:val="24"/>
          <w:szCs w:val="24"/>
        </w:rPr>
        <w:t>represents</w:t>
      </w:r>
      <w:proofErr w:type="gramEnd"/>
      <w:r w:rsidR="00AC34D2" w:rsidRPr="00E37E04">
        <w:rPr>
          <w:rFonts w:ascii="Times New Roman" w:hAnsi="Times New Roman" w:cs="Times New Roman"/>
          <w:sz w:val="24"/>
          <w:szCs w:val="24"/>
        </w:rPr>
        <w:t xml:space="preserve"> time required by the modeler to prepare the data for entry into an algorithm</w:t>
      </w:r>
      <w:r w:rsidR="00CE0AF8" w:rsidRPr="00E37E04">
        <w:rPr>
          <w:rFonts w:ascii="Times New Roman" w:hAnsi="Times New Roman" w:cs="Times New Roman"/>
          <w:sz w:val="24"/>
          <w:szCs w:val="24"/>
        </w:rPr>
        <w:t>, including</w:t>
      </w:r>
      <w:r w:rsidR="00AC34D2" w:rsidRPr="00E37E04">
        <w:rPr>
          <w:rFonts w:ascii="Times New Roman" w:hAnsi="Times New Roman" w:cs="Times New Roman"/>
          <w:sz w:val="24"/>
          <w:szCs w:val="24"/>
        </w:rPr>
        <w:t xml:space="preserve"> data cleaning, projection, and conversion</w:t>
      </w:r>
      <w:r w:rsidR="00614F5E"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545408" w:rsidRPr="00E37E04">
        <w:rPr>
          <w:rFonts w:ascii="Times New Roman" w:hAnsi="Times New Roman" w:cs="Times New Roman"/>
          <w:sz w:val="24"/>
          <w:szCs w:val="24"/>
        </w:rPr>
        <w:t xml:space="preserve"> </w:t>
      </w:r>
      <w:proofErr w:type="gramStart"/>
      <w:r w:rsidR="00AC34D2" w:rsidRPr="00E37E04">
        <w:rPr>
          <w:rFonts w:ascii="Times New Roman" w:hAnsi="Times New Roman" w:cs="Times New Roman"/>
          <w:sz w:val="24"/>
          <w:szCs w:val="24"/>
        </w:rPr>
        <w:t>can</w:t>
      </w:r>
      <w:proofErr w:type="gramEnd"/>
      <w:r w:rsidR="00AC34D2" w:rsidRPr="00E37E04">
        <w:rPr>
          <w:rFonts w:ascii="Times New Roman" w:hAnsi="Times New Roman" w:cs="Times New Roman"/>
          <w:sz w:val="24"/>
          <w:szCs w:val="24"/>
        </w:rPr>
        <w:t xml:space="preserve"> vary widely </w:t>
      </w:r>
      <w:r w:rsidR="00614F5E" w:rsidRPr="00E37E04">
        <w:rPr>
          <w:rFonts w:ascii="Times New Roman" w:hAnsi="Times New Roman" w:cs="Times New Roman"/>
          <w:sz w:val="24"/>
          <w:szCs w:val="24"/>
        </w:rPr>
        <w:t xml:space="preserve">among </w:t>
      </w:r>
      <w:r w:rsidR="00AC34D2" w:rsidRPr="00E37E04">
        <w:rPr>
          <w:rFonts w:ascii="Times New Roman" w:hAnsi="Times New Roman" w:cs="Times New Roman"/>
          <w:sz w:val="24"/>
          <w:szCs w:val="24"/>
        </w:rPr>
        <w:t>modelers</w:t>
      </w:r>
      <w:r w:rsidR="002502FC"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data source and quality, </w:t>
      </w:r>
      <w:r w:rsidR="002502FC" w:rsidRPr="00E37E04">
        <w:rPr>
          <w:rFonts w:ascii="Times New Roman" w:hAnsi="Times New Roman" w:cs="Times New Roman"/>
          <w:sz w:val="24"/>
          <w:szCs w:val="24"/>
        </w:rPr>
        <w:t xml:space="preserve">and </w:t>
      </w:r>
      <w:r w:rsidR="00AC34D2" w:rsidRPr="00E37E04">
        <w:rPr>
          <w:rFonts w:ascii="Times New Roman" w:hAnsi="Times New Roman" w:cs="Times New Roman"/>
          <w:sz w:val="24"/>
          <w:szCs w:val="24"/>
        </w:rPr>
        <w:t>user skill and motivation</w:t>
      </w:r>
      <w:r w:rsidR="00614F5E" w:rsidRPr="00E37E04">
        <w:rPr>
          <w:rFonts w:ascii="Times New Roman" w:hAnsi="Times New Roman" w:cs="Times New Roman"/>
          <w:sz w:val="24"/>
          <w:szCs w:val="24"/>
        </w:rPr>
        <w:t xml:space="preserve"> (Elith et al. 2006)</w:t>
      </w:r>
      <w:r w:rsidR="002502FC"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compute</m:t>
            </m:r>
          </m:sub>
        </m:sSub>
      </m:oMath>
      <w:r w:rsidR="00870A39" w:rsidRPr="00E37E04">
        <w:rPr>
          <w:rFonts w:ascii="Times New Roman" w:hAnsi="Times New Roman" w:cs="Times New Roman"/>
          <w:sz w:val="24"/>
          <w:szCs w:val="24"/>
        </w:rPr>
        <w:t xml:space="preserve"> </w:t>
      </w:r>
      <w:proofErr w:type="gramStart"/>
      <w:r w:rsidR="00870A39" w:rsidRPr="00E37E04">
        <w:rPr>
          <w:rFonts w:ascii="Times New Roman" w:hAnsi="Times New Roman" w:cs="Times New Roman"/>
          <w:sz w:val="24"/>
          <w:szCs w:val="24"/>
        </w:rPr>
        <w:t>is</w:t>
      </w:r>
      <w:proofErr w:type="gramEnd"/>
      <w:r w:rsidR="00870A39" w:rsidRPr="00E37E04">
        <w:rPr>
          <w:rFonts w:ascii="Times New Roman" w:hAnsi="Times New Roman" w:cs="Times New Roman"/>
          <w:sz w:val="24"/>
          <w:szCs w:val="24"/>
        </w:rPr>
        <w:t xml:space="preserve"> the time spent computing the model</w:t>
      </w:r>
      <w:r w:rsidR="00545408" w:rsidRPr="00E37E04">
        <w:rPr>
          <w:rFonts w:ascii="Times New Roman" w:hAnsi="Times New Roman" w:cs="Times New Roman"/>
          <w:sz w:val="24"/>
          <w:szCs w:val="24"/>
        </w:rPr>
        <w:t xml:space="preserve"> and predicting to future climate scenarios</w:t>
      </w:r>
      <w:r w:rsidR="00870A39"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Output</m:t>
            </m:r>
          </m:sub>
        </m:sSub>
      </m:oMath>
      <w:r w:rsidR="00AC34D2" w:rsidRPr="00E37E04">
        <w:rPr>
          <w:rFonts w:ascii="Times New Roman" w:hAnsi="Times New Roman" w:cs="Times New Roman"/>
          <w:sz w:val="24"/>
          <w:szCs w:val="24"/>
        </w:rPr>
        <w:t xml:space="preserve"> </w:t>
      </w:r>
      <w:proofErr w:type="gramStart"/>
      <w:r w:rsidR="002502FC" w:rsidRPr="00E37E04">
        <w:rPr>
          <w:rFonts w:ascii="Times New Roman" w:hAnsi="Times New Roman" w:cs="Times New Roman"/>
          <w:sz w:val="24"/>
          <w:szCs w:val="24"/>
        </w:rPr>
        <w:t>represents</w:t>
      </w:r>
      <w:proofErr w:type="gramEnd"/>
      <w:r w:rsidR="002502FC" w:rsidRPr="00E37E04">
        <w:rPr>
          <w:rFonts w:ascii="Times New Roman" w:hAnsi="Times New Roman" w:cs="Times New Roman"/>
          <w:sz w:val="24"/>
          <w:szCs w:val="24"/>
        </w:rPr>
        <w:t xml:space="preserve"> time </w:t>
      </w:r>
      <w:r w:rsidR="00870A39" w:rsidRPr="00E37E04">
        <w:rPr>
          <w:rFonts w:ascii="Times New Roman" w:hAnsi="Times New Roman" w:cs="Times New Roman"/>
          <w:sz w:val="24"/>
          <w:szCs w:val="24"/>
        </w:rPr>
        <w:t>needed to</w:t>
      </w:r>
      <w:r w:rsidR="002502FC" w:rsidRPr="00E37E04">
        <w:rPr>
          <w:rFonts w:ascii="Times New Roman" w:hAnsi="Times New Roman" w:cs="Times New Roman"/>
          <w:sz w:val="24"/>
          <w:szCs w:val="24"/>
        </w:rPr>
        <w:t xml:space="preserve"> transfer </w:t>
      </w:r>
      <w:r w:rsidR="00AC34D2" w:rsidRPr="00E37E04">
        <w:rPr>
          <w:rFonts w:ascii="Times New Roman" w:hAnsi="Times New Roman" w:cs="Times New Roman"/>
          <w:sz w:val="24"/>
          <w:szCs w:val="24"/>
        </w:rPr>
        <w:t>the output from the</w:t>
      </w:r>
      <w:r w:rsidR="00870A39" w:rsidRPr="00E37E04">
        <w:rPr>
          <w:rFonts w:ascii="Times New Roman" w:hAnsi="Times New Roman" w:cs="Times New Roman"/>
          <w:sz w:val="24"/>
          <w:szCs w:val="24"/>
        </w:rPr>
        <w:t xml:space="preserve"> </w:t>
      </w:r>
      <w:r w:rsidR="00614F5E" w:rsidRPr="00E37E04">
        <w:rPr>
          <w:rFonts w:ascii="Times New Roman" w:hAnsi="Times New Roman" w:cs="Times New Roman"/>
          <w:sz w:val="24"/>
          <w:szCs w:val="24"/>
        </w:rPr>
        <w:t>location</w:t>
      </w:r>
      <w:r w:rsidR="00545408" w:rsidRPr="00E37E04">
        <w:rPr>
          <w:rFonts w:ascii="Times New Roman" w:hAnsi="Times New Roman" w:cs="Times New Roman"/>
          <w:sz w:val="24"/>
          <w:szCs w:val="24"/>
        </w:rPr>
        <w:t xml:space="preserve"> of the computation</w:t>
      </w:r>
      <w:r w:rsidR="00AC34D2" w:rsidRPr="00E37E04">
        <w:rPr>
          <w:rFonts w:ascii="Times New Roman" w:hAnsi="Times New Roman" w:cs="Times New Roman"/>
          <w:sz w:val="24"/>
          <w:szCs w:val="24"/>
        </w:rPr>
        <w:t xml:space="preserve"> to the user, which may be non-trivial if the model is run </w:t>
      </w:r>
      <w:r w:rsidR="00614F5E" w:rsidRPr="00E37E04">
        <w:rPr>
          <w:rFonts w:ascii="Times New Roman" w:hAnsi="Times New Roman" w:cs="Times New Roman"/>
          <w:sz w:val="24"/>
          <w:szCs w:val="24"/>
        </w:rPr>
        <w:t>remotely</w:t>
      </w:r>
      <w:r w:rsidR="00AC34D2" w:rsidRPr="00E37E04">
        <w:rPr>
          <w:rFonts w:ascii="Times New Roman" w:hAnsi="Times New Roman" w:cs="Times New Roman"/>
          <w:sz w:val="24"/>
          <w:szCs w:val="24"/>
        </w:rPr>
        <w:t xml:space="preserve"> and </w:t>
      </w:r>
      <w:r w:rsidR="00614F5E" w:rsidRPr="00E37E04">
        <w:rPr>
          <w:rFonts w:ascii="Times New Roman" w:hAnsi="Times New Roman" w:cs="Times New Roman"/>
          <w:sz w:val="24"/>
          <w:szCs w:val="24"/>
        </w:rPr>
        <w:t xml:space="preserve">large-volume outputs are transferred </w:t>
      </w:r>
      <w:r w:rsidR="00545408" w:rsidRPr="00E37E04">
        <w:rPr>
          <w:rFonts w:ascii="Times New Roman" w:hAnsi="Times New Roman" w:cs="Times New Roman"/>
          <w:sz w:val="24"/>
          <w:szCs w:val="24"/>
        </w:rPr>
        <w:t>over a</w:t>
      </w:r>
      <w:r w:rsidR="00614F5E"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network.</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Finally,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Interp</m:t>
            </m:r>
          </m:sub>
        </m:sSub>
      </m:oMath>
      <w:r w:rsidR="00AC34D2" w:rsidRPr="00E37E04">
        <w:rPr>
          <w:rFonts w:ascii="Times New Roman" w:hAnsi="Times New Roman" w:cs="Times New Roman"/>
          <w:sz w:val="24"/>
          <w:szCs w:val="24"/>
        </w:rPr>
        <w:t xml:space="preserve"> represents the amount of time spent by the user evaluating model output and determining whether her goals were met during the modeling process.</w:t>
      </w:r>
      <w:r w:rsidR="002502FC" w:rsidRPr="00E37E04">
        <w:rPr>
          <w:rFonts w:ascii="Times New Roman" w:hAnsi="Times New Roman" w:cs="Times New Roman"/>
          <w:sz w:val="24"/>
          <w:szCs w:val="24"/>
        </w:rPr>
        <w:t xml:space="preserve"> Like </w:t>
      </w:r>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Prep</m:t>
            </m:r>
          </m:sub>
        </m:sSub>
      </m:oMath>
      <w:r w:rsidR="002502FC" w:rsidRPr="00E37E04">
        <w:rPr>
          <w:rFonts w:ascii="Times New Roman" w:hAnsi="Times New Roman" w:cs="Times New Roman"/>
          <w:sz w:val="24"/>
          <w:szCs w:val="24"/>
        </w:rPr>
        <w:t xml:space="preserve">, this term </w:t>
      </w:r>
      <w:r w:rsidR="00614F5E" w:rsidRPr="00E37E04">
        <w:rPr>
          <w:rFonts w:ascii="Times New Roman" w:hAnsi="Times New Roman" w:cs="Times New Roman"/>
          <w:sz w:val="24"/>
          <w:szCs w:val="24"/>
        </w:rPr>
        <w:t xml:space="preserve">will </w:t>
      </w:r>
      <w:r w:rsidR="002502FC" w:rsidRPr="00E37E04">
        <w:rPr>
          <w:rFonts w:ascii="Times New Roman" w:hAnsi="Times New Roman" w:cs="Times New Roman"/>
          <w:sz w:val="24"/>
          <w:szCs w:val="24"/>
        </w:rPr>
        <w:t>be highly variable between model users and applications.</w:t>
      </w:r>
    </w:p>
    <w:p w14:paraId="5875E86A" w14:textId="6341947D" w:rsidR="00F94FEE" w:rsidRPr="00E37E04" w:rsidRDefault="00AC34D2" w:rsidP="003128D6">
      <w:pPr>
        <w:numPr>
          <w:ilvl w:val="0"/>
          <w:numId w:val="5"/>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Single experiments can be combined together to form workflows, so that a user’s time-to-goal for a workflow of </w:t>
      </w:r>
      <m:oMath>
        <m:r>
          <w:rPr>
            <w:rFonts w:ascii="Cambria Math" w:hAnsi="Cambria Math" w:cs="Times New Roman"/>
            <w:sz w:val="24"/>
            <w:szCs w:val="24"/>
          </w:rPr>
          <m:t>N</m:t>
        </m:r>
      </m:oMath>
      <w:r w:rsidRPr="00E37E04">
        <w:rPr>
          <w:rFonts w:ascii="Times New Roman" w:hAnsi="Times New Roman" w:cs="Times New Roman"/>
          <w:sz w:val="24"/>
          <w:szCs w:val="24"/>
        </w:rPr>
        <w:t xml:space="preserve"> modeling experiments can be expressed as</w:t>
      </w:r>
      <w:r w:rsidR="002502FC" w:rsidRPr="00E37E04">
        <w:rPr>
          <w:rFonts w:ascii="Times New Roman" w:hAnsi="Times New Roman" w:cs="Times New Roman"/>
          <w:sz w:val="24"/>
          <w:szCs w:val="24"/>
        </w:rPr>
        <w:t xml:space="preserve"> a function of the experiments and the computing resources on which they are run.</w:t>
      </w:r>
    </w:p>
    <w:p w14:paraId="6C87E315" w14:textId="77777777" w:rsidR="001F18EE" w:rsidRPr="00E37E04" w:rsidRDefault="000D7D4F" w:rsidP="003128D6">
      <w:pPr>
        <w:pStyle w:val="Caption"/>
        <w:spacing w:before="120" w:line="240" w:lineRule="auto"/>
        <w:rPr>
          <w:rFonts w:ascii="Times New Roman" w:hAnsi="Times New Roman"/>
          <w:sz w:val="24"/>
          <w:szCs w:val="24"/>
        </w:rPr>
      </w:pPr>
      <m:oMathPara>
        <m:oMathParaPr>
          <m:jc m:val="center"/>
        </m:oMathParaPr>
        <m:oMath>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g</m:t>
              </m:r>
            </m:sub>
          </m:sSub>
          <m:r>
            <m:rPr>
              <m:sty m:val="bi"/>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N</m:t>
              </m:r>
            </m:sup>
            <m:e>
              <m:sSub>
                <m:sSubPr>
                  <m:ctrlPr>
                    <w:rPr>
                      <w:rFonts w:ascii="Cambria Math" w:hAnsi="Cambria Math" w:cs="Times New Roman"/>
                      <w:sz w:val="24"/>
                      <w:szCs w:val="24"/>
                    </w:rPr>
                  </m:ctrlPr>
                </m:sSubPr>
                <m:e>
                  <m:r>
                    <m:rPr>
                      <m:sty m:val="bi"/>
                    </m:rPr>
                    <w:rPr>
                      <w:rFonts w:ascii="Cambria Math" w:hAnsi="Cambria Math" w:cs="Times New Roman"/>
                      <w:sz w:val="24"/>
                      <w:szCs w:val="24"/>
                    </w:rPr>
                    <m:t>T</m:t>
                  </m:r>
                </m:e>
                <m:sub>
                  <m:r>
                    <m:rPr>
                      <m:sty m:val="bi"/>
                    </m:rPr>
                    <w:rPr>
                      <w:rFonts w:ascii="Cambria Math" w:hAnsi="Cambria Math" w:cs="Times New Roman"/>
                      <w:sz w:val="24"/>
                      <w:szCs w:val="24"/>
                    </w:rPr>
                    <m:t>Model</m:t>
                  </m:r>
                </m:sub>
              </m:sSub>
            </m:e>
          </m:nary>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,H</m:t>
              </m:r>
            </m:e>
          </m:d>
        </m:oMath>
      </m:oMathPara>
    </w:p>
    <w:p w14:paraId="514ABC22" w14:textId="1DDECCCC" w:rsidR="00F94FEE" w:rsidRPr="00E37E04" w:rsidRDefault="00AC34D2" w:rsidP="003128D6">
      <w:pPr>
        <w:numPr>
          <w:ilvl w:val="0"/>
          <w:numId w:val="5"/>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Combining equations (2) and (5), </w:t>
      </w:r>
      <w:r w:rsidR="002502FC" w:rsidRPr="00E37E04">
        <w:rPr>
          <w:rFonts w:ascii="Times New Roman" w:hAnsi="Times New Roman" w:cs="Times New Roman"/>
          <w:sz w:val="24"/>
          <w:szCs w:val="24"/>
        </w:rPr>
        <w:t>the</w:t>
      </w:r>
      <w:r w:rsidRPr="00E37E04">
        <w:rPr>
          <w:rFonts w:ascii="Times New Roman" w:hAnsi="Times New Roman" w:cs="Times New Roman"/>
          <w:sz w:val="24"/>
          <w:szCs w:val="24"/>
        </w:rPr>
        <w:t xml:space="preserve"> total time </w:t>
      </w:r>
      <w:r w:rsidR="002502FC" w:rsidRPr="00E37E04">
        <w:rPr>
          <w:rFonts w:ascii="Times New Roman" w:hAnsi="Times New Roman" w:cs="Times New Roman"/>
          <w:sz w:val="24"/>
          <w:szCs w:val="24"/>
        </w:rPr>
        <w:t>for a</w:t>
      </w:r>
      <w:r w:rsidRPr="00E37E04">
        <w:rPr>
          <w:rFonts w:ascii="Times New Roman" w:hAnsi="Times New Roman" w:cs="Times New Roman"/>
          <w:sz w:val="24"/>
          <w:szCs w:val="24"/>
        </w:rPr>
        <w:t xml:space="preserve"> </w:t>
      </w:r>
      <w:r w:rsidR="00614F5E" w:rsidRPr="00E37E04">
        <w:rPr>
          <w:rFonts w:ascii="Times New Roman" w:hAnsi="Times New Roman" w:cs="Times New Roman"/>
          <w:sz w:val="24"/>
          <w:szCs w:val="24"/>
        </w:rPr>
        <w:t xml:space="preserve">set of </w:t>
      </w:r>
      <w:r w:rsidRPr="00E37E04">
        <w:rPr>
          <w:rFonts w:ascii="Times New Roman" w:hAnsi="Times New Roman" w:cs="Times New Roman"/>
          <w:sz w:val="24"/>
          <w:szCs w:val="24"/>
        </w:rPr>
        <w:t>modeling experiment</w:t>
      </w:r>
      <w:r w:rsidR="00614F5E" w:rsidRPr="00E37E04">
        <w:rPr>
          <w:rFonts w:ascii="Times New Roman" w:hAnsi="Times New Roman" w:cs="Times New Roman"/>
          <w:sz w:val="24"/>
          <w:szCs w:val="24"/>
        </w:rPr>
        <w:t>s</w:t>
      </w:r>
      <w:r w:rsidRPr="00E37E04">
        <w:rPr>
          <w:rFonts w:ascii="Times New Roman" w:hAnsi="Times New Roman" w:cs="Times New Roman"/>
          <w:sz w:val="24"/>
          <w:szCs w:val="24"/>
        </w:rPr>
        <w:t xml:space="preserve"> is the sum of total time of spent modeling</w:t>
      </w:r>
      <w:r w:rsidR="00614F5E" w:rsidRPr="00E37E04">
        <w:rPr>
          <w:rFonts w:ascii="Times New Roman" w:hAnsi="Times New Roman" w:cs="Times New Roman"/>
          <w:sz w:val="24"/>
          <w:szCs w:val="24"/>
        </w:rPr>
        <w:t>, while</w:t>
      </w:r>
      <w:r w:rsidRPr="00E37E04">
        <w:rPr>
          <w:rFonts w:ascii="Times New Roman" w:hAnsi="Times New Roman" w:cs="Times New Roman"/>
          <w:sz w:val="24"/>
          <w:szCs w:val="24"/>
        </w:rPr>
        <w:t xml:space="preserve"> the total monetary cost is the cost of provisioning computing resources for this time. </w:t>
      </w:r>
      <w:r w:rsidR="002502FC" w:rsidRPr="00E37E04">
        <w:rPr>
          <w:rFonts w:ascii="Times New Roman" w:hAnsi="Times New Roman" w:cs="Times New Roman"/>
          <w:sz w:val="24"/>
          <w:szCs w:val="24"/>
        </w:rPr>
        <w:t>The total workflow cost is then a function of the user and their</w:t>
      </w:r>
      <w:r w:rsidR="00614F5E" w:rsidRPr="00E37E04">
        <w:rPr>
          <w:rFonts w:ascii="Times New Roman" w:hAnsi="Times New Roman" w:cs="Times New Roman"/>
          <w:sz w:val="24"/>
          <w:szCs w:val="24"/>
        </w:rPr>
        <w:t xml:space="preserve"> set of</w:t>
      </w:r>
      <w:r w:rsidR="002502FC" w:rsidRPr="00E37E04">
        <w:rPr>
          <w:rFonts w:ascii="Times New Roman" w:hAnsi="Times New Roman" w:cs="Times New Roman"/>
          <w:sz w:val="24"/>
          <w:szCs w:val="24"/>
        </w:rPr>
        <w:t xml:space="preserve"> required modeling experiments, the computing resources, and the cost surface that dictates the cost of these resources.</w:t>
      </w:r>
      <w:r w:rsidR="00DD209B" w:rsidRPr="00E37E04">
        <w:rPr>
          <w:rFonts w:ascii="Times New Roman" w:hAnsi="Times New Roman" w:cs="Times New Roman"/>
          <w:sz w:val="24"/>
          <w:szCs w:val="24"/>
        </w:rPr>
        <w:t xml:space="preserve"> </w:t>
      </w:r>
      <w:r w:rsidR="002502FC" w:rsidRPr="00E37E04">
        <w:rPr>
          <w:rFonts w:ascii="Times New Roman" w:hAnsi="Times New Roman" w:cs="Times New Roman"/>
          <w:sz w:val="24"/>
          <w:szCs w:val="24"/>
        </w:rPr>
        <w:t>Therefore</w:t>
      </w:r>
      <w:r w:rsidRPr="00E37E04">
        <w:rPr>
          <w:rFonts w:ascii="Times New Roman" w:hAnsi="Times New Roman" w:cs="Times New Roman"/>
          <w:sz w:val="24"/>
          <w:szCs w:val="24"/>
        </w:rPr>
        <w:t xml:space="preserve">, a multivariate cost function </w:t>
      </w:r>
      <w:r w:rsidR="002502FC" w:rsidRPr="00E37E04">
        <w:rPr>
          <w:rFonts w:ascii="Times New Roman" w:hAnsi="Times New Roman" w:cs="Times New Roman"/>
          <w:sz w:val="24"/>
          <w:szCs w:val="24"/>
        </w:rPr>
        <w:t>for all potential user activities is</w:t>
      </w:r>
      <w:r w:rsidRPr="00E37E04">
        <w:rPr>
          <w:rFonts w:ascii="Times New Roman" w:hAnsi="Times New Roman" w:cs="Times New Roman"/>
          <w:sz w:val="24"/>
          <w:szCs w:val="24"/>
        </w:rPr>
        <w:t>:</w:t>
      </w:r>
    </w:p>
    <w:p w14:paraId="63ED1CB0" w14:textId="60B76064" w:rsidR="002502FC" w:rsidRPr="00E37E04" w:rsidRDefault="00AC34D2" w:rsidP="003128D6">
      <w:pPr>
        <w:pStyle w:val="BodyText"/>
        <w:spacing w:before="120" w:after="0" w:line="240" w:lineRule="auto"/>
        <w:rPr>
          <w:rFonts w:ascii="Times New Roman" w:hAnsi="Times New Roman" w:cs="Times New Roman"/>
          <w:sz w:val="24"/>
          <w:szCs w:val="24"/>
        </w:rPr>
      </w:pPr>
      <m:oMathPara>
        <m:oMathParaPr>
          <m:jc m:val="center"/>
        </m:oMathParaPr>
        <m:oMath>
          <m:r>
            <w:rPr>
              <w:rFonts w:ascii="Cambria Math" w:hAnsi="Cambria Math" w:cs="Times New Roman"/>
              <w:sz w:val="24"/>
              <w:szCs w:val="24"/>
            </w:rPr>
            <m:t>C(u, H)=f(</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g</m:t>
              </m:r>
            </m:sub>
          </m:sSub>
          <m:r>
            <w:rPr>
              <w:rFonts w:ascii="Cambria Math" w:hAnsi="Cambria Math" w:cs="Times New Roman"/>
              <w:sz w:val="24"/>
              <w:szCs w:val="24"/>
            </w:rPr>
            <m:t>(U,H),</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Compute</m:t>
              </m:r>
            </m:sub>
          </m:sSub>
          <m:r>
            <w:rPr>
              <w:rFonts w:ascii="Cambria Math" w:hAnsi="Cambria Math" w:cs="Times New Roman"/>
              <w:sz w:val="24"/>
              <w:szCs w:val="24"/>
            </w:rPr>
            <m:t>(H))</m:t>
          </m:r>
        </m:oMath>
      </m:oMathPara>
    </w:p>
    <w:p w14:paraId="5F8B8922" w14:textId="14782AE5" w:rsidR="00F94FEE" w:rsidRPr="00E37E04" w:rsidRDefault="00AC34D2" w:rsidP="003128D6">
      <w:pPr>
        <w:numPr>
          <w:ilvl w:val="0"/>
          <w:numId w:val="5"/>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Each </w:t>
      </w:r>
      <w:r w:rsidR="00210CBA" w:rsidRPr="00E37E04">
        <w:rPr>
          <w:rFonts w:ascii="Times New Roman" w:hAnsi="Times New Roman" w:cs="Times New Roman"/>
          <w:sz w:val="24"/>
          <w:szCs w:val="24"/>
        </w:rPr>
        <w:t xml:space="preserve">individual scenario, </w:t>
      </w:r>
      <w:r w:rsidR="00210CBA" w:rsidRPr="00E37E04">
        <w:rPr>
          <w:rFonts w:ascii="Times New Roman" w:hAnsi="Times New Roman" w:cs="Times New Roman"/>
          <w:i/>
          <w:sz w:val="24"/>
          <w:szCs w:val="24"/>
        </w:rPr>
        <w:t>u</w:t>
      </w:r>
      <w:r w:rsidRPr="00E37E04">
        <w:rPr>
          <w:rFonts w:ascii="Times New Roman" w:hAnsi="Times New Roman" w:cs="Times New Roman"/>
          <w:sz w:val="24"/>
          <w:szCs w:val="24"/>
        </w:rPr>
        <w:t xml:space="preserve">, </w:t>
      </w:r>
      <w:r w:rsidR="00545408" w:rsidRPr="00E37E04">
        <w:rPr>
          <w:rFonts w:ascii="Times New Roman" w:hAnsi="Times New Roman" w:cs="Times New Roman"/>
          <w:sz w:val="24"/>
          <w:szCs w:val="24"/>
        </w:rPr>
        <w:t xml:space="preserve">in </w:t>
      </w:r>
      <w:r w:rsidR="00545408" w:rsidRPr="00E37E04">
        <w:rPr>
          <w:rFonts w:ascii="Times New Roman" w:hAnsi="Times New Roman" w:cs="Times New Roman"/>
          <w:i/>
          <w:sz w:val="24"/>
          <w:szCs w:val="24"/>
        </w:rPr>
        <w:t>U</w:t>
      </w:r>
      <w:r w:rsidR="00545408" w:rsidRPr="00E37E04">
        <w:rPr>
          <w:rFonts w:ascii="Times New Roman" w:hAnsi="Times New Roman" w:cs="Times New Roman"/>
          <w:sz w:val="24"/>
          <w:szCs w:val="24"/>
        </w:rPr>
        <w:t xml:space="preserve">, the set of all possible scenarios, </w:t>
      </w:r>
      <w:r w:rsidRPr="00E37E04">
        <w:rPr>
          <w:rFonts w:ascii="Times New Roman" w:hAnsi="Times New Roman" w:cs="Times New Roman"/>
          <w:sz w:val="24"/>
          <w:szCs w:val="24"/>
        </w:rPr>
        <w:t>will have its own</w:t>
      </w:r>
      <w:r w:rsidR="0039124A" w:rsidRPr="00E37E04">
        <w:rPr>
          <w:rFonts w:ascii="Times New Roman" w:hAnsi="Times New Roman" w:cs="Times New Roman"/>
          <w:sz w:val="24"/>
          <w:szCs w:val="24"/>
        </w:rPr>
        <w:t xml:space="preserve"> multidimensional</w:t>
      </w:r>
      <w:r w:rsidRPr="00E37E04">
        <w:rPr>
          <w:rFonts w:ascii="Times New Roman" w:hAnsi="Times New Roman" w:cs="Times New Roman"/>
          <w:sz w:val="24"/>
          <w:szCs w:val="24"/>
        </w:rPr>
        <w:t xml:space="preserve"> cost curve that</w:t>
      </w:r>
      <w:r w:rsidR="00614F5E" w:rsidRPr="00E37E04">
        <w:rPr>
          <w:rFonts w:ascii="Times New Roman" w:hAnsi="Times New Roman" w:cs="Times New Roman"/>
          <w:sz w:val="24"/>
          <w:szCs w:val="24"/>
        </w:rPr>
        <w:t xml:space="preserve"> i</w:t>
      </w:r>
      <w:r w:rsidRPr="00E37E04">
        <w:rPr>
          <w:rFonts w:ascii="Times New Roman" w:hAnsi="Times New Roman" w:cs="Times New Roman"/>
          <w:sz w:val="24"/>
          <w:szCs w:val="24"/>
        </w:rPr>
        <w:t xml:space="preserve">s subject to both the particular characteristics of the workflow and the cost surface imposed by the computing provider. If </w:t>
      </w:r>
      <w:r w:rsidR="00614F5E" w:rsidRPr="00E37E04">
        <w:rPr>
          <w:rFonts w:ascii="Times New Roman" w:hAnsi="Times New Roman" w:cs="Times New Roman"/>
          <w:sz w:val="24"/>
          <w:szCs w:val="24"/>
        </w:rPr>
        <w:t xml:space="preserve">we </w:t>
      </w:r>
      <w:r w:rsidR="00210CBA" w:rsidRPr="00E37E04">
        <w:rPr>
          <w:rFonts w:ascii="Times New Roman" w:hAnsi="Times New Roman" w:cs="Times New Roman"/>
          <w:sz w:val="24"/>
          <w:szCs w:val="24"/>
        </w:rPr>
        <w:t>select one</w:t>
      </w:r>
      <w:r w:rsidRPr="00E37E04">
        <w:rPr>
          <w:rFonts w:ascii="Times New Roman" w:hAnsi="Times New Roman" w:cs="Times New Roman"/>
          <w:sz w:val="24"/>
          <w:szCs w:val="24"/>
        </w:rPr>
        <w:t xml:space="preserve"> and call it </w:t>
      </w:r>
      <m:oMath>
        <m:r>
          <w:rPr>
            <w:rFonts w:ascii="Cambria Math" w:hAnsi="Cambria Math" w:cs="Times New Roman"/>
            <w:sz w:val="24"/>
            <w:szCs w:val="24"/>
          </w:rPr>
          <m:t>u*</m:t>
        </m:r>
      </m:oMath>
      <w:r w:rsidRPr="00E37E04">
        <w:rPr>
          <w:rFonts w:ascii="Times New Roman" w:hAnsi="Times New Roman" w:cs="Times New Roman"/>
          <w:sz w:val="24"/>
          <w:szCs w:val="24"/>
        </w:rPr>
        <w:t>, we</w:t>
      </w:r>
      <w:r w:rsidR="00CE0AF8"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obtain a unique cost function for this </w:t>
      </w:r>
      <w:r w:rsidR="00CE0AF8" w:rsidRPr="00E37E04">
        <w:rPr>
          <w:rFonts w:ascii="Times New Roman" w:hAnsi="Times New Roman" w:cs="Times New Roman"/>
          <w:sz w:val="24"/>
          <w:szCs w:val="24"/>
        </w:rPr>
        <w:t>workflow</w:t>
      </w:r>
      <w:r w:rsidRPr="00E37E04">
        <w:rPr>
          <w:rFonts w:ascii="Times New Roman" w:hAnsi="Times New Roman" w:cs="Times New Roman"/>
          <w:sz w:val="24"/>
          <w:szCs w:val="24"/>
        </w:rPr>
        <w:t xml:space="preserve"> that depends only on the computing resources used to fit the model. </w:t>
      </w:r>
      <w:r w:rsidR="00CE0AF8" w:rsidRPr="00E37E04">
        <w:rPr>
          <w:rFonts w:ascii="Times New Roman" w:hAnsi="Times New Roman" w:cs="Times New Roman"/>
          <w:sz w:val="24"/>
          <w:szCs w:val="24"/>
        </w:rPr>
        <w:t xml:space="preserve">The minimum along this curve </w:t>
      </w:r>
      <w:r w:rsidR="0039124A" w:rsidRPr="00E37E04">
        <w:rPr>
          <w:rFonts w:ascii="Times New Roman" w:hAnsi="Times New Roman" w:cs="Times New Roman"/>
          <w:sz w:val="24"/>
          <w:szCs w:val="24"/>
        </w:rPr>
        <w:t xml:space="preserve">in multidimensional space </w:t>
      </w:r>
      <w:r w:rsidR="00CE0AF8" w:rsidRPr="00E37E04">
        <w:rPr>
          <w:rFonts w:ascii="Times New Roman" w:hAnsi="Times New Roman" w:cs="Times New Roman"/>
          <w:sz w:val="24"/>
          <w:szCs w:val="24"/>
        </w:rPr>
        <w:t>corresponds to the optimal hardware</w:t>
      </w:r>
      <w:r w:rsidR="0039124A" w:rsidRPr="00E37E04">
        <w:rPr>
          <w:rFonts w:ascii="Times New Roman" w:hAnsi="Times New Roman" w:cs="Times New Roman"/>
          <w:sz w:val="24"/>
          <w:szCs w:val="24"/>
        </w:rPr>
        <w:t xml:space="preserve"> configuration</w:t>
      </w:r>
      <w:r w:rsidR="00CE0AF8" w:rsidRPr="00E37E04">
        <w:rPr>
          <w:rFonts w:ascii="Times New Roman" w:hAnsi="Times New Roman" w:cs="Times New Roman"/>
          <w:sz w:val="24"/>
          <w:szCs w:val="24"/>
        </w:rPr>
        <w:t xml:space="preserve"> for use in this modeling scenario.</w:t>
      </w:r>
    </w:p>
    <w:p w14:paraId="62AF6E3E" w14:textId="09F941A4" w:rsidR="00614F5E" w:rsidRPr="00C92AEB" w:rsidRDefault="00CE0AF8" w:rsidP="00C92AEB">
      <w:pPr>
        <w:numPr>
          <w:ilvl w:val="0"/>
          <w:numId w:val="5"/>
        </w:numPr>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Multiple experiments may meet the user’s goals, but have different costs. The optimal workflow for a user to pursue is that which jointly maximizes model accuracy while minimizing the cost</w:t>
      </w:r>
      <w:r w:rsidR="0039124A" w:rsidRPr="00E37E04">
        <w:rPr>
          <w:rFonts w:ascii="Times New Roman" w:hAnsi="Times New Roman" w:cs="Times New Roman"/>
          <w:sz w:val="24"/>
          <w:szCs w:val="24"/>
        </w:rPr>
        <w:t>s of the modeling scenario. These costs include both the runtime of the model and monetary costs of provisioning the resources for the time required. If desired, a</w:t>
      </w:r>
      <w:r w:rsidRPr="00E37E04">
        <w:rPr>
          <w:rFonts w:ascii="Times New Roman" w:hAnsi="Times New Roman" w:cs="Times New Roman"/>
          <w:sz w:val="24"/>
          <w:szCs w:val="24"/>
        </w:rPr>
        <w:t xml:space="preserve"> set of weights could be applied to preferentially weight one or more of these dimensions. </w:t>
      </w:r>
      <w:r w:rsidR="00870A39" w:rsidRPr="00E37E04">
        <w:rPr>
          <w:rFonts w:ascii="Times New Roman" w:hAnsi="Times New Roman" w:cs="Times New Roman"/>
          <w:sz w:val="24"/>
          <w:szCs w:val="24"/>
        </w:rPr>
        <w:t>Additionally</w:t>
      </w:r>
      <w:r w:rsidRPr="00E37E04">
        <w:rPr>
          <w:rFonts w:ascii="Times New Roman" w:hAnsi="Times New Roman" w:cs="Times New Roman"/>
          <w:sz w:val="24"/>
          <w:szCs w:val="24"/>
        </w:rPr>
        <w:t>, if a user faces constraints on time (e.g., latency requirements) or money (e.g., budget requirements), these c</w:t>
      </w:r>
      <w:r w:rsidR="002502FC" w:rsidRPr="00E37E04">
        <w:rPr>
          <w:rFonts w:ascii="Times New Roman" w:hAnsi="Times New Roman" w:cs="Times New Roman"/>
          <w:sz w:val="24"/>
          <w:szCs w:val="24"/>
        </w:rPr>
        <w:t>an be incorporated to find the</w:t>
      </w:r>
      <w:r w:rsidRPr="00E37E04">
        <w:rPr>
          <w:rFonts w:ascii="Times New Roman" w:hAnsi="Times New Roman" w:cs="Times New Roman"/>
          <w:sz w:val="24"/>
          <w:szCs w:val="24"/>
        </w:rPr>
        <w:t xml:space="preserve"> optimal </w:t>
      </w:r>
      <w:r w:rsidR="002502FC" w:rsidRPr="00E37E04">
        <w:rPr>
          <w:rFonts w:ascii="Times New Roman" w:hAnsi="Times New Roman" w:cs="Times New Roman"/>
          <w:sz w:val="24"/>
          <w:szCs w:val="24"/>
        </w:rPr>
        <w:t>configuration</w:t>
      </w:r>
      <w:r w:rsidRPr="00E37E04">
        <w:rPr>
          <w:rFonts w:ascii="Times New Roman" w:hAnsi="Times New Roman" w:cs="Times New Roman"/>
          <w:sz w:val="24"/>
          <w:szCs w:val="24"/>
        </w:rPr>
        <w:t xml:space="preserve"> within the </w:t>
      </w:r>
      <w:r w:rsidR="002502FC" w:rsidRPr="00E37E04">
        <w:rPr>
          <w:rFonts w:ascii="Times New Roman" w:hAnsi="Times New Roman" w:cs="Times New Roman"/>
          <w:sz w:val="24"/>
          <w:szCs w:val="24"/>
        </w:rPr>
        <w:t>allowable</w:t>
      </w:r>
      <w:r w:rsidRPr="00E37E04">
        <w:rPr>
          <w:rFonts w:ascii="Times New Roman" w:hAnsi="Times New Roman" w:cs="Times New Roman"/>
          <w:sz w:val="24"/>
          <w:szCs w:val="24"/>
        </w:rPr>
        <w:t xml:space="preserve"> space. </w:t>
      </w:r>
    </w:p>
    <w:p w14:paraId="2C7E9819" w14:textId="2807E642" w:rsidR="00D15052" w:rsidRPr="00C63CD7" w:rsidRDefault="00D15052" w:rsidP="003128D6">
      <w:pPr>
        <w:pStyle w:val="Heading1"/>
        <w:spacing w:before="120" w:line="240" w:lineRule="auto"/>
        <w:rPr>
          <w:b/>
          <w:sz w:val="32"/>
          <w:szCs w:val="32"/>
        </w:rPr>
      </w:pPr>
      <w:bookmarkStart w:id="28" w:name="_Toc350683678"/>
      <w:r w:rsidRPr="00C63CD7">
        <w:rPr>
          <w:b/>
          <w:sz w:val="32"/>
          <w:szCs w:val="32"/>
        </w:rPr>
        <w:t>Hypotheses</w:t>
      </w:r>
      <w:bookmarkEnd w:id="28"/>
      <w:r w:rsidRPr="00C63CD7">
        <w:rPr>
          <w:b/>
          <w:sz w:val="32"/>
          <w:szCs w:val="32"/>
        </w:rPr>
        <w:t xml:space="preserve"> </w:t>
      </w:r>
    </w:p>
    <w:p w14:paraId="31F7DB57" w14:textId="45BCDE00" w:rsidR="00D15052" w:rsidRPr="00E37E04" w:rsidRDefault="00C2424C" w:rsidP="003128D6">
      <w:pPr>
        <w:pStyle w:val="BodyText"/>
        <w:spacing w:before="120" w:after="0" w:line="240" w:lineRule="auto"/>
        <w:rPr>
          <w:rFonts w:ascii="Times New Roman" w:hAnsi="Times New Roman"/>
          <w:sz w:val="24"/>
          <w:szCs w:val="24"/>
        </w:rPr>
      </w:pPr>
      <w:r w:rsidRPr="00E37E04">
        <w:rPr>
          <w:rFonts w:ascii="Times New Roman" w:hAnsi="Times New Roman"/>
          <w:sz w:val="24"/>
          <w:szCs w:val="24"/>
        </w:rPr>
        <w:t>The remainder of this thesis addresses several hypotheses based on this framework. Specifically, I hypothesize that:</w:t>
      </w:r>
    </w:p>
    <w:p w14:paraId="2AA98E17" w14:textId="409649CC" w:rsidR="00C2424C" w:rsidRPr="00E37E04" w:rsidRDefault="00C2424C" w:rsidP="003128D6">
      <w:pPr>
        <w:pStyle w:val="BodyText"/>
        <w:numPr>
          <w:ilvl w:val="1"/>
          <w:numId w:val="4"/>
        </w:numPr>
        <w:spacing w:before="120" w:after="0" w:line="240" w:lineRule="auto"/>
        <w:rPr>
          <w:rFonts w:ascii="Times New Roman" w:hAnsi="Times New Roman"/>
          <w:sz w:val="24"/>
          <w:szCs w:val="24"/>
        </w:rPr>
      </w:pPr>
      <w:proofErr w:type="gramStart"/>
      <w:r w:rsidRPr="00E37E04">
        <w:rPr>
          <w:rFonts w:ascii="Times New Roman" w:hAnsi="Times New Roman"/>
          <w:sz w:val="24"/>
          <w:szCs w:val="24"/>
        </w:rPr>
        <w:t>for</w:t>
      </w:r>
      <w:proofErr w:type="gramEnd"/>
      <w:r w:rsidRPr="00E37E04">
        <w:rPr>
          <w:rFonts w:ascii="Times New Roman" w:hAnsi="Times New Roman"/>
          <w:sz w:val="24"/>
          <w:szCs w:val="24"/>
        </w:rPr>
        <w:t xml:space="preserve"> any SDM, there exists an optimal configuration of data and hardware that maximizes SDM accuracy while jointly minimizing the time and cost of modeling;</w:t>
      </w:r>
    </w:p>
    <w:p w14:paraId="726D55DB" w14:textId="40345F47" w:rsidR="00C2424C" w:rsidRPr="00E37E04" w:rsidRDefault="00C12536" w:rsidP="003128D6">
      <w:pPr>
        <w:pStyle w:val="BodyText"/>
        <w:numPr>
          <w:ilvl w:val="1"/>
          <w:numId w:val="4"/>
        </w:numPr>
        <w:spacing w:before="120" w:after="0" w:line="240" w:lineRule="auto"/>
        <w:rPr>
          <w:rFonts w:ascii="Times New Roman" w:hAnsi="Times New Roman"/>
          <w:sz w:val="24"/>
          <w:szCs w:val="24"/>
        </w:rPr>
      </w:pPr>
      <w:proofErr w:type="gramStart"/>
      <w:r w:rsidRPr="00E37E04">
        <w:rPr>
          <w:rFonts w:ascii="Times New Roman" w:hAnsi="Times New Roman"/>
          <w:sz w:val="24"/>
          <w:szCs w:val="24"/>
        </w:rPr>
        <w:t>choice</w:t>
      </w:r>
      <w:proofErr w:type="gramEnd"/>
      <w:r w:rsidRPr="00E37E04">
        <w:rPr>
          <w:rFonts w:ascii="Times New Roman" w:hAnsi="Times New Roman"/>
          <w:sz w:val="24"/>
          <w:szCs w:val="24"/>
        </w:rPr>
        <w:t xml:space="preserve"> of </w:t>
      </w:r>
      <w:r w:rsidR="00C2424C" w:rsidRPr="00E37E04">
        <w:rPr>
          <w:rFonts w:ascii="Times New Roman" w:hAnsi="Times New Roman"/>
          <w:sz w:val="24"/>
          <w:szCs w:val="24"/>
        </w:rPr>
        <w:t xml:space="preserve">hardware </w:t>
      </w:r>
      <w:r w:rsidRPr="00E37E04">
        <w:rPr>
          <w:rFonts w:ascii="Times New Roman" w:hAnsi="Times New Roman"/>
          <w:sz w:val="24"/>
          <w:szCs w:val="24"/>
        </w:rPr>
        <w:t xml:space="preserve">configuration </w:t>
      </w:r>
      <w:r w:rsidR="00C2424C" w:rsidRPr="00E37E04">
        <w:rPr>
          <w:rFonts w:ascii="Times New Roman" w:hAnsi="Times New Roman"/>
          <w:sz w:val="24"/>
          <w:szCs w:val="24"/>
        </w:rPr>
        <w:t>will affect the runtime of the SDMs, but not the accuracy;</w:t>
      </w:r>
      <w:r w:rsidR="001C00C6" w:rsidRPr="00E37E04">
        <w:rPr>
          <w:rFonts w:ascii="Times New Roman" w:hAnsi="Times New Roman"/>
          <w:sz w:val="24"/>
          <w:szCs w:val="24"/>
        </w:rPr>
        <w:t xml:space="preserve"> and</w:t>
      </w:r>
    </w:p>
    <w:p w14:paraId="6099E8C8" w14:textId="34380235" w:rsidR="00C2424C" w:rsidRPr="00E37E04" w:rsidRDefault="00C2424C" w:rsidP="003128D6">
      <w:pPr>
        <w:pStyle w:val="BodyText"/>
        <w:numPr>
          <w:ilvl w:val="1"/>
          <w:numId w:val="4"/>
        </w:numPr>
        <w:spacing w:before="120" w:after="0" w:line="240" w:lineRule="auto"/>
        <w:rPr>
          <w:rFonts w:ascii="Times New Roman" w:hAnsi="Times New Roman"/>
          <w:sz w:val="24"/>
          <w:szCs w:val="24"/>
        </w:rPr>
      </w:pPr>
      <w:proofErr w:type="gramStart"/>
      <w:r w:rsidRPr="00E37E04">
        <w:rPr>
          <w:rFonts w:ascii="Times New Roman" w:hAnsi="Times New Roman"/>
          <w:sz w:val="24"/>
          <w:szCs w:val="24"/>
        </w:rPr>
        <w:t>data</w:t>
      </w:r>
      <w:proofErr w:type="gramEnd"/>
      <w:r w:rsidRPr="00E37E04">
        <w:rPr>
          <w:rFonts w:ascii="Times New Roman" w:hAnsi="Times New Roman"/>
          <w:sz w:val="24"/>
          <w:szCs w:val="24"/>
        </w:rPr>
        <w:t xml:space="preserve"> volume will affect both the run</w:t>
      </w:r>
      <w:r w:rsidR="001C00C6" w:rsidRPr="00E37E04">
        <w:rPr>
          <w:rFonts w:ascii="Times New Roman" w:hAnsi="Times New Roman"/>
          <w:sz w:val="24"/>
          <w:szCs w:val="24"/>
        </w:rPr>
        <w:t>time and accuracy of the SDM.</w:t>
      </w:r>
    </w:p>
    <w:p w14:paraId="715499C2" w14:textId="67AA8017" w:rsidR="001C00C6" w:rsidRPr="00C92AEB" w:rsidRDefault="00C2424C" w:rsidP="00C92AEB">
      <w:pPr>
        <w:pStyle w:val="FirstParagraph"/>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 xml:space="preserve">In the study, I characterize data as the number of training examples and the number of environmental covariates used to fit the model. I characterize hardware as the number of CPUs and amount of memory, in gigabytes (GB), of the VM on which the SDM is run. I use four SDM algorithms that </w:t>
      </w:r>
      <w:r w:rsidR="00EC3736" w:rsidRPr="00E37E04">
        <w:rPr>
          <w:rFonts w:ascii="Times New Roman" w:hAnsi="Times New Roman" w:cs="Times New Roman"/>
          <w:sz w:val="24"/>
          <w:szCs w:val="24"/>
        </w:rPr>
        <w:t xml:space="preserve">are widely used and </w:t>
      </w:r>
      <w:r w:rsidRPr="00E37E04">
        <w:rPr>
          <w:rFonts w:ascii="Times New Roman" w:hAnsi="Times New Roman" w:cs="Times New Roman"/>
          <w:sz w:val="24"/>
          <w:szCs w:val="24"/>
        </w:rPr>
        <w:t xml:space="preserve">have shown competitive accuracy results in the literature: multivariate adaptive regression splines (MARS, Leathwick et al., 2006), gradient boosted regression trees (GBM-BRT, Elith et al., 2008; Friedman, 2001; Natekin, 2013), generalized additive models (GAM, Guisan et al., 2002; Yee &amp; Mitchell, 1991), and Random Forests (Breiman, 2006; Elith &amp; Graham, 2009).  </w:t>
      </w:r>
      <w:r w:rsidR="00D9620E" w:rsidRPr="00E37E04">
        <w:rPr>
          <w:rFonts w:ascii="Times New Roman" w:hAnsi="Times New Roman" w:cs="Times New Roman"/>
          <w:sz w:val="24"/>
          <w:szCs w:val="24"/>
        </w:rPr>
        <w:t xml:space="preserve">Maxent is excluded because (1) it is written in Java, with only R bindings linking it to the R platform and (2) it is not open source, being instead distributed as a black-box algorithm. </w:t>
      </w:r>
      <w:r w:rsidRPr="00E37E04">
        <w:rPr>
          <w:rFonts w:ascii="Times New Roman" w:hAnsi="Times New Roman" w:cs="Times New Roman"/>
          <w:sz w:val="24"/>
          <w:szCs w:val="24"/>
        </w:rPr>
        <w:t xml:space="preserve">The experimental design </w:t>
      </w:r>
      <w:r w:rsidR="00EC3736" w:rsidRPr="00E37E04">
        <w:rPr>
          <w:rFonts w:ascii="Times New Roman" w:hAnsi="Times New Roman" w:cs="Times New Roman"/>
          <w:sz w:val="24"/>
          <w:szCs w:val="24"/>
        </w:rPr>
        <w:t xml:space="preserve">is </w:t>
      </w:r>
      <w:r w:rsidRPr="00E37E04">
        <w:rPr>
          <w:rFonts w:ascii="Times New Roman" w:hAnsi="Times New Roman" w:cs="Times New Roman"/>
          <w:sz w:val="24"/>
          <w:szCs w:val="24"/>
        </w:rPr>
        <w:t xml:space="preserve">meant to mimic actual use cases, </w:t>
      </w:r>
      <w:r w:rsidR="007D13B0" w:rsidRPr="00E37E04">
        <w:rPr>
          <w:rFonts w:ascii="Times New Roman" w:hAnsi="Times New Roman" w:cs="Times New Roman"/>
          <w:sz w:val="24"/>
          <w:szCs w:val="24"/>
        </w:rPr>
        <w:t xml:space="preserve">and </w:t>
      </w:r>
      <w:r w:rsidR="00EC3736" w:rsidRPr="00E37E04">
        <w:rPr>
          <w:rFonts w:ascii="Times New Roman" w:hAnsi="Times New Roman" w:cs="Times New Roman"/>
          <w:sz w:val="24"/>
          <w:szCs w:val="24"/>
        </w:rPr>
        <w:t xml:space="preserve">is </w:t>
      </w:r>
      <w:r w:rsidR="007D13B0" w:rsidRPr="00E37E04">
        <w:rPr>
          <w:rFonts w:ascii="Times New Roman" w:hAnsi="Times New Roman" w:cs="Times New Roman"/>
          <w:sz w:val="24"/>
          <w:szCs w:val="24"/>
        </w:rPr>
        <w:t>performed using popular implementations of the algorithms in R.</w:t>
      </w:r>
    </w:p>
    <w:p w14:paraId="2883CC8A" w14:textId="634AA312" w:rsidR="009E773D" w:rsidRPr="00C63CD7" w:rsidRDefault="00AC34D2" w:rsidP="003128D6">
      <w:pPr>
        <w:pStyle w:val="Heading1"/>
        <w:spacing w:before="120" w:line="240" w:lineRule="auto"/>
        <w:rPr>
          <w:b/>
          <w:sz w:val="32"/>
          <w:szCs w:val="32"/>
        </w:rPr>
      </w:pPr>
      <w:bookmarkStart w:id="29" w:name="methods"/>
      <w:bookmarkStart w:id="30" w:name="_Toc350683679"/>
      <w:bookmarkEnd w:id="29"/>
      <w:r w:rsidRPr="00C63CD7">
        <w:rPr>
          <w:b/>
          <w:sz w:val="32"/>
          <w:szCs w:val="32"/>
        </w:rPr>
        <w:t>Methods</w:t>
      </w:r>
      <w:bookmarkEnd w:id="30"/>
    </w:p>
    <w:p w14:paraId="5789C6EF" w14:textId="77777777" w:rsidR="00F94FEE" w:rsidRPr="001A4B99" w:rsidRDefault="00AC34D2" w:rsidP="003128D6">
      <w:pPr>
        <w:pStyle w:val="Heading2"/>
        <w:spacing w:before="120" w:line="240" w:lineRule="auto"/>
        <w:rPr>
          <w:rFonts w:ascii="Times New Roman" w:hAnsi="Times New Roman"/>
          <w:sz w:val="24"/>
          <w:szCs w:val="24"/>
        </w:rPr>
      </w:pPr>
      <w:bookmarkStart w:id="31" w:name="approach"/>
      <w:bookmarkStart w:id="32" w:name="limitations-and-assumptions"/>
      <w:bookmarkStart w:id="33" w:name="data-collection"/>
      <w:bookmarkStart w:id="34" w:name="_Toc350683680"/>
      <w:bookmarkEnd w:id="31"/>
      <w:bookmarkEnd w:id="32"/>
      <w:bookmarkEnd w:id="33"/>
      <w:r w:rsidRPr="001A4B99">
        <w:rPr>
          <w:rFonts w:ascii="Times New Roman" w:hAnsi="Times New Roman"/>
          <w:sz w:val="24"/>
          <w:szCs w:val="24"/>
        </w:rPr>
        <w:t>Data Collection</w:t>
      </w:r>
      <w:bookmarkEnd w:id="34"/>
    </w:p>
    <w:p w14:paraId="5BA198BD" w14:textId="4348D5B5" w:rsidR="00F94FEE" w:rsidRPr="001A4B99" w:rsidRDefault="003128D6" w:rsidP="003128D6">
      <w:pPr>
        <w:pStyle w:val="Heading3"/>
        <w:spacing w:before="120" w:line="240" w:lineRule="auto"/>
      </w:pPr>
      <w:bookmarkStart w:id="35" w:name="sdm-data-preparation"/>
      <w:bookmarkStart w:id="36" w:name="_Toc350683681"/>
      <w:bookmarkEnd w:id="35"/>
      <w:r>
        <w:t>SDM</w:t>
      </w:r>
      <w:r w:rsidR="001A4B99" w:rsidRPr="001A4B99">
        <w:t xml:space="preserve"> data preparation</w:t>
      </w:r>
      <w:bookmarkEnd w:id="36"/>
    </w:p>
    <w:p w14:paraId="616D7A4D" w14:textId="0700D710" w:rsidR="00F94FEE" w:rsidRPr="00E37E04" w:rsidRDefault="00C2424C"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Systematic, controlled</w:t>
      </w:r>
      <w:r w:rsidR="007D13B0" w:rsidRPr="00E37E04">
        <w:rPr>
          <w:rFonts w:ascii="Times New Roman" w:hAnsi="Times New Roman" w:cs="Times New Roman"/>
          <w:sz w:val="24"/>
          <w:szCs w:val="24"/>
        </w:rPr>
        <w:t xml:space="preserve"> observation</w:t>
      </w:r>
      <w:r w:rsidRPr="00E37E04">
        <w:rPr>
          <w:rFonts w:ascii="Times New Roman" w:hAnsi="Times New Roman" w:cs="Times New Roman"/>
          <w:sz w:val="24"/>
          <w:szCs w:val="24"/>
        </w:rPr>
        <w:t xml:space="preserve"> of SDM run time and accuracy </w:t>
      </w:r>
      <w:r w:rsidR="007D13B0" w:rsidRPr="00E37E04">
        <w:rPr>
          <w:rFonts w:ascii="Times New Roman" w:hAnsi="Times New Roman" w:cs="Times New Roman"/>
          <w:sz w:val="24"/>
          <w:szCs w:val="24"/>
        </w:rPr>
        <w:t>on a complete set of data and hardware configurations was</w:t>
      </w:r>
      <w:r w:rsidRPr="00E37E04">
        <w:rPr>
          <w:rFonts w:ascii="Times New Roman" w:hAnsi="Times New Roman" w:cs="Times New Roman"/>
          <w:sz w:val="24"/>
          <w:szCs w:val="24"/>
        </w:rPr>
        <w:t xml:space="preserve"> completed </w:t>
      </w:r>
      <w:r w:rsidR="009E773D" w:rsidRPr="00E37E04">
        <w:rPr>
          <w:rFonts w:ascii="Times New Roman" w:hAnsi="Times New Roman" w:cs="Times New Roman"/>
          <w:sz w:val="24"/>
          <w:szCs w:val="24"/>
        </w:rPr>
        <w:t xml:space="preserve">using </w:t>
      </w:r>
      <w:r w:rsidR="00AC34D2" w:rsidRPr="00E37E04">
        <w:rPr>
          <w:rFonts w:ascii="Times New Roman" w:hAnsi="Times New Roman" w:cs="Times New Roman"/>
          <w:sz w:val="24"/>
          <w:szCs w:val="24"/>
        </w:rPr>
        <w:t xml:space="preserve">the R statistical </w:t>
      </w:r>
      <w:r w:rsidRPr="00E37E04">
        <w:rPr>
          <w:rFonts w:ascii="Times New Roman" w:hAnsi="Times New Roman" w:cs="Times New Roman"/>
          <w:sz w:val="24"/>
          <w:szCs w:val="24"/>
        </w:rPr>
        <w:t xml:space="preserve">environment (R Core Team, 2016). </w:t>
      </w:r>
      <w:r w:rsidR="007D13B0" w:rsidRPr="00E37E04">
        <w:rPr>
          <w:rFonts w:ascii="Times New Roman" w:hAnsi="Times New Roman" w:cs="Times New Roman"/>
          <w:sz w:val="24"/>
          <w:szCs w:val="24"/>
        </w:rPr>
        <w:t>Each SDM was fit with</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sta</w:t>
      </w:r>
      <w:r w:rsidR="007D13B0" w:rsidRPr="00E37E04">
        <w:rPr>
          <w:rFonts w:ascii="Times New Roman" w:hAnsi="Times New Roman" w:cs="Times New Roman"/>
          <w:sz w:val="24"/>
          <w:szCs w:val="24"/>
        </w:rPr>
        <w:t>ndard package for that model</w:t>
      </w:r>
      <w:r w:rsidR="009E773D" w:rsidRPr="00E37E04">
        <w:rPr>
          <w:rFonts w:ascii="Times New Roman" w:hAnsi="Times New Roman" w:cs="Times New Roman"/>
          <w:sz w:val="24"/>
          <w:szCs w:val="24"/>
        </w:rPr>
        <w:t xml:space="preserve"> for</w:t>
      </w:r>
      <w:r w:rsidR="007D13B0" w:rsidRPr="00E37E04">
        <w:rPr>
          <w:rFonts w:ascii="Times New Roman" w:hAnsi="Times New Roman" w:cs="Times New Roman"/>
          <w:sz w:val="24"/>
          <w:szCs w:val="24"/>
        </w:rPr>
        <w:t xml:space="preserve"> use with</w:t>
      </w:r>
      <w:r w:rsidR="009E773D" w:rsidRPr="00E37E04">
        <w:rPr>
          <w:rFonts w:ascii="Times New Roman" w:hAnsi="Times New Roman" w:cs="Times New Roman"/>
          <w:sz w:val="24"/>
          <w:szCs w:val="24"/>
        </w:rPr>
        <w:t xml:space="preserve"> SDM</w:t>
      </w:r>
      <w:r w:rsidR="00AC34D2"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Specifically, </w:t>
      </w:r>
      <w:r w:rsidR="00AC34D2" w:rsidRPr="00E37E04">
        <w:rPr>
          <w:rFonts w:ascii="Times New Roman" w:hAnsi="Times New Roman" w:cs="Times New Roman"/>
          <w:sz w:val="24"/>
          <w:szCs w:val="24"/>
        </w:rPr>
        <w:t>GBM-BRT models were fit using the</w:t>
      </w:r>
      <w:r w:rsidR="007D13B0" w:rsidRPr="00E37E04">
        <w:rPr>
          <w:rFonts w:ascii="Times New Roman" w:hAnsi="Times New Roman" w:cs="Times New Roman"/>
          <w:sz w:val="24"/>
          <w:szCs w:val="24"/>
        </w:rPr>
        <w:t xml:space="preserve"> dismo</w:t>
      </w:r>
      <w:r w:rsidR="00AC34D2" w:rsidRPr="00E37E04">
        <w:rPr>
          <w:rFonts w:ascii="Times New Roman" w:hAnsi="Times New Roman" w:cs="Times New Roman"/>
          <w:sz w:val="24"/>
          <w:szCs w:val="24"/>
        </w:rPr>
        <w:t xml:space="preserve"> package version 1.1-1</w:t>
      </w:r>
      <w:r w:rsidR="00E71152" w:rsidRPr="00E37E04">
        <w:rPr>
          <w:rFonts w:ascii="Times New Roman" w:hAnsi="Times New Roman" w:cs="Times New Roman"/>
          <w:sz w:val="24"/>
          <w:szCs w:val="24"/>
        </w:rPr>
        <w:t xml:space="preserve"> (Hijmans et al., 2016)</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GAMs using the</w:t>
      </w:r>
      <w:r w:rsidR="007D13B0" w:rsidRPr="00E37E04">
        <w:rPr>
          <w:rFonts w:ascii="Times New Roman" w:hAnsi="Times New Roman" w:cs="Times New Roman"/>
          <w:sz w:val="24"/>
          <w:szCs w:val="24"/>
        </w:rPr>
        <w:t xml:space="preserve"> gam </w:t>
      </w:r>
      <w:r w:rsidR="00AC34D2" w:rsidRPr="00E37E04">
        <w:rPr>
          <w:rFonts w:ascii="Times New Roman" w:hAnsi="Times New Roman" w:cs="Times New Roman"/>
          <w:sz w:val="24"/>
          <w:szCs w:val="24"/>
        </w:rPr>
        <w:t>package, version 1.12 (Hastie, 2015), MARS using the</w:t>
      </w:r>
      <w:r w:rsidR="007D13B0" w:rsidRPr="00E37E04">
        <w:rPr>
          <w:rFonts w:ascii="Times New Roman" w:hAnsi="Times New Roman" w:cs="Times New Roman"/>
          <w:sz w:val="24"/>
          <w:szCs w:val="24"/>
        </w:rPr>
        <w:t xml:space="preserve"> earth </w:t>
      </w:r>
      <w:r w:rsidR="009E773D" w:rsidRPr="00E37E04">
        <w:rPr>
          <w:rFonts w:ascii="Times New Roman" w:hAnsi="Times New Roman" w:cs="Times New Roman"/>
          <w:sz w:val="24"/>
          <w:szCs w:val="24"/>
        </w:rPr>
        <w:t>package version 4.4.4 (</w:t>
      </w:r>
      <w:r w:rsidR="00A6230A" w:rsidRPr="00E37E04">
        <w:rPr>
          <w:rFonts w:ascii="Times New Roman" w:hAnsi="Times New Roman" w:cs="Times New Roman"/>
          <w:sz w:val="24"/>
          <w:szCs w:val="24"/>
        </w:rPr>
        <w:t>Milborrow</w:t>
      </w:r>
      <w:r w:rsidR="00AC34D2" w:rsidRPr="00E37E04">
        <w:rPr>
          <w:rFonts w:ascii="Times New Roman" w:hAnsi="Times New Roman" w:cs="Times New Roman"/>
          <w:sz w:val="24"/>
          <w:szCs w:val="24"/>
        </w:rPr>
        <w:t xml:space="preserve">, 2016), and </w:t>
      </w:r>
      <w:r w:rsidR="007D13B0" w:rsidRPr="00E37E04">
        <w:rPr>
          <w:rFonts w:ascii="Times New Roman" w:hAnsi="Times New Roman" w:cs="Times New Roman"/>
          <w:sz w:val="24"/>
          <w:szCs w:val="24"/>
        </w:rPr>
        <w:t>RF</w:t>
      </w:r>
      <w:r w:rsidR="00AC34D2"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using</w:t>
      </w:r>
      <w:r w:rsidR="00AC34D2" w:rsidRPr="00E37E04">
        <w:rPr>
          <w:rFonts w:ascii="Times New Roman" w:hAnsi="Times New Roman" w:cs="Times New Roman"/>
          <w:sz w:val="24"/>
          <w:szCs w:val="24"/>
        </w:rPr>
        <w:t xml:space="preserve"> the</w:t>
      </w:r>
      <w:r w:rsidR="007D13B0" w:rsidRPr="00E37E04">
        <w:rPr>
          <w:rFonts w:ascii="Times New Roman" w:hAnsi="Times New Roman" w:cs="Times New Roman"/>
          <w:sz w:val="24"/>
          <w:szCs w:val="24"/>
        </w:rPr>
        <w:t xml:space="preserve"> randomforest package version 4.6-12 </w:t>
      </w:r>
      <w:r w:rsidR="00AC34D2" w:rsidRPr="00E37E04">
        <w:rPr>
          <w:rFonts w:ascii="Times New Roman" w:hAnsi="Times New Roman" w:cs="Times New Roman"/>
          <w:sz w:val="24"/>
          <w:szCs w:val="24"/>
        </w:rPr>
        <w:t xml:space="preserve">(Liaw &amp; Wiener, 2002). </w:t>
      </w:r>
    </w:p>
    <w:p w14:paraId="3FF9CE8A" w14:textId="034917B8"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Each SDM was fit using fossil pollen </w:t>
      </w:r>
      <w:r w:rsidR="007D13B0" w:rsidRPr="00E37E04">
        <w:rPr>
          <w:rFonts w:ascii="Times New Roman" w:hAnsi="Times New Roman" w:cs="Times New Roman"/>
          <w:sz w:val="24"/>
          <w:szCs w:val="24"/>
        </w:rPr>
        <w:t xml:space="preserve">occurrence </w:t>
      </w:r>
      <w:r w:rsidRPr="00E37E04">
        <w:rPr>
          <w:rFonts w:ascii="Times New Roman" w:hAnsi="Times New Roman" w:cs="Times New Roman"/>
          <w:sz w:val="24"/>
          <w:szCs w:val="24"/>
        </w:rPr>
        <w:t xml:space="preserve">data obtained from the Neotoma Paleoecological Database in April 2016. </w:t>
      </w:r>
      <w:r w:rsidR="001C00C6" w:rsidRPr="00E37E04">
        <w:rPr>
          <w:rFonts w:ascii="Times New Roman" w:hAnsi="Times New Roman" w:cs="Times New Roman"/>
          <w:sz w:val="24"/>
          <w:szCs w:val="24"/>
        </w:rPr>
        <w:t xml:space="preserve">Neotoma was selected as the provider of occurrence data due to its </w:t>
      </w:r>
      <w:r w:rsidR="006F57D0" w:rsidRPr="00E37E04">
        <w:rPr>
          <w:rFonts w:ascii="Times New Roman" w:hAnsi="Times New Roman" w:cs="Times New Roman"/>
          <w:sz w:val="24"/>
          <w:szCs w:val="24"/>
        </w:rPr>
        <w:t xml:space="preserve">rich coverage in space and time in North America since the last glacial maximum. However, Neotoma is just one instance of occurrence data -- similar analyses could be undertaken with records from other databases, such as GBIF or PBDB. </w:t>
      </w:r>
      <w:r w:rsidRPr="00E37E04">
        <w:rPr>
          <w:rFonts w:ascii="Times New Roman" w:hAnsi="Times New Roman" w:cs="Times New Roman"/>
          <w:sz w:val="24"/>
          <w:szCs w:val="24"/>
        </w:rPr>
        <w:t xml:space="preserve">All records for the genera </w:t>
      </w:r>
      <w:r w:rsidRPr="00E37E04">
        <w:rPr>
          <w:rFonts w:ascii="Times New Roman" w:hAnsi="Times New Roman" w:cs="Times New Roman"/>
          <w:i/>
          <w:sz w:val="24"/>
          <w:szCs w:val="24"/>
        </w:rPr>
        <w:t>Picea</w:t>
      </w:r>
      <w:r w:rsidRPr="00E37E04">
        <w:rPr>
          <w:rFonts w:ascii="Times New Roman" w:hAnsi="Times New Roman" w:cs="Times New Roman"/>
          <w:sz w:val="24"/>
          <w:szCs w:val="24"/>
        </w:rPr>
        <w:t xml:space="preserve"> (spruce), </w:t>
      </w:r>
      <w:r w:rsidRPr="00E37E04">
        <w:rPr>
          <w:rFonts w:ascii="Times New Roman" w:hAnsi="Times New Roman" w:cs="Times New Roman"/>
          <w:i/>
          <w:sz w:val="24"/>
          <w:szCs w:val="24"/>
        </w:rPr>
        <w:t>Quercus</w:t>
      </w:r>
      <w:r w:rsidRPr="00E37E04">
        <w:rPr>
          <w:rFonts w:ascii="Times New Roman" w:hAnsi="Times New Roman" w:cs="Times New Roman"/>
          <w:sz w:val="24"/>
          <w:szCs w:val="24"/>
        </w:rPr>
        <w:t xml:space="preserve"> (oak), </w:t>
      </w:r>
      <w:r w:rsidRPr="00E37E04">
        <w:rPr>
          <w:rFonts w:ascii="Times New Roman" w:hAnsi="Times New Roman" w:cs="Times New Roman"/>
          <w:i/>
          <w:sz w:val="24"/>
          <w:szCs w:val="24"/>
        </w:rPr>
        <w:t>Tsuga</w:t>
      </w:r>
      <w:r w:rsidRPr="00E37E04">
        <w:rPr>
          <w:rFonts w:ascii="Times New Roman" w:hAnsi="Times New Roman" w:cs="Times New Roman"/>
          <w:sz w:val="24"/>
          <w:szCs w:val="24"/>
        </w:rPr>
        <w:t xml:space="preserve"> (Hemlock), and </w:t>
      </w:r>
      <w:r w:rsidRPr="00E37E04">
        <w:rPr>
          <w:rFonts w:ascii="Times New Roman" w:hAnsi="Times New Roman" w:cs="Times New Roman"/>
          <w:i/>
          <w:sz w:val="24"/>
          <w:szCs w:val="24"/>
        </w:rPr>
        <w:t>Betula</w:t>
      </w:r>
      <w:r w:rsidRPr="00E37E04">
        <w:rPr>
          <w:rFonts w:ascii="Times New Roman" w:hAnsi="Times New Roman" w:cs="Times New Roman"/>
          <w:sz w:val="24"/>
          <w:szCs w:val="24"/>
        </w:rPr>
        <w:t xml:space="preserve"> (birch) were downloaded </w:t>
      </w:r>
      <w:r w:rsidR="007D13B0" w:rsidRPr="00E37E04">
        <w:rPr>
          <w:rFonts w:ascii="Times New Roman" w:hAnsi="Times New Roman" w:cs="Times New Roman"/>
          <w:sz w:val="24"/>
          <w:szCs w:val="24"/>
        </w:rPr>
        <w:t xml:space="preserve">in R </w:t>
      </w:r>
      <w:r w:rsidRPr="00E37E04">
        <w:rPr>
          <w:rFonts w:ascii="Times New Roman" w:hAnsi="Times New Roman" w:cs="Times New Roman"/>
          <w:sz w:val="24"/>
          <w:szCs w:val="24"/>
        </w:rPr>
        <w:t>using the</w:t>
      </w:r>
      <w:r w:rsidR="007D13B0" w:rsidRPr="00E37E04">
        <w:rPr>
          <w:rFonts w:ascii="Times New Roman" w:hAnsi="Times New Roman" w:cs="Times New Roman"/>
          <w:sz w:val="24"/>
          <w:szCs w:val="24"/>
        </w:rPr>
        <w:t xml:space="preserve"> neotoma </w:t>
      </w:r>
      <w:r w:rsidR="009E773D" w:rsidRPr="00E37E04">
        <w:rPr>
          <w:rFonts w:ascii="Times New Roman" w:hAnsi="Times New Roman" w:cs="Times New Roman"/>
          <w:sz w:val="24"/>
          <w:szCs w:val="24"/>
        </w:rPr>
        <w:t xml:space="preserve">package (Goring et al., 2015), and </w:t>
      </w:r>
      <w:r w:rsidRPr="00E37E04">
        <w:rPr>
          <w:rFonts w:ascii="Times New Roman" w:hAnsi="Times New Roman" w:cs="Times New Roman"/>
          <w:sz w:val="24"/>
          <w:szCs w:val="24"/>
        </w:rPr>
        <w:t xml:space="preserve">filtered to include </w:t>
      </w:r>
      <w:r w:rsidR="007D13B0" w:rsidRPr="00E37E04">
        <w:rPr>
          <w:rFonts w:ascii="Times New Roman" w:hAnsi="Times New Roman" w:cs="Times New Roman"/>
          <w:sz w:val="24"/>
          <w:szCs w:val="24"/>
        </w:rPr>
        <w:t xml:space="preserve">only </w:t>
      </w:r>
      <w:r w:rsidRPr="00E37E04">
        <w:rPr>
          <w:rFonts w:ascii="Times New Roman" w:hAnsi="Times New Roman" w:cs="Times New Roman"/>
          <w:sz w:val="24"/>
          <w:szCs w:val="24"/>
        </w:rPr>
        <w:t xml:space="preserve">those </w:t>
      </w:r>
      <w:r w:rsidR="007D13B0" w:rsidRPr="00E37E04">
        <w:rPr>
          <w:rFonts w:ascii="Times New Roman" w:hAnsi="Times New Roman" w:cs="Times New Roman"/>
          <w:sz w:val="24"/>
          <w:szCs w:val="24"/>
        </w:rPr>
        <w:t xml:space="preserve">records </w:t>
      </w:r>
      <w:r w:rsidR="009E773D" w:rsidRPr="00E37E04">
        <w:rPr>
          <w:rFonts w:ascii="Times New Roman" w:hAnsi="Times New Roman" w:cs="Times New Roman"/>
          <w:sz w:val="24"/>
          <w:szCs w:val="24"/>
        </w:rPr>
        <w:t xml:space="preserve">dated </w:t>
      </w:r>
      <w:r w:rsidR="007D13B0" w:rsidRPr="00E37E04">
        <w:rPr>
          <w:rFonts w:ascii="Times New Roman" w:hAnsi="Times New Roman" w:cs="Times New Roman"/>
          <w:sz w:val="24"/>
          <w:szCs w:val="24"/>
        </w:rPr>
        <w:t xml:space="preserve">to </w:t>
      </w:r>
      <w:r w:rsidR="009E773D" w:rsidRPr="00E37E04">
        <w:rPr>
          <w:rFonts w:ascii="Times New Roman" w:hAnsi="Times New Roman" w:cs="Times New Roman"/>
          <w:sz w:val="24"/>
          <w:szCs w:val="24"/>
        </w:rPr>
        <w:t>within</w:t>
      </w:r>
      <w:r w:rsidR="00E71152" w:rsidRPr="00E37E04">
        <w:rPr>
          <w:rFonts w:ascii="Times New Roman" w:hAnsi="Times New Roman" w:cs="Times New Roman"/>
          <w:sz w:val="24"/>
          <w:szCs w:val="24"/>
        </w:rPr>
        <w:t xml:space="preserve"> the last 22,000 years </w:t>
      </w:r>
      <w:r w:rsidRPr="00E37E04">
        <w:rPr>
          <w:rFonts w:ascii="Times New Roman" w:hAnsi="Times New Roman" w:cs="Times New Roman"/>
          <w:sz w:val="24"/>
          <w:szCs w:val="24"/>
        </w:rPr>
        <w:t xml:space="preserve">and located in North America. For each record, the latitude, longitude, age, and relative abundance of the taxon was retained and stored </w:t>
      </w:r>
      <w:r w:rsidR="00DF0AE6" w:rsidRPr="00E37E04">
        <w:rPr>
          <w:rFonts w:ascii="Times New Roman" w:hAnsi="Times New Roman" w:cs="Times New Roman"/>
          <w:sz w:val="24"/>
          <w:szCs w:val="24"/>
        </w:rPr>
        <w:t>in</w:t>
      </w:r>
      <w:r w:rsidRPr="00E37E04">
        <w:rPr>
          <w:rFonts w:ascii="Times New Roman" w:hAnsi="Times New Roman" w:cs="Times New Roman"/>
          <w:sz w:val="24"/>
          <w:szCs w:val="24"/>
        </w:rPr>
        <w:t xml:space="preserve"> comma</w:t>
      </w:r>
      <w:r w:rsidR="00DF0AE6" w:rsidRPr="00E37E04">
        <w:rPr>
          <w:rFonts w:ascii="Times New Roman" w:hAnsi="Times New Roman" w:cs="Times New Roman"/>
          <w:sz w:val="24"/>
          <w:szCs w:val="24"/>
        </w:rPr>
        <w:t>-</w:t>
      </w:r>
      <w:r w:rsidRPr="00E37E04">
        <w:rPr>
          <w:rFonts w:ascii="Times New Roman" w:hAnsi="Times New Roman" w:cs="Times New Roman"/>
          <w:sz w:val="24"/>
          <w:szCs w:val="24"/>
        </w:rPr>
        <w:t xml:space="preserve">separated </w:t>
      </w:r>
      <w:r w:rsidR="00DF0AE6" w:rsidRPr="00E37E04">
        <w:rPr>
          <w:rFonts w:ascii="Times New Roman" w:hAnsi="Times New Roman" w:cs="Times New Roman"/>
          <w:sz w:val="24"/>
          <w:szCs w:val="24"/>
        </w:rPr>
        <w:t>text format</w:t>
      </w:r>
      <w:r w:rsidRPr="00E37E04">
        <w:rPr>
          <w:rFonts w:ascii="Times New Roman" w:hAnsi="Times New Roman" w:cs="Times New Roman"/>
          <w:sz w:val="24"/>
          <w:szCs w:val="24"/>
        </w:rPr>
        <w:t>.</w:t>
      </w:r>
    </w:p>
    <w:p w14:paraId="49135D1B" w14:textId="28EF3C46" w:rsidR="00F94FEE" w:rsidRPr="00E37E04" w:rsidRDefault="00E7115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Climatic</w:t>
      </w:r>
      <w:r w:rsidR="00AC34D2" w:rsidRPr="00E37E04">
        <w:rPr>
          <w:rFonts w:ascii="Times New Roman" w:hAnsi="Times New Roman" w:cs="Times New Roman"/>
          <w:sz w:val="24"/>
          <w:szCs w:val="24"/>
        </w:rPr>
        <w:t xml:space="preserve"> covariates were </w:t>
      </w:r>
      <w:r w:rsidRPr="00E37E04">
        <w:rPr>
          <w:rFonts w:ascii="Times New Roman" w:hAnsi="Times New Roman" w:cs="Times New Roman"/>
          <w:sz w:val="24"/>
          <w:szCs w:val="24"/>
        </w:rPr>
        <w:t xml:space="preserve">obtained from </w:t>
      </w:r>
      <w:r w:rsidR="00AC34D2" w:rsidRPr="00E37E04">
        <w:rPr>
          <w:rFonts w:ascii="Times New Roman" w:hAnsi="Times New Roman" w:cs="Times New Roman"/>
          <w:sz w:val="24"/>
          <w:szCs w:val="24"/>
        </w:rPr>
        <w:t xml:space="preserve">downscaled and debiased Community Climate System Version 3 (CCSM3) model simulations for North America (Lorenz et al., 2016). </w:t>
      </w:r>
      <w:r w:rsidR="007D13B0" w:rsidRPr="00E37E04">
        <w:rPr>
          <w:rFonts w:ascii="Times New Roman" w:hAnsi="Times New Roman" w:cs="Times New Roman"/>
          <w:sz w:val="24"/>
          <w:szCs w:val="24"/>
        </w:rPr>
        <w:t>P</w:t>
      </w:r>
      <w:r w:rsidR="00AC34D2" w:rsidRPr="00E37E04">
        <w:rPr>
          <w:rFonts w:ascii="Times New Roman" w:hAnsi="Times New Roman" w:cs="Times New Roman"/>
          <w:sz w:val="24"/>
          <w:szCs w:val="24"/>
        </w:rPr>
        <w:t>ost-processed model output was obtained in NetCDF format with a 0</w:t>
      </w:r>
      <w:r w:rsidRPr="00E37E04">
        <w:rPr>
          <w:rFonts w:ascii="Times New Roman" w:hAnsi="Times New Roman" w:cs="Times New Roman"/>
          <w:sz w:val="24"/>
          <w:szCs w:val="24"/>
        </w:rPr>
        <w:t>.5-degree</w:t>
      </w:r>
      <w:r w:rsidR="00AC34D2" w:rsidRPr="00E37E04">
        <w:rPr>
          <w:rFonts w:ascii="Times New Roman" w:hAnsi="Times New Roman" w:cs="Times New Roman"/>
          <w:sz w:val="24"/>
          <w:szCs w:val="24"/>
        </w:rPr>
        <w:t xml:space="preserve"> spatial resolution and decadal temporal resolu</w:t>
      </w:r>
      <w:r w:rsidRPr="00E37E04">
        <w:rPr>
          <w:rFonts w:ascii="Times New Roman" w:hAnsi="Times New Roman" w:cs="Times New Roman"/>
          <w:sz w:val="24"/>
          <w:szCs w:val="24"/>
        </w:rPr>
        <w:t>tion for the last 22,000 years.</w:t>
      </w:r>
      <w:r w:rsidR="00DD209B" w:rsidRPr="00E37E04">
        <w:rPr>
          <w:rFonts w:ascii="Times New Roman" w:hAnsi="Times New Roman" w:cs="Times New Roman"/>
          <w:sz w:val="24"/>
          <w:szCs w:val="24"/>
        </w:rPr>
        <w:t xml:space="preserve"> </w:t>
      </w:r>
      <w:r w:rsidR="007D13B0" w:rsidRPr="00E37E04">
        <w:rPr>
          <w:rFonts w:ascii="Times New Roman" w:hAnsi="Times New Roman" w:cs="Times New Roman"/>
          <w:sz w:val="24"/>
          <w:szCs w:val="24"/>
        </w:rPr>
        <w:t xml:space="preserve">Bioclimatic variables (BV, </w:t>
      </w:r>
      <w:r w:rsidR="00AC34D2" w:rsidRPr="00E37E04">
        <w:rPr>
          <w:rFonts w:ascii="Times New Roman" w:hAnsi="Times New Roman" w:cs="Times New Roman"/>
          <w:sz w:val="24"/>
          <w:szCs w:val="24"/>
        </w:rPr>
        <w:t>O’Donnell &amp; Ignizio, 2012) were calculated for each timestep using the biovars function in the</w:t>
      </w:r>
      <w:r w:rsidR="007D13B0" w:rsidRPr="00E37E04">
        <w:rPr>
          <w:rFonts w:ascii="Times New Roman" w:hAnsi="Times New Roman" w:cs="Times New Roman"/>
          <w:sz w:val="24"/>
          <w:szCs w:val="24"/>
        </w:rPr>
        <w:t xml:space="preserve"> dismo </w:t>
      </w:r>
      <w:r w:rsidR="00AC34D2" w:rsidRPr="00E37E04">
        <w:rPr>
          <w:rFonts w:ascii="Times New Roman" w:hAnsi="Times New Roman" w:cs="Times New Roman"/>
          <w:sz w:val="24"/>
          <w:szCs w:val="24"/>
        </w:rPr>
        <w:t>R package</w:t>
      </w:r>
      <w:r w:rsidRPr="00E37E04">
        <w:rPr>
          <w:rFonts w:ascii="Times New Roman" w:hAnsi="Times New Roman" w:cs="Times New Roman"/>
          <w:sz w:val="24"/>
          <w:szCs w:val="24"/>
        </w:rPr>
        <w:t xml:space="preserve"> (Hijmans et al. 2016)</w:t>
      </w:r>
      <w:r w:rsidR="009E773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BV values were </w:t>
      </w:r>
      <w:r w:rsidR="007D13B0" w:rsidRPr="00E37E04">
        <w:rPr>
          <w:rFonts w:ascii="Times New Roman" w:hAnsi="Times New Roman" w:cs="Times New Roman"/>
          <w:sz w:val="24"/>
          <w:szCs w:val="24"/>
        </w:rPr>
        <w:t xml:space="preserve">then </w:t>
      </w:r>
      <w:r w:rsidR="00AC34D2" w:rsidRPr="00E37E04">
        <w:rPr>
          <w:rFonts w:ascii="Times New Roman" w:hAnsi="Times New Roman" w:cs="Times New Roman"/>
          <w:sz w:val="24"/>
          <w:szCs w:val="24"/>
        </w:rPr>
        <w:t xml:space="preserve">extracted for </w:t>
      </w:r>
      <w:r w:rsidR="009E773D" w:rsidRPr="00E37E04">
        <w:rPr>
          <w:rFonts w:ascii="Times New Roman" w:hAnsi="Times New Roman" w:cs="Times New Roman"/>
          <w:sz w:val="24"/>
          <w:szCs w:val="24"/>
        </w:rPr>
        <w:t>the</w:t>
      </w:r>
      <w:r w:rsidR="00AC34D2" w:rsidRPr="00E37E04">
        <w:rPr>
          <w:rFonts w:ascii="Times New Roman" w:hAnsi="Times New Roman" w:cs="Times New Roman"/>
          <w:sz w:val="24"/>
          <w:szCs w:val="24"/>
        </w:rPr>
        <w:t xml:space="preserve"> space-time location</w:t>
      </w:r>
      <w:r w:rsidR="009E773D" w:rsidRPr="00E37E04">
        <w:rPr>
          <w:rFonts w:ascii="Times New Roman" w:hAnsi="Times New Roman" w:cs="Times New Roman"/>
          <w:sz w:val="24"/>
          <w:szCs w:val="24"/>
        </w:rPr>
        <w:t xml:space="preserve"> of each fossil occurrence</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The </w:t>
      </w:r>
      <w:r w:rsidR="009E773D" w:rsidRPr="00E37E04">
        <w:rPr>
          <w:rFonts w:ascii="Times New Roman" w:hAnsi="Times New Roman" w:cs="Times New Roman"/>
          <w:sz w:val="24"/>
          <w:szCs w:val="24"/>
        </w:rPr>
        <w:t xml:space="preserve">dataset </w:t>
      </w:r>
      <w:r w:rsidRPr="00E37E04">
        <w:rPr>
          <w:rFonts w:ascii="Times New Roman" w:hAnsi="Times New Roman" w:cs="Times New Roman"/>
          <w:sz w:val="24"/>
          <w:szCs w:val="24"/>
        </w:rPr>
        <w:t>w</w:t>
      </w:r>
      <w:r w:rsidR="009E773D" w:rsidRPr="00E37E04">
        <w:rPr>
          <w:rFonts w:ascii="Times New Roman" w:hAnsi="Times New Roman" w:cs="Times New Roman"/>
          <w:sz w:val="24"/>
          <w:szCs w:val="24"/>
        </w:rPr>
        <w:t>as</w:t>
      </w:r>
      <w:r w:rsidR="00AC34D2" w:rsidRPr="00E37E04">
        <w:rPr>
          <w:rFonts w:ascii="Times New Roman" w:hAnsi="Times New Roman" w:cs="Times New Roman"/>
          <w:sz w:val="24"/>
          <w:szCs w:val="24"/>
        </w:rPr>
        <w:t xml:space="preserve"> then filtered to include only the six l</w:t>
      </w:r>
      <w:r w:rsidR="009E773D" w:rsidRPr="00E37E04">
        <w:rPr>
          <w:rFonts w:ascii="Times New Roman" w:hAnsi="Times New Roman" w:cs="Times New Roman"/>
          <w:sz w:val="24"/>
          <w:szCs w:val="24"/>
        </w:rPr>
        <w:t>east correlated BV covariates, using the variance inflation factor</w:t>
      </w:r>
      <w:r w:rsidR="00A6230A" w:rsidRPr="00E37E04">
        <w:rPr>
          <w:rFonts w:ascii="Times New Roman" w:hAnsi="Times New Roman" w:cs="Times New Roman"/>
          <w:sz w:val="24"/>
          <w:szCs w:val="24"/>
        </w:rPr>
        <w:t xml:space="preserve"> (VIF, O</w:t>
      </w:r>
      <w:r w:rsidRPr="00E37E04">
        <w:rPr>
          <w:rFonts w:ascii="Times New Roman" w:hAnsi="Times New Roman" w:cs="Times New Roman"/>
          <w:sz w:val="24"/>
          <w:szCs w:val="24"/>
        </w:rPr>
        <w:t>brien, 2007)</w:t>
      </w:r>
      <w:r w:rsidR="009E773D"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r w:rsidR="009E773D" w:rsidRPr="00E37E04">
        <w:rPr>
          <w:rFonts w:ascii="Times New Roman" w:hAnsi="Times New Roman" w:cs="Times New Roman"/>
          <w:sz w:val="24"/>
          <w:szCs w:val="24"/>
        </w:rPr>
        <w:t>The variables</w:t>
      </w:r>
      <w:r w:rsidR="00AC34D2" w:rsidRPr="00E37E04">
        <w:rPr>
          <w:rFonts w:ascii="Times New Roman" w:hAnsi="Times New Roman" w:cs="Times New Roman"/>
          <w:sz w:val="24"/>
          <w:szCs w:val="24"/>
        </w:rPr>
        <w:t xml:space="preserve"> retained were BV2 (mean diurnal temperature range), BV7 (annual temperature rang</w:t>
      </w:r>
      <w:r w:rsidR="007D13B0" w:rsidRPr="00E37E04">
        <w:rPr>
          <w:rFonts w:ascii="Times New Roman" w:hAnsi="Times New Roman" w:cs="Times New Roman"/>
          <w:sz w:val="24"/>
          <w:szCs w:val="24"/>
        </w:rPr>
        <w:t>e), BV8 (mean temperature of we</w:t>
      </w:r>
      <w:r w:rsidR="00AC34D2" w:rsidRPr="00E37E04">
        <w:rPr>
          <w:rFonts w:ascii="Times New Roman" w:hAnsi="Times New Roman" w:cs="Times New Roman"/>
          <w:sz w:val="24"/>
          <w:szCs w:val="24"/>
        </w:rPr>
        <w:t xml:space="preserve">ttest quarter), BV15 (precipitation </w:t>
      </w:r>
      <w:r w:rsidR="006F57D0" w:rsidRPr="00E37E04">
        <w:rPr>
          <w:rFonts w:ascii="Times New Roman" w:hAnsi="Times New Roman" w:cs="Times New Roman"/>
          <w:sz w:val="24"/>
          <w:szCs w:val="24"/>
        </w:rPr>
        <w:t>seasonality</w:t>
      </w:r>
      <w:r w:rsidR="00AC34D2" w:rsidRPr="00E37E04">
        <w:rPr>
          <w:rFonts w:ascii="Times New Roman" w:hAnsi="Times New Roman" w:cs="Times New Roman"/>
          <w:sz w:val="24"/>
          <w:szCs w:val="24"/>
        </w:rPr>
        <w:t>), BV17 (precipitation of warmest quarter), and BV18 (precipitation of driest quarter).</w:t>
      </w:r>
    </w:p>
    <w:p w14:paraId="52E4FA90" w14:textId="4A74388E" w:rsidR="00DF0AE6" w:rsidRPr="00E37E04" w:rsidRDefault="006F57D0"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Downscaled f</w:t>
      </w:r>
      <w:r w:rsidR="007D13B0" w:rsidRPr="00E37E04">
        <w:rPr>
          <w:rFonts w:ascii="Times New Roman" w:hAnsi="Times New Roman" w:cs="Times New Roman"/>
          <w:sz w:val="24"/>
          <w:szCs w:val="24"/>
        </w:rPr>
        <w:t xml:space="preserve">uture climate layers for the year </w:t>
      </w:r>
      <w:r w:rsidR="00AC34D2" w:rsidRPr="00E37E04">
        <w:rPr>
          <w:rFonts w:ascii="Times New Roman" w:hAnsi="Times New Roman" w:cs="Times New Roman"/>
          <w:sz w:val="24"/>
          <w:szCs w:val="24"/>
        </w:rPr>
        <w:t xml:space="preserve">2100 </w:t>
      </w:r>
      <w:r w:rsidR="00DF0AE6" w:rsidRPr="00E37E04">
        <w:rPr>
          <w:rFonts w:ascii="Times New Roman" w:hAnsi="Times New Roman" w:cs="Times New Roman"/>
          <w:sz w:val="24"/>
          <w:szCs w:val="24"/>
        </w:rPr>
        <w:t xml:space="preserve">CE </w:t>
      </w:r>
      <w:r w:rsidR="00AC34D2" w:rsidRPr="00E37E04">
        <w:rPr>
          <w:rFonts w:ascii="Times New Roman" w:hAnsi="Times New Roman" w:cs="Times New Roman"/>
          <w:sz w:val="24"/>
          <w:szCs w:val="24"/>
        </w:rPr>
        <w:t xml:space="preserve">were obtained </w:t>
      </w:r>
      <w:r w:rsidR="00DF0AE6" w:rsidRPr="00E37E04">
        <w:rPr>
          <w:rFonts w:ascii="Times New Roman" w:hAnsi="Times New Roman" w:cs="Times New Roman"/>
          <w:sz w:val="24"/>
          <w:szCs w:val="24"/>
        </w:rPr>
        <w:t>for the</w:t>
      </w:r>
      <w:r w:rsidR="00AC34D2" w:rsidRPr="00E37E04">
        <w:rPr>
          <w:rFonts w:ascii="Times New Roman" w:hAnsi="Times New Roman" w:cs="Times New Roman"/>
          <w:sz w:val="24"/>
          <w:szCs w:val="24"/>
        </w:rPr>
        <w:t xml:space="preserve"> HadCM3 climate model</w:t>
      </w:r>
      <w:r w:rsidRPr="00E37E04">
        <w:rPr>
          <w:rFonts w:ascii="Times New Roman" w:hAnsi="Times New Roman" w:cs="Times New Roman"/>
          <w:sz w:val="24"/>
          <w:szCs w:val="24"/>
        </w:rPr>
        <w:t xml:space="preserve"> (Lorenz et al. 2016)</w:t>
      </w:r>
      <w:r w:rsidR="00DF0AE6" w:rsidRPr="00E37E04">
        <w:rPr>
          <w:rFonts w:ascii="Times New Roman" w:hAnsi="Times New Roman" w:cs="Times New Roman"/>
          <w:sz w:val="24"/>
          <w:szCs w:val="24"/>
        </w:rPr>
        <w:t>, for the CMIP5</w:t>
      </w:r>
      <w:r w:rsidR="00AC34D2" w:rsidRPr="00E37E04">
        <w:rPr>
          <w:rFonts w:ascii="Times New Roman" w:hAnsi="Times New Roman" w:cs="Times New Roman"/>
          <w:sz w:val="24"/>
          <w:szCs w:val="24"/>
        </w:rPr>
        <w:t xml:space="preserve"> RCP 8.5</w:t>
      </w:r>
      <w:r w:rsidR="00DF0AE6" w:rsidRPr="00E37E04">
        <w:rPr>
          <w:rFonts w:ascii="Times New Roman" w:hAnsi="Times New Roman" w:cs="Times New Roman"/>
          <w:sz w:val="24"/>
          <w:szCs w:val="24"/>
        </w:rPr>
        <w:t xml:space="preserve"> </w:t>
      </w:r>
      <w:proofErr w:type="gramStart"/>
      <w:r w:rsidR="00DF0AE6" w:rsidRPr="00E37E04">
        <w:rPr>
          <w:rFonts w:ascii="Times New Roman" w:hAnsi="Times New Roman" w:cs="Times New Roman"/>
          <w:sz w:val="24"/>
          <w:szCs w:val="24"/>
        </w:rPr>
        <w:t>scenario</w:t>
      </w:r>
      <w:r w:rsidRPr="00E37E04">
        <w:rPr>
          <w:rFonts w:ascii="Times New Roman" w:hAnsi="Times New Roman" w:cs="Times New Roman"/>
          <w:sz w:val="24"/>
          <w:szCs w:val="24"/>
        </w:rPr>
        <w:t xml:space="preserve"> </w:t>
      </w:r>
      <w:r w:rsidR="00DF0AE6" w:rsidRPr="00E37E04">
        <w:rPr>
          <w:rFonts w:ascii="Times New Roman" w:hAnsi="Times New Roman" w:cs="Times New Roman"/>
          <w:sz w:val="24"/>
          <w:szCs w:val="24"/>
        </w:rPr>
        <w:t>which</w:t>
      </w:r>
      <w:proofErr w:type="gramEnd"/>
      <w:r w:rsidR="00AC34D2" w:rsidRPr="00E37E04">
        <w:rPr>
          <w:rFonts w:ascii="Times New Roman" w:hAnsi="Times New Roman" w:cs="Times New Roman"/>
          <w:sz w:val="24"/>
          <w:szCs w:val="24"/>
        </w:rPr>
        <w:t xml:space="preserve"> assumes high population, moderate economic growth, and a sustained dependence on fossil fuels (Riahi et al., 2011). These layers were </w:t>
      </w:r>
      <w:r w:rsidR="00E71152" w:rsidRPr="00E37E04">
        <w:rPr>
          <w:rFonts w:ascii="Times New Roman" w:hAnsi="Times New Roman" w:cs="Times New Roman"/>
          <w:sz w:val="24"/>
          <w:szCs w:val="24"/>
        </w:rPr>
        <w:t>processed as above.</w:t>
      </w:r>
    </w:p>
    <w:p w14:paraId="00B0ED27" w14:textId="77777777" w:rsidR="00F94FEE" w:rsidRPr="003128D6" w:rsidRDefault="00AC34D2" w:rsidP="003128D6">
      <w:pPr>
        <w:pStyle w:val="Heading3"/>
        <w:spacing w:before="120" w:line="240" w:lineRule="auto"/>
      </w:pPr>
      <w:bookmarkStart w:id="37" w:name="computing-infrastructure"/>
      <w:bookmarkStart w:id="38" w:name="_Toc350683682"/>
      <w:bookmarkEnd w:id="37"/>
      <w:r w:rsidRPr="003128D6">
        <w:t>Computing Infrastructure</w:t>
      </w:r>
      <w:bookmarkEnd w:id="38"/>
    </w:p>
    <w:p w14:paraId="6E9AD209" w14:textId="77777777" w:rsidR="006F57D0" w:rsidRPr="00E37E04" w:rsidRDefault="007D13B0"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Google Cloud Compute Engin</w:t>
      </w:r>
      <w:r w:rsidR="00AC34D2" w:rsidRPr="00E37E04">
        <w:rPr>
          <w:rFonts w:ascii="Times New Roman" w:hAnsi="Times New Roman" w:cs="Times New Roman"/>
          <w:sz w:val="24"/>
          <w:szCs w:val="24"/>
        </w:rPr>
        <w:t>e (GCE)</w:t>
      </w:r>
      <w:r w:rsidR="001A2243" w:rsidRPr="00E37E04">
        <w:rPr>
          <w:rFonts w:ascii="Times New Roman" w:hAnsi="Times New Roman" w:cs="Times New Roman"/>
          <w:sz w:val="24"/>
          <w:szCs w:val="24"/>
        </w:rPr>
        <w:t xml:space="preserve"> </w:t>
      </w:r>
      <w:r w:rsidRPr="00E37E04">
        <w:rPr>
          <w:rFonts w:ascii="Times New Roman" w:hAnsi="Times New Roman" w:cs="Times New Roman"/>
          <w:sz w:val="24"/>
          <w:szCs w:val="24"/>
        </w:rPr>
        <w:t>cloud-based virtual machines were</w:t>
      </w:r>
      <w:r w:rsidR="001A2243" w:rsidRPr="00E37E04">
        <w:rPr>
          <w:rFonts w:ascii="Times New Roman" w:hAnsi="Times New Roman" w:cs="Times New Roman"/>
          <w:sz w:val="24"/>
          <w:szCs w:val="24"/>
        </w:rPr>
        <w:t xml:space="preserve"> used</w:t>
      </w:r>
      <w:r w:rsidR="00AC34D2" w:rsidRPr="00E37E04">
        <w:rPr>
          <w:rFonts w:ascii="Times New Roman" w:hAnsi="Times New Roman" w:cs="Times New Roman"/>
          <w:sz w:val="24"/>
          <w:szCs w:val="24"/>
        </w:rPr>
        <w:t xml:space="preserve"> </w:t>
      </w:r>
      <w:r w:rsidR="001A2243" w:rsidRPr="00E37E04">
        <w:rPr>
          <w:rFonts w:ascii="Times New Roman" w:hAnsi="Times New Roman" w:cs="Times New Roman"/>
          <w:sz w:val="24"/>
          <w:szCs w:val="24"/>
        </w:rPr>
        <w:t>for all model runs</w:t>
      </w:r>
      <w:r w:rsidR="00AC34D2" w:rsidRPr="00E37E04">
        <w:rPr>
          <w:rFonts w:ascii="Times New Roman" w:hAnsi="Times New Roman" w:cs="Times New Roman"/>
          <w:sz w:val="24"/>
          <w:szCs w:val="24"/>
        </w:rPr>
        <w:t xml:space="preserve">. Google’s platform was chosen over other public cloud vendors because of its ability to create custom </w:t>
      </w:r>
      <w:r w:rsidR="008B4327" w:rsidRPr="00E37E04">
        <w:rPr>
          <w:rFonts w:ascii="Times New Roman" w:hAnsi="Times New Roman" w:cs="Times New Roman"/>
          <w:sz w:val="24"/>
          <w:szCs w:val="24"/>
        </w:rPr>
        <w:t>hardware configurations</w:t>
      </w:r>
      <w:r w:rsidR="00E71152" w:rsidRPr="00E37E04">
        <w:rPr>
          <w:rFonts w:ascii="Times New Roman" w:hAnsi="Times New Roman" w:cs="Times New Roman"/>
          <w:sz w:val="24"/>
          <w:szCs w:val="24"/>
        </w:rPr>
        <w:t xml:space="preserve"> that </w:t>
      </w:r>
      <w:r w:rsidRPr="00E37E04">
        <w:rPr>
          <w:rFonts w:ascii="Times New Roman" w:hAnsi="Times New Roman" w:cs="Times New Roman"/>
          <w:sz w:val="24"/>
          <w:szCs w:val="24"/>
        </w:rPr>
        <w:t>adhere</w:t>
      </w:r>
      <w:r w:rsidR="00E71152" w:rsidRPr="00E37E04">
        <w:rPr>
          <w:rFonts w:ascii="Times New Roman" w:hAnsi="Times New Roman" w:cs="Times New Roman"/>
          <w:sz w:val="24"/>
          <w:szCs w:val="24"/>
        </w:rPr>
        <w:t xml:space="preserve"> to user-</w:t>
      </w:r>
      <w:r w:rsidR="00AC34D2" w:rsidRPr="00E37E04">
        <w:rPr>
          <w:rFonts w:ascii="Times New Roman" w:hAnsi="Times New Roman" w:cs="Times New Roman"/>
          <w:sz w:val="24"/>
          <w:szCs w:val="24"/>
        </w:rPr>
        <w:t xml:space="preserve">defined specifications. Other vendors (e.g., Amazon Web Services) provide a larger number of predefined instance types, but </w:t>
      </w:r>
      <w:r w:rsidR="001A2243" w:rsidRPr="00E37E04">
        <w:rPr>
          <w:rFonts w:ascii="Times New Roman" w:hAnsi="Times New Roman" w:cs="Times New Roman"/>
          <w:sz w:val="24"/>
          <w:szCs w:val="24"/>
        </w:rPr>
        <w:t xml:space="preserve">do not support the creation of </w:t>
      </w:r>
      <w:r w:rsidR="00AC34D2" w:rsidRPr="00E37E04">
        <w:rPr>
          <w:rFonts w:ascii="Times New Roman" w:hAnsi="Times New Roman" w:cs="Times New Roman"/>
          <w:sz w:val="24"/>
          <w:szCs w:val="24"/>
        </w:rPr>
        <w:t xml:space="preserve">an instance with arbitrary </w:t>
      </w:r>
      <w:r w:rsidR="001A2243" w:rsidRPr="00E37E04">
        <w:rPr>
          <w:rFonts w:ascii="Times New Roman" w:hAnsi="Times New Roman" w:cs="Times New Roman"/>
          <w:sz w:val="24"/>
          <w:szCs w:val="24"/>
        </w:rPr>
        <w:t>hardware</w:t>
      </w:r>
      <w:r w:rsidR="00AC34D2" w:rsidRPr="00E37E04">
        <w:rPr>
          <w:rFonts w:ascii="Times New Roman" w:hAnsi="Times New Roman" w:cs="Times New Roman"/>
          <w:sz w:val="24"/>
          <w:szCs w:val="24"/>
        </w:rPr>
        <w:t>.</w:t>
      </w:r>
    </w:p>
    <w:p w14:paraId="0B4488AA" w14:textId="35AD0A63" w:rsidR="009F52B2" w:rsidRPr="00C92AEB" w:rsidRDefault="006F57D0" w:rsidP="00C92AEB">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The experimental system is illustrated in full in Appendix B. In brief,</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a master node-compute node infrastructure was devised so that a single server monitored the progression through the experimental design and controlled the provisioning of computing nodes. The master node</w:t>
      </w:r>
      <w:r w:rsidR="00F67274" w:rsidRPr="00E37E04">
        <w:rPr>
          <w:rFonts w:ascii="Times New Roman" w:hAnsi="Times New Roman" w:cs="Times New Roman"/>
          <w:sz w:val="24"/>
          <w:szCs w:val="24"/>
        </w:rPr>
        <w:t xml:space="preserve"> (e.g., cloud-based virtual machine)</w:t>
      </w:r>
      <w:r w:rsidRPr="00E37E04">
        <w:rPr>
          <w:rFonts w:ascii="Times New Roman" w:hAnsi="Times New Roman" w:cs="Times New Roman"/>
          <w:sz w:val="24"/>
          <w:szCs w:val="24"/>
        </w:rPr>
        <w:t xml:space="preserve"> ran a python control script attached to a centralized MySQL relational database via a Node.js API. The database contained the parameters for all the experiments to be undertaken, including both hardware requirements and algorithm parameters. The control script </w:t>
      </w:r>
      <w:r w:rsidR="009F52B2" w:rsidRPr="00E37E04">
        <w:rPr>
          <w:rFonts w:ascii="Times New Roman" w:hAnsi="Times New Roman" w:cs="Times New Roman"/>
          <w:sz w:val="24"/>
          <w:szCs w:val="24"/>
        </w:rPr>
        <w:t xml:space="preserve">drew rows at random from the database and executed the initialization of a computing node with the corresponding hardware configuration using the GCE API. The computing nodes all ran Debian Linux 8. All experimental data (e.g., occurrence records, environmental layers) required </w:t>
      </w:r>
      <w:proofErr w:type="gramStart"/>
      <w:r w:rsidR="009F52B2" w:rsidRPr="00E37E04">
        <w:rPr>
          <w:rFonts w:ascii="Times New Roman" w:hAnsi="Times New Roman" w:cs="Times New Roman"/>
          <w:sz w:val="24"/>
          <w:szCs w:val="24"/>
        </w:rPr>
        <w:t>to compute</w:t>
      </w:r>
      <w:proofErr w:type="gramEnd"/>
      <w:r w:rsidR="009F52B2" w:rsidRPr="00E37E04">
        <w:rPr>
          <w:rFonts w:ascii="Times New Roman" w:hAnsi="Times New Roman" w:cs="Times New Roman"/>
          <w:sz w:val="24"/>
          <w:szCs w:val="24"/>
        </w:rPr>
        <w:t xml:space="preserve"> the SDM were stored in a private GitHub repository and were transferred to the fresh VM using Git. Once booted and provided with data, the computing node automatically ran the SDM using the assigned algorithm. Upon completion, the node communicated the runtime and accuracy back to the central database on the master node, and was subsequently released.</w:t>
      </w:r>
      <w:r w:rsidR="007D13B0" w:rsidRPr="00E37E04">
        <w:rPr>
          <w:rFonts w:ascii="Times New Roman" w:hAnsi="Times New Roman" w:cs="Times New Roman"/>
          <w:sz w:val="24"/>
          <w:szCs w:val="24"/>
        </w:rPr>
        <w:t xml:space="preserve"> </w:t>
      </w:r>
    </w:p>
    <w:p w14:paraId="04F8D590" w14:textId="2F11B823" w:rsidR="00F94FEE" w:rsidRPr="00E37E04" w:rsidRDefault="005E07BC" w:rsidP="003128D6">
      <w:pPr>
        <w:pStyle w:val="Heading3"/>
        <w:spacing w:before="120" w:line="240" w:lineRule="auto"/>
        <w:rPr>
          <w:rFonts w:ascii="Times New Roman" w:hAnsi="Times New Roman"/>
        </w:rPr>
      </w:pPr>
      <w:bookmarkStart w:id="39" w:name="sdm-model-protocol"/>
      <w:bookmarkStart w:id="40" w:name="_Toc350683683"/>
      <w:bookmarkEnd w:id="39"/>
      <w:r w:rsidRPr="00E37E04">
        <w:rPr>
          <w:rFonts w:ascii="Times New Roman" w:hAnsi="Times New Roman"/>
        </w:rPr>
        <w:t>Estimating and Modeling SDM Runtime, Cost, and Accuracy</w:t>
      </w:r>
      <w:bookmarkEnd w:id="40"/>
    </w:p>
    <w:p w14:paraId="4D29A6F4" w14:textId="3657FF66" w:rsidR="00184901" w:rsidRPr="00E37E04" w:rsidRDefault="00F67274"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Once the</w:t>
      </w:r>
      <w:r w:rsidR="002847A0" w:rsidRPr="00E37E04">
        <w:rPr>
          <w:rFonts w:ascii="Times New Roman" w:hAnsi="Times New Roman" w:cs="Times New Roman"/>
          <w:sz w:val="24"/>
          <w:szCs w:val="24"/>
        </w:rPr>
        <w:t xml:space="preserve"> hardware </w:t>
      </w:r>
      <w:r w:rsidRPr="00E37E04">
        <w:rPr>
          <w:rFonts w:ascii="Times New Roman" w:hAnsi="Times New Roman" w:cs="Times New Roman"/>
          <w:sz w:val="24"/>
          <w:szCs w:val="24"/>
        </w:rPr>
        <w:t>configuration (CPUs and memory) and</w:t>
      </w:r>
      <w:r w:rsidR="002847A0"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the </w:t>
      </w:r>
      <w:r w:rsidR="00184901" w:rsidRPr="00E37E04">
        <w:rPr>
          <w:rFonts w:ascii="Times New Roman" w:hAnsi="Times New Roman" w:cs="Times New Roman"/>
          <w:sz w:val="24"/>
          <w:szCs w:val="24"/>
        </w:rPr>
        <w:t xml:space="preserve">data parameters (number of covariates and number of training examples) were communicated to the </w:t>
      </w:r>
      <w:r w:rsidRPr="00E37E04">
        <w:rPr>
          <w:rFonts w:ascii="Times New Roman" w:hAnsi="Times New Roman" w:cs="Times New Roman"/>
          <w:sz w:val="24"/>
          <w:szCs w:val="24"/>
        </w:rPr>
        <w:t>computing node, the set of pre</w:t>
      </w:r>
      <w:r w:rsidR="00184901" w:rsidRPr="00E37E04">
        <w:rPr>
          <w:rFonts w:ascii="Times New Roman" w:hAnsi="Times New Roman" w:cs="Times New Roman"/>
          <w:sz w:val="24"/>
          <w:szCs w:val="24"/>
        </w:rPr>
        <w:t xml:space="preserve">-processed occurrence points </w:t>
      </w:r>
      <w:r w:rsidRPr="00E37E04">
        <w:rPr>
          <w:rFonts w:ascii="Times New Roman" w:hAnsi="Times New Roman" w:cs="Times New Roman"/>
          <w:sz w:val="24"/>
          <w:szCs w:val="24"/>
        </w:rPr>
        <w:t>was</w:t>
      </w:r>
      <w:r w:rsidR="00184901" w:rsidRPr="00E37E04">
        <w:rPr>
          <w:rFonts w:ascii="Times New Roman" w:hAnsi="Times New Roman" w:cs="Times New Roman"/>
          <w:sz w:val="24"/>
          <w:szCs w:val="24"/>
        </w:rPr>
        <w:t xml:space="preserve"> partitioned into a testing set</w:t>
      </w:r>
      <w:r w:rsidR="00E71152" w:rsidRPr="00E37E04">
        <w:rPr>
          <w:rFonts w:ascii="Times New Roman" w:hAnsi="Times New Roman" w:cs="Times New Roman"/>
          <w:sz w:val="24"/>
          <w:szCs w:val="24"/>
        </w:rPr>
        <w:t xml:space="preserve"> (20%)</w:t>
      </w:r>
      <w:r w:rsidR="00184901" w:rsidRPr="00E37E04">
        <w:rPr>
          <w:rFonts w:ascii="Times New Roman" w:hAnsi="Times New Roman" w:cs="Times New Roman"/>
          <w:sz w:val="24"/>
          <w:szCs w:val="24"/>
        </w:rPr>
        <w:t xml:space="preserve"> and a training set </w:t>
      </w:r>
      <w:r w:rsidR="00E71152" w:rsidRPr="00E37E04">
        <w:rPr>
          <w:rFonts w:ascii="Times New Roman" w:hAnsi="Times New Roman" w:cs="Times New Roman"/>
          <w:sz w:val="24"/>
          <w:szCs w:val="24"/>
        </w:rPr>
        <w:t xml:space="preserve">(80%) </w:t>
      </w:r>
      <w:r w:rsidR="00184901" w:rsidRPr="00E37E04">
        <w:rPr>
          <w:rFonts w:ascii="Times New Roman" w:hAnsi="Times New Roman" w:cs="Times New Roman"/>
          <w:sz w:val="24"/>
          <w:szCs w:val="24"/>
        </w:rPr>
        <w:t xml:space="preserve">of the </w:t>
      </w:r>
      <w:r w:rsidR="002847A0" w:rsidRPr="00E37E04">
        <w:rPr>
          <w:rFonts w:ascii="Times New Roman" w:hAnsi="Times New Roman" w:cs="Times New Roman"/>
          <w:sz w:val="24"/>
          <w:szCs w:val="24"/>
        </w:rPr>
        <w:t xml:space="preserve">total </w:t>
      </w:r>
      <w:r w:rsidR="00184901" w:rsidRPr="00E37E04">
        <w:rPr>
          <w:rFonts w:ascii="Times New Roman" w:hAnsi="Times New Roman" w:cs="Times New Roman"/>
          <w:sz w:val="24"/>
          <w:szCs w:val="24"/>
        </w:rPr>
        <w:t xml:space="preserve">number of </w:t>
      </w:r>
      <w:r w:rsidR="005E07BC" w:rsidRPr="00E37E04">
        <w:rPr>
          <w:rFonts w:ascii="Times New Roman" w:hAnsi="Times New Roman" w:cs="Times New Roman"/>
          <w:sz w:val="24"/>
          <w:szCs w:val="24"/>
        </w:rPr>
        <w:t xml:space="preserve">training </w:t>
      </w:r>
      <w:r w:rsidRPr="00E37E04">
        <w:rPr>
          <w:rFonts w:ascii="Times New Roman" w:hAnsi="Times New Roman" w:cs="Times New Roman"/>
          <w:sz w:val="24"/>
          <w:szCs w:val="24"/>
        </w:rPr>
        <w:t>points</w:t>
      </w:r>
      <w:r w:rsidR="00E7115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An</w:t>
      </w:r>
      <w:r w:rsidR="00E7115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SDM</w:t>
      </w:r>
      <w:r w:rsidR="00184901" w:rsidRPr="00E37E04">
        <w:rPr>
          <w:rFonts w:ascii="Times New Roman" w:hAnsi="Times New Roman" w:cs="Times New Roman"/>
          <w:sz w:val="24"/>
          <w:szCs w:val="24"/>
        </w:rPr>
        <w:t xml:space="preserve"> </w:t>
      </w:r>
      <w:r w:rsidR="00E71152" w:rsidRPr="00E37E04">
        <w:rPr>
          <w:rFonts w:ascii="Times New Roman" w:hAnsi="Times New Roman" w:cs="Times New Roman"/>
          <w:sz w:val="24"/>
          <w:szCs w:val="24"/>
        </w:rPr>
        <w:t>was</w:t>
      </w:r>
      <w:r w:rsidR="00184901" w:rsidRPr="00E37E04">
        <w:rPr>
          <w:rFonts w:ascii="Times New Roman" w:hAnsi="Times New Roman" w:cs="Times New Roman"/>
          <w:sz w:val="24"/>
          <w:szCs w:val="24"/>
        </w:rPr>
        <w:t xml:space="preserve"> fit </w:t>
      </w:r>
      <w:r w:rsidR="002847A0" w:rsidRPr="00E37E04">
        <w:rPr>
          <w:rFonts w:ascii="Times New Roman" w:hAnsi="Times New Roman" w:cs="Times New Roman"/>
          <w:sz w:val="24"/>
          <w:szCs w:val="24"/>
        </w:rPr>
        <w:t xml:space="preserve">to the training data, </w:t>
      </w:r>
      <w:r w:rsidR="005E07BC" w:rsidRPr="00E37E04">
        <w:rPr>
          <w:rFonts w:ascii="Times New Roman" w:hAnsi="Times New Roman" w:cs="Times New Roman"/>
          <w:sz w:val="24"/>
          <w:szCs w:val="24"/>
        </w:rPr>
        <w:t xml:space="preserve">assessed for accuracy, and then </w:t>
      </w:r>
      <w:r w:rsidR="002847A0" w:rsidRPr="00E37E04">
        <w:rPr>
          <w:rFonts w:ascii="Times New Roman" w:hAnsi="Times New Roman" w:cs="Times New Roman"/>
          <w:sz w:val="24"/>
          <w:szCs w:val="24"/>
        </w:rPr>
        <w:t xml:space="preserve">projected </w:t>
      </w:r>
      <w:r w:rsidR="00184901" w:rsidRPr="00E37E04">
        <w:rPr>
          <w:rFonts w:ascii="Times New Roman" w:hAnsi="Times New Roman" w:cs="Times New Roman"/>
          <w:sz w:val="24"/>
          <w:szCs w:val="24"/>
        </w:rPr>
        <w:t xml:space="preserve">to the modeled future climate. </w:t>
      </w:r>
      <w:r w:rsidR="002847A0" w:rsidRPr="00E37E04">
        <w:rPr>
          <w:rFonts w:ascii="Times New Roman" w:hAnsi="Times New Roman" w:cs="Times New Roman"/>
          <w:sz w:val="24"/>
          <w:szCs w:val="24"/>
        </w:rPr>
        <w:t>A</w:t>
      </w:r>
      <w:r w:rsidR="00184901" w:rsidRPr="00E37E04">
        <w:rPr>
          <w:rFonts w:ascii="Times New Roman" w:hAnsi="Times New Roman" w:cs="Times New Roman"/>
          <w:sz w:val="24"/>
          <w:szCs w:val="24"/>
        </w:rPr>
        <w:t xml:space="preserve">ccuracy </w:t>
      </w:r>
      <w:r w:rsidR="00E71152" w:rsidRPr="00E37E04">
        <w:rPr>
          <w:rFonts w:ascii="Times New Roman" w:hAnsi="Times New Roman" w:cs="Times New Roman"/>
          <w:sz w:val="24"/>
          <w:szCs w:val="24"/>
        </w:rPr>
        <w:t>was evaluated</w:t>
      </w:r>
      <w:r w:rsidR="00184901" w:rsidRPr="00E37E04">
        <w:rPr>
          <w:rFonts w:ascii="Times New Roman" w:hAnsi="Times New Roman" w:cs="Times New Roman"/>
          <w:sz w:val="24"/>
          <w:szCs w:val="24"/>
        </w:rPr>
        <w:t xml:space="preserve"> using the testing set and quantified using the </w:t>
      </w:r>
      <w:r w:rsidR="002847A0" w:rsidRPr="00E37E04">
        <w:rPr>
          <w:rFonts w:ascii="Times New Roman" w:hAnsi="Times New Roman" w:cs="Times New Roman"/>
          <w:sz w:val="24"/>
          <w:szCs w:val="24"/>
        </w:rPr>
        <w:t>Area Under the Curve (</w:t>
      </w:r>
      <w:r w:rsidR="00184901" w:rsidRPr="00E37E04">
        <w:rPr>
          <w:rFonts w:ascii="Times New Roman" w:hAnsi="Times New Roman" w:cs="Times New Roman"/>
          <w:sz w:val="24"/>
          <w:szCs w:val="24"/>
        </w:rPr>
        <w:t>AUC</w:t>
      </w:r>
      <w:r w:rsidR="002847A0" w:rsidRPr="00E37E04">
        <w:rPr>
          <w:rFonts w:ascii="Times New Roman" w:hAnsi="Times New Roman" w:cs="Times New Roman"/>
          <w:sz w:val="24"/>
          <w:szCs w:val="24"/>
        </w:rPr>
        <w:t>)</w:t>
      </w:r>
      <w:r w:rsidR="00184901" w:rsidRPr="00E37E04">
        <w:rPr>
          <w:rFonts w:ascii="Times New Roman" w:hAnsi="Times New Roman" w:cs="Times New Roman"/>
          <w:sz w:val="24"/>
          <w:szCs w:val="24"/>
        </w:rPr>
        <w:t xml:space="preserve"> statistic.</w:t>
      </w:r>
      <w:r w:rsidR="00DD209B"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 xml:space="preserve">(in seconds) </w:t>
      </w:r>
      <w:r w:rsidR="00184901" w:rsidRPr="00E37E04">
        <w:rPr>
          <w:rFonts w:ascii="Times New Roman" w:hAnsi="Times New Roman" w:cs="Times New Roman"/>
          <w:sz w:val="24"/>
          <w:szCs w:val="24"/>
        </w:rPr>
        <w:t xml:space="preserve">was </w:t>
      </w:r>
      <w:r w:rsidR="005E07BC" w:rsidRPr="00E37E04">
        <w:rPr>
          <w:rFonts w:ascii="Times New Roman" w:hAnsi="Times New Roman" w:cs="Times New Roman"/>
          <w:sz w:val="24"/>
          <w:szCs w:val="24"/>
        </w:rPr>
        <w:t xml:space="preserve">estimated </w:t>
      </w:r>
      <w:r w:rsidR="00184901" w:rsidRPr="00E37E04">
        <w:rPr>
          <w:rFonts w:ascii="Times New Roman" w:hAnsi="Times New Roman" w:cs="Times New Roman"/>
          <w:sz w:val="24"/>
          <w:szCs w:val="24"/>
        </w:rPr>
        <w:t>within R using the</w:t>
      </w:r>
      <w:r w:rsidR="002847A0" w:rsidRPr="00E37E04">
        <w:rPr>
          <w:rFonts w:ascii="Times New Roman" w:hAnsi="Times New Roman" w:cs="Times New Roman"/>
          <w:sz w:val="24"/>
          <w:szCs w:val="24"/>
        </w:rPr>
        <w:t xml:space="preserve"> proc.time</w:t>
      </w:r>
      <w:r w:rsidR="00184901" w:rsidRPr="00E37E04">
        <w:rPr>
          <w:rFonts w:ascii="Times New Roman" w:hAnsi="Times New Roman" w:cs="Times New Roman"/>
          <w:sz w:val="24"/>
          <w:szCs w:val="24"/>
        </w:rPr>
        <w:t xml:space="preserve"> function. No database I/O was done inside the timing script, so network connection speed is not expected </w:t>
      </w:r>
      <w:r w:rsidR="005E07BC" w:rsidRPr="00E37E04">
        <w:rPr>
          <w:rFonts w:ascii="Times New Roman" w:hAnsi="Times New Roman" w:cs="Times New Roman"/>
          <w:sz w:val="24"/>
          <w:szCs w:val="24"/>
        </w:rPr>
        <w:t xml:space="preserve">to </w:t>
      </w:r>
      <w:r w:rsidR="00184901" w:rsidRPr="00E37E04">
        <w:rPr>
          <w:rFonts w:ascii="Times New Roman" w:hAnsi="Times New Roman" w:cs="Times New Roman"/>
          <w:sz w:val="24"/>
          <w:szCs w:val="24"/>
        </w:rPr>
        <w:t>influence the results.</w:t>
      </w:r>
      <w:r w:rsidR="00801B1D" w:rsidRPr="00E37E04">
        <w:rPr>
          <w:rFonts w:ascii="Times New Roman" w:hAnsi="Times New Roman" w:cs="Times New Roman"/>
          <w:sz w:val="24"/>
          <w:szCs w:val="24"/>
        </w:rPr>
        <w:t xml:space="preserve"> </w:t>
      </w:r>
    </w:p>
    <w:p w14:paraId="2C297E67" w14:textId="5F2DB09A" w:rsidR="003A4EB7" w:rsidRPr="00E37E04" w:rsidRDefault="00C071DB" w:rsidP="003128D6">
      <w:pPr>
        <w:pStyle w:val="FirstParagraph"/>
        <w:spacing w:before="120" w:after="0" w:line="240" w:lineRule="auto"/>
        <w:ind w:firstLine="720"/>
        <w:rPr>
          <w:ins w:id="41" w:author="Jack W Williams" w:date="2017-02-27T12:09:00Z"/>
          <w:rFonts w:ascii="Times New Roman" w:hAnsi="Times New Roman" w:cs="Times New Roman"/>
          <w:sz w:val="24"/>
          <w:szCs w:val="24"/>
        </w:rPr>
      </w:pPr>
      <w:r w:rsidRPr="00E37E04">
        <w:rPr>
          <w:rFonts w:ascii="Times New Roman" w:hAnsi="Times New Roman" w:cs="Times New Roman"/>
          <w:sz w:val="24"/>
          <w:szCs w:val="24"/>
        </w:rPr>
        <w:t xml:space="preserve">In total, 26,730 </w:t>
      </w:r>
      <w:r w:rsidR="002847A0" w:rsidRPr="00E37E04">
        <w:rPr>
          <w:rFonts w:ascii="Times New Roman" w:hAnsi="Times New Roman" w:cs="Times New Roman"/>
          <w:sz w:val="24"/>
          <w:szCs w:val="24"/>
        </w:rPr>
        <w:t>experimental trials</w:t>
      </w:r>
      <w:r w:rsidRPr="00E37E04">
        <w:rPr>
          <w:rFonts w:ascii="Times New Roman" w:hAnsi="Times New Roman" w:cs="Times New Roman"/>
          <w:sz w:val="24"/>
          <w:szCs w:val="24"/>
        </w:rPr>
        <w:t xml:space="preserve"> were made</w:t>
      </w:r>
      <w:r w:rsidR="005E07BC" w:rsidRPr="00E37E04">
        <w:rPr>
          <w:rFonts w:ascii="Times New Roman" w:hAnsi="Times New Roman" w:cs="Times New Roman"/>
          <w:sz w:val="24"/>
          <w:szCs w:val="24"/>
        </w:rPr>
        <w:t xml:space="preserve">, with each trial consisting of a particular combination of </w:t>
      </w:r>
      <w:r w:rsidR="00F67274" w:rsidRPr="00E37E04">
        <w:rPr>
          <w:rFonts w:ascii="Times New Roman" w:hAnsi="Times New Roman" w:cs="Times New Roman"/>
          <w:sz w:val="24"/>
          <w:szCs w:val="24"/>
        </w:rPr>
        <w:t>CPU cores</w:t>
      </w:r>
      <w:r w:rsidR="005E07BC" w:rsidRPr="00E37E04">
        <w:rPr>
          <w:rFonts w:ascii="Times New Roman" w:hAnsi="Times New Roman" w:cs="Times New Roman"/>
          <w:sz w:val="24"/>
          <w:szCs w:val="24"/>
        </w:rPr>
        <w:t xml:space="preserve">, </w:t>
      </w:r>
      <w:r w:rsidR="00F67274" w:rsidRPr="00E37E04">
        <w:rPr>
          <w:rFonts w:ascii="Times New Roman" w:hAnsi="Times New Roman" w:cs="Times New Roman"/>
          <w:sz w:val="24"/>
          <w:szCs w:val="24"/>
        </w:rPr>
        <w:t>server memory</w:t>
      </w:r>
      <w:r w:rsidR="005E07BC" w:rsidRPr="00E37E04">
        <w:rPr>
          <w:rFonts w:ascii="Times New Roman" w:hAnsi="Times New Roman" w:cs="Times New Roman"/>
          <w:sz w:val="24"/>
          <w:szCs w:val="24"/>
        </w:rPr>
        <w:t xml:space="preserve">, and </w:t>
      </w:r>
      <w:r w:rsidR="00F67274" w:rsidRPr="00E37E04">
        <w:rPr>
          <w:rFonts w:ascii="Times New Roman" w:hAnsi="Times New Roman" w:cs="Times New Roman"/>
          <w:sz w:val="24"/>
          <w:szCs w:val="24"/>
        </w:rPr>
        <w:t>number of training examples, number of environmental covariates, and number of cells in the prediction layers</w:t>
      </w:r>
      <w:r w:rsidRPr="00E37E04">
        <w:rPr>
          <w:rFonts w:ascii="Times New Roman" w:hAnsi="Times New Roman" w:cs="Times New Roman"/>
          <w:sz w:val="24"/>
          <w:szCs w:val="24"/>
        </w:rPr>
        <w:t xml:space="preserve">. </w:t>
      </w:r>
      <w:r w:rsidR="00F67274" w:rsidRPr="00E37E04">
        <w:rPr>
          <w:rFonts w:ascii="Times New Roman" w:hAnsi="Times New Roman" w:cs="Times New Roman"/>
          <w:sz w:val="24"/>
          <w:szCs w:val="24"/>
        </w:rPr>
        <w:t>C</w:t>
      </w:r>
      <w:r w:rsidRPr="00E37E04">
        <w:rPr>
          <w:rFonts w:ascii="Times New Roman" w:hAnsi="Times New Roman" w:cs="Times New Roman"/>
          <w:sz w:val="24"/>
          <w:szCs w:val="24"/>
        </w:rPr>
        <w:t>onfigurations were chosen to maximize the parameter space covered in the analysis while maintaining at least three replicates per configuration. Where feasible (see “Limitations”), more replicates were made.</w:t>
      </w:r>
      <w:bookmarkStart w:id="42" w:name="modeling-execution-time-and-accuracy"/>
      <w:bookmarkEnd w:id="42"/>
      <w:r w:rsidR="00F67274" w:rsidRPr="00E37E04">
        <w:rPr>
          <w:rFonts w:ascii="Times New Roman" w:hAnsi="Times New Roman" w:cs="Times New Roman"/>
          <w:sz w:val="24"/>
          <w:szCs w:val="24"/>
        </w:rPr>
        <w:t xml:space="preserve"> </w:t>
      </w:r>
      <w:r w:rsidR="00E71152" w:rsidRPr="00E37E04">
        <w:rPr>
          <w:rFonts w:ascii="Times New Roman" w:hAnsi="Times New Roman" w:cs="Times New Roman"/>
          <w:sz w:val="24"/>
          <w:szCs w:val="24"/>
        </w:rPr>
        <w:t>Once data c</w:t>
      </w:r>
      <w:r w:rsidR="000239C4" w:rsidRPr="00E37E04">
        <w:rPr>
          <w:rFonts w:ascii="Times New Roman" w:hAnsi="Times New Roman" w:cs="Times New Roman"/>
          <w:sz w:val="24"/>
          <w:szCs w:val="24"/>
        </w:rPr>
        <w:t xml:space="preserve">ollection </w:t>
      </w:r>
      <w:r w:rsidR="00210CBA" w:rsidRPr="00E37E04">
        <w:rPr>
          <w:rFonts w:ascii="Times New Roman" w:hAnsi="Times New Roman" w:cs="Times New Roman"/>
          <w:sz w:val="24"/>
          <w:szCs w:val="24"/>
        </w:rPr>
        <w:t>was</w:t>
      </w:r>
      <w:r w:rsidR="000239C4" w:rsidRPr="00E37E04">
        <w:rPr>
          <w:rFonts w:ascii="Times New Roman" w:hAnsi="Times New Roman" w:cs="Times New Roman"/>
          <w:sz w:val="24"/>
          <w:szCs w:val="24"/>
        </w:rPr>
        <w:t xml:space="preserve"> completed, </w:t>
      </w:r>
      <w:r w:rsidR="008B4B49" w:rsidRPr="00E37E04">
        <w:rPr>
          <w:rFonts w:ascii="Times New Roman" w:hAnsi="Times New Roman" w:cs="Times New Roman"/>
          <w:sz w:val="24"/>
          <w:szCs w:val="24"/>
        </w:rPr>
        <w:t>SDM runtime a</w:t>
      </w:r>
      <w:r w:rsidR="00E71152" w:rsidRPr="00E37E04">
        <w:rPr>
          <w:rFonts w:ascii="Times New Roman" w:hAnsi="Times New Roman" w:cs="Times New Roman"/>
          <w:sz w:val="24"/>
          <w:szCs w:val="24"/>
        </w:rPr>
        <w:t>nd accuracy were modeled using</w:t>
      </w:r>
      <w:r w:rsidR="00AC34D2" w:rsidRPr="00E37E04">
        <w:rPr>
          <w:rFonts w:ascii="Times New Roman" w:hAnsi="Times New Roman" w:cs="Times New Roman"/>
          <w:sz w:val="24"/>
          <w:szCs w:val="24"/>
        </w:rPr>
        <w:t xml:space="preserve"> Bayesian additive regression tree</w:t>
      </w:r>
      <w:r w:rsidR="00E71152" w:rsidRPr="00E37E04">
        <w:rPr>
          <w:rFonts w:ascii="Times New Roman" w:hAnsi="Times New Roman" w:cs="Times New Roman"/>
          <w:sz w:val="24"/>
          <w:szCs w:val="24"/>
        </w:rPr>
        <w:t>s</w:t>
      </w:r>
      <w:r w:rsidR="00184901" w:rsidRPr="00E37E04">
        <w:rPr>
          <w:rFonts w:ascii="Times New Roman" w:hAnsi="Times New Roman" w:cs="Times New Roman"/>
          <w:sz w:val="24"/>
          <w:szCs w:val="24"/>
        </w:rPr>
        <w:t xml:space="preserve"> (BART)</w:t>
      </w:r>
      <w:r w:rsidR="00E71152" w:rsidRPr="00E37E04">
        <w:rPr>
          <w:rFonts w:ascii="Times New Roman" w:hAnsi="Times New Roman" w:cs="Times New Roman"/>
          <w:sz w:val="24"/>
          <w:szCs w:val="24"/>
        </w:rPr>
        <w:t>, fit with the</w:t>
      </w:r>
      <w:r w:rsidR="002847A0" w:rsidRPr="00E37E04">
        <w:rPr>
          <w:rFonts w:ascii="Times New Roman" w:hAnsi="Times New Roman" w:cs="Times New Roman"/>
          <w:sz w:val="24"/>
          <w:szCs w:val="24"/>
        </w:rPr>
        <w:t xml:space="preserve"> bartMachine </w:t>
      </w:r>
      <w:r w:rsidR="00E71152" w:rsidRPr="00E37E04">
        <w:rPr>
          <w:rFonts w:ascii="Times New Roman" w:hAnsi="Times New Roman" w:cs="Times New Roman"/>
          <w:sz w:val="24"/>
          <w:szCs w:val="24"/>
        </w:rPr>
        <w:t>R package, version 1.2.3 (Kapelner</w:t>
      </w:r>
      <w:r w:rsidR="00A6230A" w:rsidRPr="00E37E04">
        <w:rPr>
          <w:rFonts w:ascii="Times New Roman" w:hAnsi="Times New Roman" w:cs="Times New Roman"/>
          <w:sz w:val="24"/>
          <w:szCs w:val="24"/>
        </w:rPr>
        <w:t xml:space="preserve"> &amp; Bleich</w:t>
      </w:r>
      <w:r w:rsidR="00E71152" w:rsidRPr="00E37E04">
        <w:rPr>
          <w:rFonts w:ascii="Times New Roman" w:hAnsi="Times New Roman" w:cs="Times New Roman"/>
          <w:sz w:val="24"/>
          <w:szCs w:val="24"/>
        </w:rPr>
        <w:t>, 2016).</w:t>
      </w:r>
      <w:r w:rsidR="002847A0" w:rsidRPr="00E37E04">
        <w:rPr>
          <w:rFonts w:ascii="Times New Roman" w:hAnsi="Times New Roman" w:cs="Times New Roman"/>
          <w:sz w:val="24"/>
          <w:szCs w:val="24"/>
        </w:rPr>
        <w:t xml:space="preserve"> The Bayesian model fits a probability distribution for the response at each leaf node, rather than the standard single maximum likelihood estimate.</w:t>
      </w:r>
      <w:r w:rsidR="00AC34D2" w:rsidRPr="00E37E04">
        <w:rPr>
          <w:rFonts w:ascii="Times New Roman" w:hAnsi="Times New Roman" w:cs="Times New Roman"/>
          <w:sz w:val="24"/>
          <w:szCs w:val="24"/>
        </w:rPr>
        <w:t xml:space="preserve"> </w:t>
      </w:r>
      <w:r w:rsidR="002847A0" w:rsidRPr="00E37E04">
        <w:rPr>
          <w:rFonts w:ascii="Times New Roman" w:hAnsi="Times New Roman" w:cs="Times New Roman"/>
          <w:sz w:val="24"/>
          <w:szCs w:val="24"/>
        </w:rPr>
        <w:t xml:space="preserve">A boosted ensemble size of 50 trees was used, and models were fit using default priors on the parameters and hyperparameters as suggested by the authors (Appendix C). </w:t>
      </w:r>
      <w:r w:rsidR="000239C4" w:rsidRPr="00E37E04">
        <w:rPr>
          <w:rFonts w:ascii="Times New Roman" w:hAnsi="Times New Roman" w:cs="Times New Roman"/>
          <w:sz w:val="24"/>
          <w:szCs w:val="24"/>
        </w:rPr>
        <w:t>Runtime and accuracy were modeled separately for each SDM.</w:t>
      </w:r>
      <w:r w:rsidR="00DD209B"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Runtime was modeled on a log scale</w:t>
      </w:r>
      <w:r w:rsidR="002F2495" w:rsidRPr="00E37E04">
        <w:rPr>
          <w:rFonts w:ascii="Times New Roman" w:hAnsi="Times New Roman" w:cs="Times New Roman"/>
          <w:sz w:val="24"/>
          <w:szCs w:val="24"/>
        </w:rPr>
        <w:t xml:space="preserve"> (log-seconds)</w:t>
      </w:r>
      <w:r w:rsidR="000239C4" w:rsidRPr="00E37E04">
        <w:rPr>
          <w:rFonts w:ascii="Times New Roman" w:hAnsi="Times New Roman" w:cs="Times New Roman"/>
          <w:sz w:val="24"/>
          <w:szCs w:val="24"/>
        </w:rPr>
        <w:t>, which improve</w:t>
      </w:r>
      <w:r w:rsidR="003B224B" w:rsidRPr="00E37E04">
        <w:rPr>
          <w:rFonts w:ascii="Times New Roman" w:hAnsi="Times New Roman" w:cs="Times New Roman"/>
          <w:sz w:val="24"/>
          <w:szCs w:val="24"/>
        </w:rPr>
        <w:t>s</w:t>
      </w:r>
      <w:r w:rsidR="000239C4" w:rsidRPr="00E37E04">
        <w:rPr>
          <w:rFonts w:ascii="Times New Roman" w:hAnsi="Times New Roman" w:cs="Times New Roman"/>
          <w:sz w:val="24"/>
          <w:szCs w:val="24"/>
        </w:rPr>
        <w:t xml:space="preserve"> predicti</w:t>
      </w:r>
      <w:r w:rsidR="003B224B" w:rsidRPr="00E37E04">
        <w:rPr>
          <w:rFonts w:ascii="Times New Roman" w:hAnsi="Times New Roman" w:cs="Times New Roman"/>
          <w:sz w:val="24"/>
          <w:szCs w:val="24"/>
        </w:rPr>
        <w:t>ve skill for</w:t>
      </w:r>
      <w:r w:rsidR="000239C4" w:rsidRPr="00E37E04">
        <w:rPr>
          <w:rFonts w:ascii="Times New Roman" w:hAnsi="Times New Roman" w:cs="Times New Roman"/>
          <w:sz w:val="24"/>
          <w:szCs w:val="24"/>
        </w:rPr>
        <w:t xml:space="preserve"> </w:t>
      </w:r>
      <w:r w:rsidR="00210CBA" w:rsidRPr="00E37E04">
        <w:rPr>
          <w:rFonts w:ascii="Times New Roman" w:hAnsi="Times New Roman" w:cs="Times New Roman"/>
          <w:sz w:val="24"/>
          <w:szCs w:val="24"/>
        </w:rPr>
        <w:t xml:space="preserve">on </w:t>
      </w:r>
      <w:r w:rsidR="000239C4" w:rsidRPr="00E37E04">
        <w:rPr>
          <w:rFonts w:ascii="Times New Roman" w:hAnsi="Times New Roman" w:cs="Times New Roman"/>
          <w:sz w:val="24"/>
          <w:szCs w:val="24"/>
        </w:rPr>
        <w:t>high-variance datasets</w:t>
      </w:r>
      <w:r w:rsidR="00A6230A" w:rsidRPr="00E37E04">
        <w:rPr>
          <w:rFonts w:ascii="Times New Roman" w:hAnsi="Times New Roman" w:cs="Times New Roman"/>
          <w:sz w:val="24"/>
          <w:szCs w:val="24"/>
        </w:rPr>
        <w:t xml:space="preserve"> (Hutter et al., 2014).</w:t>
      </w:r>
      <w:r w:rsidR="000239C4" w:rsidRPr="00E37E04">
        <w:rPr>
          <w:rFonts w:ascii="Times New Roman" w:hAnsi="Times New Roman" w:cs="Times New Roman"/>
          <w:sz w:val="24"/>
          <w:szCs w:val="24"/>
        </w:rPr>
        <w:t xml:space="preserve"> The </w:t>
      </w:r>
      <w:r w:rsidR="002F2495" w:rsidRPr="00E37E04">
        <w:rPr>
          <w:rFonts w:ascii="Times New Roman" w:hAnsi="Times New Roman" w:cs="Times New Roman"/>
          <w:sz w:val="24"/>
          <w:szCs w:val="24"/>
        </w:rPr>
        <w:t>observed runtime and accuracy</w:t>
      </w:r>
      <w:r w:rsidR="000239C4" w:rsidRPr="00E37E04">
        <w:rPr>
          <w:rFonts w:ascii="Times New Roman" w:hAnsi="Times New Roman" w:cs="Times New Roman"/>
          <w:sz w:val="24"/>
          <w:szCs w:val="24"/>
        </w:rPr>
        <w:t xml:space="preserve"> data </w:t>
      </w:r>
      <w:r w:rsidR="002F2495" w:rsidRPr="00E37E04">
        <w:rPr>
          <w:rFonts w:ascii="Times New Roman" w:hAnsi="Times New Roman" w:cs="Times New Roman"/>
          <w:sz w:val="24"/>
          <w:szCs w:val="24"/>
        </w:rPr>
        <w:t xml:space="preserve">for each SDM </w:t>
      </w:r>
      <w:r w:rsidR="00AC34D2" w:rsidRPr="00E37E04">
        <w:rPr>
          <w:rFonts w:ascii="Times New Roman" w:hAnsi="Times New Roman" w:cs="Times New Roman"/>
          <w:sz w:val="24"/>
          <w:szCs w:val="24"/>
        </w:rPr>
        <w:t>was randomly split in</w:t>
      </w:r>
      <w:r w:rsidR="000239C4" w:rsidRPr="00E37E04">
        <w:rPr>
          <w:rFonts w:ascii="Times New Roman" w:hAnsi="Times New Roman" w:cs="Times New Roman"/>
          <w:sz w:val="24"/>
          <w:szCs w:val="24"/>
        </w:rPr>
        <w:t>to</w:t>
      </w:r>
      <w:r w:rsidR="00AC34D2" w:rsidRPr="00E37E04">
        <w:rPr>
          <w:rFonts w:ascii="Times New Roman" w:hAnsi="Times New Roman" w:cs="Times New Roman"/>
          <w:sz w:val="24"/>
          <w:szCs w:val="24"/>
        </w:rPr>
        <w:t xml:space="preserve"> a training set (80%) and testing set (20%)</w:t>
      </w:r>
      <w:r w:rsidR="00210CBA" w:rsidRPr="00E37E04">
        <w:rPr>
          <w:rFonts w:ascii="Times New Roman" w:hAnsi="Times New Roman" w:cs="Times New Roman"/>
          <w:sz w:val="24"/>
          <w:szCs w:val="24"/>
        </w:rPr>
        <w:t xml:space="preserve"> for evaluation</w:t>
      </w:r>
      <w:r w:rsidR="00AC34D2" w:rsidRPr="00E37E04">
        <w:rPr>
          <w:rFonts w:ascii="Times New Roman" w:hAnsi="Times New Roman" w:cs="Times New Roman"/>
          <w:sz w:val="24"/>
          <w:szCs w:val="24"/>
        </w:rPr>
        <w:t xml:space="preserve">. 1250 </w:t>
      </w:r>
      <w:r w:rsidR="000239C4" w:rsidRPr="00E37E04">
        <w:rPr>
          <w:rFonts w:ascii="Times New Roman" w:hAnsi="Times New Roman" w:cs="Times New Roman"/>
          <w:sz w:val="24"/>
          <w:szCs w:val="24"/>
        </w:rPr>
        <w:t>MCMC iterations were performed, each of which built</w:t>
      </w:r>
      <w:r w:rsidR="003A4EB7" w:rsidRPr="00E37E04">
        <w:rPr>
          <w:rFonts w:ascii="Times New Roman" w:hAnsi="Times New Roman" w:cs="Times New Roman"/>
          <w:sz w:val="24"/>
          <w:szCs w:val="24"/>
        </w:rPr>
        <w:t xml:space="preserve"> an entir</w:t>
      </w:r>
      <w:r w:rsidR="002F2495" w:rsidRPr="00E37E04">
        <w:rPr>
          <w:rFonts w:ascii="Times New Roman" w:hAnsi="Times New Roman" w:cs="Times New Roman"/>
          <w:sz w:val="24"/>
          <w:szCs w:val="24"/>
        </w:rPr>
        <w:t>e additive model ensemble</w:t>
      </w:r>
      <w:r w:rsidR="003A4EB7" w:rsidRPr="00E37E04">
        <w:rPr>
          <w:rFonts w:ascii="Times New Roman" w:hAnsi="Times New Roman" w:cs="Times New Roman"/>
          <w:sz w:val="24"/>
          <w:szCs w:val="24"/>
        </w:rPr>
        <w:t xml:space="preserve">. The </w:t>
      </w:r>
      <w:r w:rsidR="00AC34D2" w:rsidRPr="00E37E04">
        <w:rPr>
          <w:rFonts w:ascii="Times New Roman" w:hAnsi="Times New Roman" w:cs="Times New Roman"/>
          <w:sz w:val="24"/>
          <w:szCs w:val="24"/>
        </w:rPr>
        <w:t>first 250</w:t>
      </w:r>
      <w:r w:rsidR="003A4EB7" w:rsidRPr="00E37E04">
        <w:rPr>
          <w:rFonts w:ascii="Times New Roman" w:hAnsi="Times New Roman" w:cs="Times New Roman"/>
          <w:sz w:val="24"/>
          <w:szCs w:val="24"/>
        </w:rPr>
        <w:t xml:space="preserve"> iterations</w:t>
      </w:r>
      <w:r w:rsidR="00AC34D2" w:rsidRPr="00E37E04">
        <w:rPr>
          <w:rFonts w:ascii="Times New Roman" w:hAnsi="Times New Roman" w:cs="Times New Roman"/>
          <w:sz w:val="24"/>
          <w:szCs w:val="24"/>
        </w:rPr>
        <w:t xml:space="preserve"> were discarded as burn-in, leaving 1000 posterior samples</w:t>
      </w:r>
      <w:r w:rsidR="00A57F63" w:rsidRPr="00E37E04">
        <w:rPr>
          <w:rFonts w:ascii="Times New Roman" w:hAnsi="Times New Roman" w:cs="Times New Roman"/>
          <w:sz w:val="24"/>
          <w:szCs w:val="24"/>
        </w:rPr>
        <w:t xml:space="preserve"> to analyze and evaluate</w:t>
      </w:r>
      <w:r w:rsidR="00AC34D2" w:rsidRPr="00E37E04">
        <w:rPr>
          <w:rFonts w:ascii="Times New Roman" w:hAnsi="Times New Roman" w:cs="Times New Roman"/>
          <w:sz w:val="24"/>
          <w:szCs w:val="24"/>
        </w:rPr>
        <w:t xml:space="preserve">. </w:t>
      </w:r>
      <w:bookmarkStart w:id="43" w:name="model-evaluation"/>
      <w:bookmarkEnd w:id="43"/>
    </w:p>
    <w:p w14:paraId="33AD6ACE" w14:textId="0F76E033" w:rsidR="00F94FEE" w:rsidRPr="00E37E04" w:rsidRDefault="003A4EB7"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predictive skill of </w:t>
      </w:r>
      <w:r w:rsidR="005E07BC" w:rsidRPr="00E37E04">
        <w:rPr>
          <w:rFonts w:ascii="Times New Roman" w:hAnsi="Times New Roman" w:cs="Times New Roman"/>
          <w:sz w:val="24"/>
          <w:szCs w:val="24"/>
        </w:rPr>
        <w:t xml:space="preserve">the runtime and accuracy </w:t>
      </w:r>
      <w:r w:rsidRPr="00E37E04">
        <w:rPr>
          <w:rFonts w:ascii="Times New Roman" w:hAnsi="Times New Roman" w:cs="Times New Roman"/>
          <w:sz w:val="24"/>
          <w:szCs w:val="24"/>
        </w:rPr>
        <w:t>model</w:t>
      </w:r>
      <w:r w:rsidR="005E07BC" w:rsidRPr="00E37E04">
        <w:rPr>
          <w:rFonts w:ascii="Times New Roman" w:hAnsi="Times New Roman" w:cs="Times New Roman"/>
          <w:sz w:val="24"/>
          <w:szCs w:val="24"/>
        </w:rPr>
        <w:t>s</w:t>
      </w:r>
      <w:r w:rsidRPr="00E37E04">
        <w:rPr>
          <w:rFonts w:ascii="Times New Roman" w:hAnsi="Times New Roman" w:cs="Times New Roman"/>
          <w:sz w:val="24"/>
          <w:szCs w:val="24"/>
        </w:rPr>
        <w:t xml:space="preserve"> was evaluated usi</w:t>
      </w:r>
      <w:r w:rsidR="000239C4" w:rsidRPr="00E37E04">
        <w:rPr>
          <w:rFonts w:ascii="Times New Roman" w:hAnsi="Times New Roman" w:cs="Times New Roman"/>
          <w:sz w:val="24"/>
          <w:szCs w:val="24"/>
        </w:rPr>
        <w:t xml:space="preserve">ng the mean squared error (MSE), </w:t>
      </w:r>
      <w:r w:rsidRPr="00E37E04">
        <w:rPr>
          <w:rFonts w:ascii="Times New Roman" w:hAnsi="Times New Roman" w:cs="Times New Roman"/>
          <w:sz w:val="24"/>
          <w:szCs w:val="24"/>
        </w:rPr>
        <w:t xml:space="preserve">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E37E04">
        <w:rPr>
          <w:rFonts w:ascii="Times New Roman" w:hAnsi="Times New Roman" w:cs="Times New Roman"/>
          <w:sz w:val="24"/>
          <w:szCs w:val="24"/>
        </w:rPr>
        <w:t xml:space="preserve"> statistic between observed and predicted values from the mean of the posterior distribution, and the standard deviation of the</w:t>
      </w:r>
      <w:r w:rsidR="002F2495" w:rsidRPr="00E37E04">
        <w:rPr>
          <w:rFonts w:ascii="Times New Roman" w:hAnsi="Times New Roman" w:cs="Times New Roman"/>
          <w:sz w:val="24"/>
          <w:szCs w:val="24"/>
        </w:rPr>
        <w:t xml:space="preserve"> prediction</w:t>
      </w:r>
      <w:r w:rsidRPr="00E37E04">
        <w:rPr>
          <w:rFonts w:ascii="Times New Roman" w:hAnsi="Times New Roman" w:cs="Times New Roman"/>
          <w:sz w:val="24"/>
          <w:szCs w:val="24"/>
        </w:rPr>
        <w:t xml:space="preserve"> </w:t>
      </w:r>
      <w:r w:rsidR="002F2495" w:rsidRPr="00E37E04">
        <w:rPr>
          <w:rFonts w:ascii="Times New Roman" w:hAnsi="Times New Roman" w:cs="Times New Roman"/>
          <w:sz w:val="24"/>
          <w:szCs w:val="24"/>
        </w:rPr>
        <w:t>posterior</w:t>
      </w:r>
      <w:r w:rsidRPr="00E37E04">
        <w:rPr>
          <w:rFonts w:ascii="Times New Roman" w:hAnsi="Times New Roman" w:cs="Times New Roman"/>
          <w:sz w:val="24"/>
          <w:szCs w:val="24"/>
        </w:rPr>
        <w:t xml:space="preserve">. </w:t>
      </w:r>
      <w:r w:rsidR="005E07BC" w:rsidRPr="00E37E04">
        <w:rPr>
          <w:rFonts w:ascii="Times New Roman" w:hAnsi="Times New Roman" w:cs="Times New Roman"/>
          <w:sz w:val="24"/>
          <w:szCs w:val="24"/>
        </w:rPr>
        <w:t xml:space="preserve">Model results </w:t>
      </w:r>
      <w:r w:rsidR="003B224B" w:rsidRPr="00E37E04">
        <w:rPr>
          <w:rFonts w:ascii="Times New Roman" w:hAnsi="Times New Roman" w:cs="Times New Roman"/>
          <w:sz w:val="24"/>
          <w:szCs w:val="24"/>
        </w:rPr>
        <w:t>were</w:t>
      </w:r>
      <w:r w:rsidR="005E07BC" w:rsidRPr="00E37E04">
        <w:rPr>
          <w:rFonts w:ascii="Times New Roman" w:hAnsi="Times New Roman" w:cs="Times New Roman"/>
          <w:sz w:val="24"/>
          <w:szCs w:val="24"/>
        </w:rPr>
        <w:t xml:space="preserve"> also visually assessed</w:t>
      </w:r>
      <w:r w:rsidR="00AC34D2" w:rsidRPr="00E37E04">
        <w:rPr>
          <w:rFonts w:ascii="Times New Roman" w:hAnsi="Times New Roman" w:cs="Times New Roman"/>
          <w:sz w:val="24"/>
          <w:szCs w:val="24"/>
        </w:rPr>
        <w:t xml:space="preserve"> by plotting the predicted values against the observed data</w:t>
      </w:r>
      <w:r w:rsidRPr="00E37E04">
        <w:rPr>
          <w:rFonts w:ascii="Times New Roman" w:hAnsi="Times New Roman" w:cs="Times New Roman"/>
          <w:sz w:val="24"/>
          <w:szCs w:val="24"/>
        </w:rPr>
        <w:t xml:space="preserve"> and qualitatively assessing deviations from</w:t>
      </w:r>
      <w:r w:rsidR="00AC34D2" w:rsidRPr="00E37E04">
        <w:rPr>
          <w:rFonts w:ascii="Times New Roman" w:hAnsi="Times New Roman" w:cs="Times New Roman"/>
          <w:sz w:val="24"/>
          <w:szCs w:val="24"/>
        </w:rPr>
        <w:t xml:space="preserve"> the y=x line.</w:t>
      </w:r>
    </w:p>
    <w:p w14:paraId="49948B50" w14:textId="02E8BD26" w:rsidR="00DF0AE6" w:rsidRPr="00E37E04" w:rsidRDefault="003B224B"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1E0B19" w:rsidRPr="00E37E04">
        <w:rPr>
          <w:rFonts w:ascii="Times New Roman" w:hAnsi="Times New Roman" w:cs="Times New Roman"/>
          <w:sz w:val="24"/>
          <w:szCs w:val="24"/>
        </w:rPr>
        <w:t>influence of each predictor</w:t>
      </w:r>
      <w:r w:rsidR="000239C4"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in</w:t>
      </w:r>
      <w:r w:rsidR="000239C4"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the runtime and accurac</w:t>
      </w:r>
      <w:r w:rsidRPr="00E37E04">
        <w:rPr>
          <w:rFonts w:ascii="Times New Roman" w:hAnsi="Times New Roman" w:cs="Times New Roman"/>
          <w:sz w:val="24"/>
          <w:szCs w:val="24"/>
        </w:rPr>
        <w:t xml:space="preserve">y </w:t>
      </w:r>
      <w:r w:rsidR="000239C4" w:rsidRPr="00E37E04">
        <w:rPr>
          <w:rFonts w:ascii="Times New Roman" w:hAnsi="Times New Roman" w:cs="Times New Roman"/>
          <w:sz w:val="24"/>
          <w:szCs w:val="24"/>
        </w:rPr>
        <w:t>m</w:t>
      </w:r>
      <w:r w:rsidR="00AC34D2" w:rsidRPr="00E37E04">
        <w:rPr>
          <w:rFonts w:ascii="Times New Roman" w:hAnsi="Times New Roman" w:cs="Times New Roman"/>
          <w:sz w:val="24"/>
          <w:szCs w:val="24"/>
        </w:rPr>
        <w:t>odel</w:t>
      </w:r>
      <w:r w:rsidR="001E0B19"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was</w:t>
      </w:r>
      <w:r w:rsidR="00AC34D2" w:rsidRPr="00E37E04">
        <w:rPr>
          <w:rFonts w:ascii="Times New Roman" w:hAnsi="Times New Roman" w:cs="Times New Roman"/>
          <w:sz w:val="24"/>
          <w:szCs w:val="24"/>
        </w:rPr>
        <w:t xml:space="preserve"> evaluated by </w:t>
      </w:r>
      <w:r w:rsidRPr="00E37E04">
        <w:rPr>
          <w:rFonts w:ascii="Times New Roman" w:hAnsi="Times New Roman" w:cs="Times New Roman"/>
          <w:sz w:val="24"/>
          <w:szCs w:val="24"/>
        </w:rPr>
        <w:t xml:space="preserve">leave-one-out </w:t>
      </w:r>
      <w:r w:rsidR="00AC34D2" w:rsidRPr="00E37E04">
        <w:rPr>
          <w:rFonts w:ascii="Times New Roman" w:hAnsi="Times New Roman" w:cs="Times New Roman"/>
          <w:sz w:val="24"/>
          <w:szCs w:val="24"/>
        </w:rPr>
        <w:t>cross</w:t>
      </w:r>
      <w:r w:rsidRPr="00E37E04">
        <w:rPr>
          <w:rFonts w:ascii="Times New Roman" w:hAnsi="Times New Roman" w:cs="Times New Roman"/>
          <w:sz w:val="24"/>
          <w:szCs w:val="24"/>
        </w:rPr>
        <w:t>-</w:t>
      </w:r>
      <w:r w:rsidR="00AC34D2" w:rsidRPr="00E37E04">
        <w:rPr>
          <w:rFonts w:ascii="Times New Roman" w:hAnsi="Times New Roman" w:cs="Times New Roman"/>
          <w:sz w:val="24"/>
          <w:szCs w:val="24"/>
        </w:rPr>
        <w:t>validati</w:t>
      </w:r>
      <w:r w:rsidRPr="00E37E04">
        <w:rPr>
          <w:rFonts w:ascii="Times New Roman" w:hAnsi="Times New Roman" w:cs="Times New Roman"/>
          <w:sz w:val="24"/>
          <w:szCs w:val="24"/>
        </w:rPr>
        <w:t xml:space="preserve">on, in which models were </w:t>
      </w:r>
      <w:r w:rsidR="000239C4" w:rsidRPr="00E37E04">
        <w:rPr>
          <w:rFonts w:ascii="Times New Roman" w:hAnsi="Times New Roman" w:cs="Times New Roman"/>
          <w:sz w:val="24"/>
          <w:szCs w:val="24"/>
        </w:rPr>
        <w:t xml:space="preserve">separately built using four </w:t>
      </w:r>
      <w:r w:rsidR="00AC34D2" w:rsidRPr="00E37E04">
        <w:rPr>
          <w:rFonts w:ascii="Times New Roman" w:hAnsi="Times New Roman" w:cs="Times New Roman"/>
          <w:sz w:val="24"/>
          <w:szCs w:val="24"/>
        </w:rPr>
        <w:t>of the</w:t>
      </w:r>
      <w:r w:rsidR="000239C4" w:rsidRPr="00E37E04">
        <w:rPr>
          <w:rFonts w:ascii="Times New Roman" w:hAnsi="Times New Roman" w:cs="Times New Roman"/>
          <w:sz w:val="24"/>
          <w:szCs w:val="24"/>
        </w:rPr>
        <w:t xml:space="preserve"> five</w:t>
      </w:r>
      <w:r w:rsidR="003A4EB7"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predictors. Each predictor was left out of a model</w:t>
      </w:r>
      <w:r w:rsidR="002F2495" w:rsidRPr="00E37E04">
        <w:rPr>
          <w:rFonts w:ascii="Times New Roman" w:hAnsi="Times New Roman" w:cs="Times New Roman"/>
          <w:sz w:val="24"/>
          <w:szCs w:val="24"/>
        </w:rPr>
        <w:t xml:space="preserve"> in turn</w:t>
      </w:r>
      <w:r w:rsidR="00AC34D2" w:rsidRPr="00E37E04">
        <w:rPr>
          <w:rFonts w:ascii="Times New Roman" w:hAnsi="Times New Roman" w:cs="Times New Roman"/>
          <w:sz w:val="24"/>
          <w:szCs w:val="24"/>
        </w:rPr>
        <w:t xml:space="preserve">, and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E37E04">
        <w:rPr>
          <w:rFonts w:ascii="Times New Roman" w:hAnsi="Times New Roman" w:cs="Times New Roman"/>
          <w:sz w:val="24"/>
          <w:szCs w:val="24"/>
        </w:rPr>
        <w:t xml:space="preserve"> of the subset model was evaluated </w:t>
      </w:r>
      <w:r w:rsidR="003A4EB7" w:rsidRPr="00E37E04">
        <w:rPr>
          <w:rFonts w:ascii="Times New Roman" w:hAnsi="Times New Roman" w:cs="Times New Roman"/>
          <w:sz w:val="24"/>
          <w:szCs w:val="24"/>
        </w:rPr>
        <w:t xml:space="preserve">and compared to the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E37E04">
        <w:rPr>
          <w:rFonts w:ascii="Times New Roman" w:hAnsi="Times New Roman" w:cs="Times New Roman"/>
          <w:sz w:val="24"/>
          <w:szCs w:val="24"/>
        </w:rPr>
        <w:t xml:space="preserve"> of the full model</w:t>
      </w:r>
      <w:r w:rsidR="00A57F63" w:rsidRPr="00E37E04">
        <w:rPr>
          <w:rFonts w:ascii="Times New Roman" w:hAnsi="Times New Roman" w:cs="Times New Roman"/>
          <w:sz w:val="24"/>
          <w:szCs w:val="24"/>
        </w:rPr>
        <w:t>. The</w:t>
      </w:r>
      <w:r w:rsidR="00AC34D2" w:rsidRPr="00E37E04">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3A4EB7"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was i</w:t>
      </w:r>
      <w:r w:rsidR="00AC34D2" w:rsidRPr="00E37E04">
        <w:rPr>
          <w:rFonts w:ascii="Times New Roman" w:hAnsi="Times New Roman" w:cs="Times New Roman"/>
          <w:sz w:val="24"/>
          <w:szCs w:val="24"/>
        </w:rPr>
        <w:t xml:space="preserve">nterpreted as the </w:t>
      </w:r>
      <w:r w:rsidR="00A57F63" w:rsidRPr="00E37E04">
        <w:rPr>
          <w:rFonts w:ascii="Times New Roman" w:hAnsi="Times New Roman" w:cs="Times New Roman"/>
          <w:sz w:val="24"/>
          <w:szCs w:val="24"/>
        </w:rPr>
        <w:t>predictive strength of the left-out variable</w:t>
      </w:r>
      <w:r w:rsidR="00AC34D2" w:rsidRPr="00E37E04">
        <w:rPr>
          <w:rFonts w:ascii="Times New Roman" w:hAnsi="Times New Roman" w:cs="Times New Roman"/>
          <w:sz w:val="24"/>
          <w:szCs w:val="24"/>
        </w:rPr>
        <w:t>.</w:t>
      </w:r>
    </w:p>
    <w:p w14:paraId="62C7D4CF" w14:textId="649FA7A0" w:rsidR="001E4E06" w:rsidRPr="001A4B99" w:rsidRDefault="00AC34D2" w:rsidP="003128D6">
      <w:pPr>
        <w:pStyle w:val="Heading2"/>
        <w:spacing w:before="120" w:line="240" w:lineRule="auto"/>
        <w:rPr>
          <w:rFonts w:ascii="Times New Roman" w:hAnsi="Times New Roman"/>
          <w:sz w:val="24"/>
          <w:szCs w:val="24"/>
        </w:rPr>
      </w:pPr>
      <w:bookmarkStart w:id="44" w:name="optimal-prediction"/>
      <w:bookmarkStart w:id="45" w:name="_Toc350683684"/>
      <w:bookmarkEnd w:id="44"/>
      <w:r w:rsidRPr="001A4B99">
        <w:rPr>
          <w:rFonts w:ascii="Times New Roman" w:hAnsi="Times New Roman"/>
          <w:sz w:val="24"/>
          <w:szCs w:val="24"/>
        </w:rPr>
        <w:t>Optimal Prediction</w:t>
      </w:r>
      <w:bookmarkStart w:id="46" w:name="unconstrained-optimization"/>
      <w:bookmarkEnd w:id="45"/>
      <w:bookmarkEnd w:id="46"/>
    </w:p>
    <w:p w14:paraId="273BE30A" w14:textId="0B368FCF" w:rsidR="001E4E06" w:rsidRPr="00E37E04" w:rsidRDefault="001E4E06"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Prediction of the optimal data-hardware configuration for an SDM </w:t>
      </w:r>
      <w:r w:rsidR="00A50640" w:rsidRPr="00E37E04">
        <w:rPr>
          <w:rFonts w:ascii="Times New Roman" w:hAnsi="Times New Roman" w:cs="Times New Roman"/>
          <w:sz w:val="24"/>
          <w:szCs w:val="24"/>
        </w:rPr>
        <w:t>followed</w:t>
      </w:r>
      <w:r w:rsidR="00F40F48" w:rsidRPr="00E37E04">
        <w:rPr>
          <w:rFonts w:ascii="Times New Roman" w:hAnsi="Times New Roman" w:cs="Times New Roman"/>
          <w:sz w:val="24"/>
          <w:szCs w:val="24"/>
        </w:rPr>
        <w:t xml:space="preserve"> a four-step process</w:t>
      </w:r>
      <w:r w:rsidR="00C07FCD" w:rsidRPr="00E37E04">
        <w:rPr>
          <w:rFonts w:ascii="Times New Roman" w:hAnsi="Times New Roman" w:cs="Times New Roman"/>
          <w:sz w:val="24"/>
          <w:szCs w:val="24"/>
        </w:rPr>
        <w:t xml:space="preserve"> (Figure 6)</w:t>
      </w:r>
      <w:r w:rsidR="00F40F48" w:rsidRPr="00E37E04">
        <w:rPr>
          <w:rFonts w:ascii="Times New Roman" w:hAnsi="Times New Roman" w:cs="Times New Roman"/>
          <w:sz w:val="24"/>
          <w:szCs w:val="24"/>
        </w:rPr>
        <w:t>. First, the accuracy model was used to identify the data configuration</w:t>
      </w:r>
      <w:r w:rsidR="000B7057" w:rsidRPr="00E37E04">
        <w:rPr>
          <w:rFonts w:ascii="Times New Roman" w:hAnsi="Times New Roman" w:cs="Times New Roman"/>
          <w:sz w:val="24"/>
          <w:szCs w:val="24"/>
        </w:rPr>
        <w:t xml:space="preserve"> that maximized accuracy</w:t>
      </w:r>
      <w:r w:rsidR="00F40F48" w:rsidRPr="00E37E04">
        <w:rPr>
          <w:rFonts w:ascii="Times New Roman" w:hAnsi="Times New Roman" w:cs="Times New Roman"/>
          <w:sz w:val="24"/>
          <w:szCs w:val="24"/>
        </w:rPr>
        <w:t xml:space="preserve">. Second, the performance model was used to predict the execution time of the accuracy-maximizing model run </w:t>
      </w:r>
      <w:r w:rsidR="00230E25" w:rsidRPr="00E37E04">
        <w:rPr>
          <w:rFonts w:ascii="Times New Roman" w:hAnsi="Times New Roman" w:cs="Times New Roman"/>
          <w:sz w:val="24"/>
          <w:szCs w:val="24"/>
        </w:rPr>
        <w:t>under various</w:t>
      </w:r>
      <w:r w:rsidR="00F40F48" w:rsidRPr="00E37E04">
        <w:rPr>
          <w:rFonts w:ascii="Times New Roman" w:hAnsi="Times New Roman" w:cs="Times New Roman"/>
          <w:sz w:val="24"/>
          <w:szCs w:val="24"/>
        </w:rPr>
        <w:t xml:space="preserve"> hardware configurations. Third, multidimensional hierarchical clustering was used to assemble groups of configurations similar to one another.</w:t>
      </w:r>
      <w:r w:rsidR="00DD209B" w:rsidRPr="00E37E04">
        <w:rPr>
          <w:rFonts w:ascii="Times New Roman" w:hAnsi="Times New Roman" w:cs="Times New Roman"/>
          <w:sz w:val="24"/>
          <w:szCs w:val="24"/>
        </w:rPr>
        <w:t xml:space="preserve"> </w:t>
      </w:r>
      <w:r w:rsidR="00F40F48" w:rsidRPr="00E37E04">
        <w:rPr>
          <w:rFonts w:ascii="Times New Roman" w:hAnsi="Times New Roman" w:cs="Times New Roman"/>
          <w:sz w:val="24"/>
          <w:szCs w:val="24"/>
        </w:rPr>
        <w:t>Finally, the hardware cluster with the lowest runtime, cost, and unc</w:t>
      </w:r>
      <w:r w:rsidR="003C0642" w:rsidRPr="00E37E04">
        <w:rPr>
          <w:rFonts w:ascii="Times New Roman" w:hAnsi="Times New Roman" w:cs="Times New Roman"/>
          <w:sz w:val="24"/>
          <w:szCs w:val="24"/>
        </w:rPr>
        <w:t>ertainty was selected as optimal.</w:t>
      </w:r>
      <w:r w:rsidR="00C07FCD" w:rsidRPr="00E37E04">
        <w:rPr>
          <w:rFonts w:ascii="Times New Roman" w:hAnsi="Times New Roman" w:cs="Times New Roman"/>
          <w:sz w:val="24"/>
          <w:szCs w:val="24"/>
        </w:rPr>
        <w:t xml:space="preserve"> </w:t>
      </w:r>
      <w:r w:rsidR="00230E25" w:rsidRPr="00E37E04">
        <w:rPr>
          <w:rFonts w:ascii="Times New Roman" w:hAnsi="Times New Roman" w:cs="Times New Roman"/>
          <w:sz w:val="24"/>
          <w:szCs w:val="24"/>
        </w:rPr>
        <w:t xml:space="preserve">This approach assumes that </w:t>
      </w:r>
      <w:r w:rsidR="001E0B19" w:rsidRPr="00E37E04">
        <w:rPr>
          <w:rFonts w:ascii="Times New Roman" w:hAnsi="Times New Roman" w:cs="Times New Roman"/>
          <w:sz w:val="24"/>
          <w:szCs w:val="24"/>
        </w:rPr>
        <w:t xml:space="preserve">the researcher chooses spatial resolution (number of cells in the prediction) </w:t>
      </w:r>
      <w:r w:rsidR="001E0B19" w:rsidRPr="00E37E04">
        <w:rPr>
          <w:rFonts w:ascii="Times New Roman" w:hAnsi="Times New Roman" w:cs="Times New Roman"/>
          <w:i/>
          <w:sz w:val="24"/>
          <w:szCs w:val="24"/>
        </w:rPr>
        <w:t>a priori</w:t>
      </w:r>
      <w:r w:rsidR="008A597E" w:rsidRPr="00E37E04">
        <w:rPr>
          <w:rFonts w:ascii="Times New Roman" w:hAnsi="Times New Roman" w:cs="Times New Roman"/>
          <w:sz w:val="24"/>
          <w:szCs w:val="24"/>
        </w:rPr>
        <w:t>, and</w:t>
      </w:r>
      <w:r w:rsidR="00230E25" w:rsidRPr="00E37E04">
        <w:rPr>
          <w:rFonts w:ascii="Times New Roman" w:hAnsi="Times New Roman" w:cs="Times New Roman"/>
          <w:sz w:val="24"/>
          <w:szCs w:val="24"/>
        </w:rPr>
        <w:t xml:space="preserve"> so this variable</w:t>
      </w:r>
      <w:r w:rsidR="008A597E" w:rsidRPr="00E37E04">
        <w:rPr>
          <w:rFonts w:ascii="Times New Roman" w:hAnsi="Times New Roman" w:cs="Times New Roman"/>
          <w:sz w:val="24"/>
          <w:szCs w:val="24"/>
        </w:rPr>
        <w:t xml:space="preserve"> is not included in optimization.</w:t>
      </w:r>
    </w:p>
    <w:p w14:paraId="712F6EC8" w14:textId="74B66E70" w:rsidR="003C0642" w:rsidRPr="00E37E04" w:rsidRDefault="003C0642" w:rsidP="003128D6">
      <w:pPr>
        <w:pStyle w:val="BodyText"/>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ab/>
      </w:r>
      <w:r w:rsidR="00230E25" w:rsidRPr="00E37E04">
        <w:rPr>
          <w:rFonts w:ascii="Times New Roman" w:hAnsi="Times New Roman" w:cs="Times New Roman"/>
          <w:sz w:val="24"/>
          <w:szCs w:val="24"/>
        </w:rPr>
        <w:t>For the first step</w:t>
      </w:r>
      <w:r w:rsidRPr="00E37E04">
        <w:rPr>
          <w:rFonts w:ascii="Times New Roman" w:hAnsi="Times New Roman" w:cs="Times New Roman"/>
          <w:sz w:val="24"/>
          <w:szCs w:val="24"/>
        </w:rPr>
        <w:t xml:space="preserve">, the accuracy model </w:t>
      </w:r>
      <w:r w:rsidR="00230E25" w:rsidRPr="00E37E04">
        <w:rPr>
          <w:rFonts w:ascii="Times New Roman" w:hAnsi="Times New Roman" w:cs="Times New Roman"/>
          <w:sz w:val="24"/>
          <w:szCs w:val="24"/>
        </w:rPr>
        <w:t xml:space="preserve">for a given </w:t>
      </w:r>
      <w:r w:rsidR="00F40635" w:rsidRPr="00E37E04">
        <w:rPr>
          <w:rFonts w:ascii="Times New Roman" w:hAnsi="Times New Roman" w:cs="Times New Roman"/>
          <w:sz w:val="24"/>
          <w:szCs w:val="24"/>
        </w:rPr>
        <w:t xml:space="preserve">SDM </w:t>
      </w:r>
      <w:r w:rsidRPr="00E37E04">
        <w:rPr>
          <w:rFonts w:ascii="Times New Roman" w:hAnsi="Times New Roman" w:cs="Times New Roman"/>
          <w:sz w:val="24"/>
          <w:szCs w:val="24"/>
        </w:rPr>
        <w:t xml:space="preserve">was used to predict the accuracy of </w:t>
      </w:r>
      <w:r w:rsidR="00F40635" w:rsidRPr="00E37E04">
        <w:rPr>
          <w:rFonts w:ascii="Times New Roman" w:hAnsi="Times New Roman" w:cs="Times New Roman"/>
          <w:sz w:val="24"/>
          <w:szCs w:val="24"/>
        </w:rPr>
        <w:t xml:space="preserve">500 </w:t>
      </w:r>
      <w:r w:rsidRPr="00E37E04">
        <w:rPr>
          <w:rFonts w:ascii="Times New Roman" w:hAnsi="Times New Roman" w:cs="Times New Roman"/>
          <w:sz w:val="24"/>
          <w:szCs w:val="24"/>
        </w:rPr>
        <w:t xml:space="preserve">regularly spaced </w:t>
      </w:r>
      <w:r w:rsidR="00230E25"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w:t>
      </w:r>
      <w:r w:rsidR="000239C4" w:rsidRPr="00E37E04">
        <w:rPr>
          <w:rFonts w:ascii="Times New Roman" w:hAnsi="Times New Roman" w:cs="Times New Roman"/>
          <w:sz w:val="24"/>
          <w:szCs w:val="24"/>
        </w:rPr>
        <w:t>Th</w:t>
      </w:r>
      <w:r w:rsidR="00230E25" w:rsidRPr="00E37E04">
        <w:rPr>
          <w:rFonts w:ascii="Times New Roman" w:hAnsi="Times New Roman" w:cs="Times New Roman"/>
          <w:sz w:val="24"/>
          <w:szCs w:val="24"/>
        </w:rPr>
        <w:t xml:space="preserve">ese configurations </w:t>
      </w:r>
      <w:r w:rsidR="000239C4" w:rsidRPr="00E37E04">
        <w:rPr>
          <w:rFonts w:ascii="Times New Roman" w:hAnsi="Times New Roman" w:cs="Times New Roman"/>
          <w:sz w:val="24"/>
          <w:szCs w:val="24"/>
        </w:rPr>
        <w:t xml:space="preserve">included </w:t>
      </w:r>
      <w:r w:rsidR="00230E25" w:rsidRPr="00E37E04">
        <w:rPr>
          <w:rFonts w:ascii="Times New Roman" w:hAnsi="Times New Roman" w:cs="Times New Roman"/>
          <w:sz w:val="24"/>
          <w:szCs w:val="24"/>
        </w:rPr>
        <w:t>training dataset sizes</w:t>
      </w:r>
      <w:r w:rsidR="001E0B19" w:rsidRPr="00E37E04">
        <w:rPr>
          <w:rFonts w:ascii="Times New Roman" w:hAnsi="Times New Roman" w:cs="Times New Roman"/>
          <w:sz w:val="24"/>
          <w:szCs w:val="24"/>
        </w:rPr>
        <w:t xml:space="preserve"> between</w:t>
      </w:r>
      <w:r w:rsidR="00230E25" w:rsidRPr="00E37E04">
        <w:rPr>
          <w:rFonts w:ascii="Times New Roman" w:hAnsi="Times New Roman" w:cs="Times New Roman"/>
          <w:sz w:val="24"/>
          <w:szCs w:val="24"/>
        </w:rPr>
        <w:t xml:space="preserve"> </w:t>
      </w:r>
      <w:r w:rsidR="00F40635" w:rsidRPr="00E37E04">
        <w:rPr>
          <w:rFonts w:ascii="Times New Roman" w:hAnsi="Times New Roman" w:cs="Times New Roman"/>
          <w:sz w:val="24"/>
          <w:szCs w:val="24"/>
        </w:rPr>
        <w:t>0</w:t>
      </w:r>
      <w:r w:rsidR="000239C4" w:rsidRPr="00E37E04">
        <w:rPr>
          <w:rFonts w:ascii="Times New Roman" w:hAnsi="Times New Roman" w:cs="Times New Roman"/>
          <w:sz w:val="24"/>
          <w:szCs w:val="24"/>
        </w:rPr>
        <w:t xml:space="preserve"> and 10,000</w:t>
      </w:r>
      <w:r w:rsidR="00230E25" w:rsidRPr="00E37E04">
        <w:rPr>
          <w:rFonts w:ascii="Times New Roman" w:hAnsi="Times New Roman" w:cs="Times New Roman"/>
          <w:sz w:val="24"/>
          <w:szCs w:val="24"/>
        </w:rPr>
        <w:t xml:space="preserve"> </w:t>
      </w:r>
      <w:r w:rsidR="001E0B19" w:rsidRPr="00E37E04">
        <w:rPr>
          <w:rFonts w:ascii="Times New Roman" w:hAnsi="Times New Roman" w:cs="Times New Roman"/>
          <w:sz w:val="24"/>
          <w:szCs w:val="24"/>
        </w:rPr>
        <w:t xml:space="preserve">occurrences </w:t>
      </w:r>
      <w:r w:rsidR="00230E25" w:rsidRPr="00E37E04">
        <w:rPr>
          <w:rFonts w:ascii="Times New Roman" w:hAnsi="Times New Roman" w:cs="Times New Roman"/>
          <w:sz w:val="24"/>
          <w:szCs w:val="24"/>
        </w:rPr>
        <w:t>at an interval of 100</w:t>
      </w:r>
      <w:r w:rsidR="000239C4" w:rsidRPr="00E37E04">
        <w:rPr>
          <w:rFonts w:ascii="Times New Roman" w:hAnsi="Times New Roman" w:cs="Times New Roman"/>
          <w:sz w:val="24"/>
          <w:szCs w:val="24"/>
        </w:rPr>
        <w:t xml:space="preserve"> and covariates between one and five.</w:t>
      </w:r>
      <w:r w:rsidR="001E0B19" w:rsidRPr="00E37E04">
        <w:rPr>
          <w:rFonts w:ascii="Times New Roman" w:hAnsi="Times New Roman" w:cs="Times New Roman"/>
          <w:sz w:val="24"/>
          <w:szCs w:val="24"/>
        </w:rPr>
        <w:t xml:space="preserve"> Hardware configurations were chosen between 1 and 24 CPU cores and 1 and 24 GB of memory at an interval of 2 GB. </w:t>
      </w:r>
      <w:r w:rsidR="000239C4" w:rsidRPr="00E37E04">
        <w:rPr>
          <w:rFonts w:ascii="Times New Roman" w:hAnsi="Times New Roman" w:cs="Times New Roman"/>
          <w:sz w:val="24"/>
          <w:szCs w:val="24"/>
        </w:rPr>
        <w:t xml:space="preserve">Predictions </w:t>
      </w:r>
      <w:r w:rsidRPr="00E37E04">
        <w:rPr>
          <w:rFonts w:ascii="Times New Roman" w:hAnsi="Times New Roman" w:cs="Times New Roman"/>
          <w:sz w:val="24"/>
          <w:szCs w:val="24"/>
        </w:rPr>
        <w:t xml:space="preserve">were sorted, first by descending order of accuracy, then by ascending order of training </w:t>
      </w:r>
      <w:r w:rsidR="00230E25" w:rsidRPr="00E37E04">
        <w:rPr>
          <w:rFonts w:ascii="Times New Roman" w:hAnsi="Times New Roman" w:cs="Times New Roman"/>
          <w:sz w:val="24"/>
          <w:szCs w:val="24"/>
        </w:rPr>
        <w:t>dataset size</w:t>
      </w:r>
      <w:r w:rsidRPr="00E37E04">
        <w:rPr>
          <w:rFonts w:ascii="Times New Roman" w:hAnsi="Times New Roman" w:cs="Times New Roman"/>
          <w:sz w:val="24"/>
          <w:szCs w:val="24"/>
        </w:rPr>
        <w:t xml:space="preserve">, and finally by ascending number of covariates. </w:t>
      </w:r>
      <w:r w:rsidR="00230E25" w:rsidRPr="00E37E04">
        <w:rPr>
          <w:rFonts w:ascii="Times New Roman" w:hAnsi="Times New Roman" w:cs="Times New Roman"/>
          <w:sz w:val="24"/>
          <w:szCs w:val="24"/>
        </w:rPr>
        <w:t>Hence</w:t>
      </w:r>
      <w:r w:rsidRPr="00E37E04">
        <w:rPr>
          <w:rFonts w:ascii="Times New Roman" w:hAnsi="Times New Roman" w:cs="Times New Roman"/>
          <w:sz w:val="24"/>
          <w:szCs w:val="24"/>
        </w:rPr>
        <w:t xml:space="preserve">, given equal accuracy, the configuration that requires the </w:t>
      </w:r>
      <w:r w:rsidR="00230E25" w:rsidRPr="00E37E04">
        <w:rPr>
          <w:rFonts w:ascii="Times New Roman" w:hAnsi="Times New Roman" w:cs="Times New Roman"/>
          <w:sz w:val="24"/>
          <w:szCs w:val="24"/>
        </w:rPr>
        <w:t>smaller training dataset</w:t>
      </w:r>
      <w:r w:rsidRPr="00E37E04">
        <w:rPr>
          <w:rFonts w:ascii="Times New Roman" w:hAnsi="Times New Roman" w:cs="Times New Roman"/>
          <w:sz w:val="24"/>
          <w:szCs w:val="24"/>
        </w:rPr>
        <w:t xml:space="preserve"> was preferentially chosen. </w:t>
      </w:r>
    </w:p>
    <w:p w14:paraId="24092461" w14:textId="7F3F14F3" w:rsidR="003C0642" w:rsidRPr="00E37E04" w:rsidRDefault="003C0642" w:rsidP="003128D6">
      <w:pPr>
        <w:pStyle w:val="BodyText"/>
        <w:spacing w:before="120" w:after="0" w:line="240" w:lineRule="auto"/>
        <w:rPr>
          <w:rFonts w:ascii="Times New Roman" w:hAnsi="Times New Roman" w:cs="Times New Roman"/>
          <w:sz w:val="24"/>
          <w:szCs w:val="24"/>
        </w:rPr>
      </w:pPr>
      <w:r w:rsidRPr="00E37E04">
        <w:rPr>
          <w:rFonts w:ascii="Times New Roman" w:hAnsi="Times New Roman" w:cs="Times New Roman"/>
          <w:sz w:val="24"/>
          <w:szCs w:val="24"/>
        </w:rPr>
        <w:tab/>
      </w:r>
      <w:r w:rsidR="003448C2" w:rsidRPr="00E37E04">
        <w:rPr>
          <w:rFonts w:ascii="Times New Roman" w:hAnsi="Times New Roman" w:cs="Times New Roman"/>
          <w:sz w:val="24"/>
          <w:szCs w:val="24"/>
        </w:rPr>
        <w:t>In the second step, t</w:t>
      </w:r>
      <w:r w:rsidRPr="00E37E04">
        <w:rPr>
          <w:rFonts w:ascii="Times New Roman" w:hAnsi="Times New Roman" w:cs="Times New Roman"/>
          <w:sz w:val="24"/>
          <w:szCs w:val="24"/>
        </w:rPr>
        <w:t xml:space="preserve">he accuracy-maximizing data configuration, and thus expected accuracy, was held constant and used as </w:t>
      </w:r>
      <w:r w:rsidR="00F40635" w:rsidRPr="00E37E04">
        <w:rPr>
          <w:rFonts w:ascii="Times New Roman" w:hAnsi="Times New Roman" w:cs="Times New Roman"/>
          <w:sz w:val="24"/>
          <w:szCs w:val="24"/>
        </w:rPr>
        <w:t xml:space="preserve">an input </w:t>
      </w:r>
      <w:r w:rsidR="000239C4" w:rsidRPr="00E37E04">
        <w:rPr>
          <w:rFonts w:ascii="Times New Roman" w:hAnsi="Times New Roman" w:cs="Times New Roman"/>
          <w:sz w:val="24"/>
          <w:szCs w:val="24"/>
        </w:rPr>
        <w:t>for the performance model. Th</w:t>
      </w:r>
      <w:r w:rsidR="00137CCE" w:rsidRPr="00E37E04">
        <w:rPr>
          <w:rFonts w:ascii="Times New Roman" w:hAnsi="Times New Roman" w:cs="Times New Roman"/>
          <w:sz w:val="24"/>
          <w:szCs w:val="24"/>
        </w:rPr>
        <w:t>e performance</w:t>
      </w:r>
      <w:r w:rsidR="000239C4" w:rsidRPr="00E37E04">
        <w:rPr>
          <w:rFonts w:ascii="Times New Roman" w:hAnsi="Times New Roman" w:cs="Times New Roman"/>
          <w:sz w:val="24"/>
          <w:szCs w:val="24"/>
        </w:rPr>
        <w:t xml:space="preserve"> model </w:t>
      </w:r>
      <w:r w:rsidRPr="00E37E04">
        <w:rPr>
          <w:rFonts w:ascii="Times New Roman" w:hAnsi="Times New Roman" w:cs="Times New Roman"/>
          <w:sz w:val="24"/>
          <w:szCs w:val="24"/>
        </w:rPr>
        <w:t>was used to predict the runtime of a</w:t>
      </w:r>
      <w:r w:rsidR="00137CCE" w:rsidRPr="00E37E04">
        <w:rPr>
          <w:rFonts w:ascii="Times New Roman" w:hAnsi="Times New Roman" w:cs="Times New Roman"/>
          <w:sz w:val="24"/>
          <w:szCs w:val="24"/>
        </w:rPr>
        <w:t xml:space="preserve"> SDM</w:t>
      </w:r>
      <w:r w:rsidRPr="00E37E04">
        <w:rPr>
          <w:rFonts w:ascii="Times New Roman" w:hAnsi="Times New Roman" w:cs="Times New Roman"/>
          <w:sz w:val="24"/>
          <w:szCs w:val="24"/>
        </w:rPr>
        <w:t xml:space="preserve"> experiment with the given </w:t>
      </w:r>
      <w:r w:rsidR="00F40635" w:rsidRPr="00E37E04">
        <w:rPr>
          <w:rFonts w:ascii="Times New Roman" w:hAnsi="Times New Roman" w:cs="Times New Roman"/>
          <w:sz w:val="24"/>
          <w:szCs w:val="24"/>
        </w:rPr>
        <w:t xml:space="preserve">data configuration </w:t>
      </w:r>
      <w:r w:rsidR="00137CCE" w:rsidRPr="00E37E04">
        <w:rPr>
          <w:rFonts w:ascii="Times New Roman" w:hAnsi="Times New Roman" w:cs="Times New Roman"/>
          <w:sz w:val="24"/>
          <w:szCs w:val="24"/>
        </w:rPr>
        <w:t xml:space="preserve">for </w:t>
      </w:r>
      <w:r w:rsidR="00F40635" w:rsidRPr="00E37E04">
        <w:rPr>
          <w:rFonts w:ascii="Times New Roman" w:hAnsi="Times New Roman" w:cs="Times New Roman"/>
          <w:sz w:val="24"/>
          <w:szCs w:val="24"/>
        </w:rPr>
        <w:t>a set of 288</w:t>
      </w:r>
      <w:r w:rsidR="00370D63" w:rsidRPr="00E37E04">
        <w:rPr>
          <w:rFonts w:ascii="Times New Roman" w:hAnsi="Times New Roman" w:cs="Times New Roman"/>
          <w:sz w:val="24"/>
          <w:szCs w:val="24"/>
        </w:rPr>
        <w:t xml:space="preserve"> CPU and memory configurations. Candidate configurations were chosen from GCE allowable custom instance types, and covered the </w:t>
      </w:r>
      <w:r w:rsidR="005F5DA2" w:rsidRPr="00E37E04">
        <w:rPr>
          <w:rFonts w:ascii="Times New Roman" w:hAnsi="Times New Roman" w:cs="Times New Roman"/>
          <w:sz w:val="24"/>
          <w:szCs w:val="24"/>
        </w:rPr>
        <w:t xml:space="preserve">parameter </w:t>
      </w:r>
      <w:r w:rsidR="00370D63" w:rsidRPr="00E37E04">
        <w:rPr>
          <w:rFonts w:ascii="Times New Roman" w:hAnsi="Times New Roman" w:cs="Times New Roman"/>
          <w:sz w:val="24"/>
          <w:szCs w:val="24"/>
        </w:rPr>
        <w:t xml:space="preserve">space between 1 and 25 cores and 1 and 25 GB of memory. </w:t>
      </w:r>
      <w:r w:rsidR="005F5DA2" w:rsidRPr="00E37E04">
        <w:rPr>
          <w:rFonts w:ascii="Times New Roman" w:hAnsi="Times New Roman" w:cs="Times New Roman"/>
          <w:sz w:val="24"/>
          <w:szCs w:val="24"/>
        </w:rPr>
        <w:t>Each</w:t>
      </w:r>
      <w:r w:rsidR="00370D63" w:rsidRPr="00E37E04">
        <w:rPr>
          <w:rFonts w:ascii="Times New Roman" w:hAnsi="Times New Roman" w:cs="Times New Roman"/>
          <w:sz w:val="24"/>
          <w:szCs w:val="24"/>
        </w:rPr>
        <w:t xml:space="preserve"> runtime prediction was </w:t>
      </w:r>
      <w:r w:rsidR="005F5DA2" w:rsidRPr="00E37E04">
        <w:rPr>
          <w:rFonts w:ascii="Times New Roman" w:hAnsi="Times New Roman" w:cs="Times New Roman"/>
          <w:sz w:val="24"/>
          <w:szCs w:val="24"/>
        </w:rPr>
        <w:t>evaluated</w:t>
      </w:r>
      <w:r w:rsidR="00370D63" w:rsidRPr="00E37E04">
        <w:rPr>
          <w:rFonts w:ascii="Times New Roman" w:hAnsi="Times New Roman" w:cs="Times New Roman"/>
          <w:sz w:val="24"/>
          <w:szCs w:val="24"/>
        </w:rPr>
        <w:t xml:space="preserve"> as </w:t>
      </w:r>
      <w:r w:rsidR="005F5DA2" w:rsidRPr="00E37E04">
        <w:rPr>
          <w:rFonts w:ascii="Times New Roman" w:hAnsi="Times New Roman" w:cs="Times New Roman"/>
          <w:sz w:val="24"/>
          <w:szCs w:val="24"/>
        </w:rPr>
        <w:t xml:space="preserve">1000 </w:t>
      </w:r>
      <w:r w:rsidR="00F40635" w:rsidRPr="00E37E04">
        <w:rPr>
          <w:rFonts w:ascii="Times New Roman" w:hAnsi="Times New Roman" w:cs="Times New Roman"/>
          <w:sz w:val="24"/>
          <w:szCs w:val="24"/>
        </w:rPr>
        <w:t xml:space="preserve">samples from the </w:t>
      </w:r>
      <w:r w:rsidR="005F5DA2" w:rsidRPr="00E37E04">
        <w:rPr>
          <w:rFonts w:ascii="Times New Roman" w:hAnsi="Times New Roman" w:cs="Times New Roman"/>
          <w:sz w:val="24"/>
          <w:szCs w:val="24"/>
        </w:rPr>
        <w:t>posterior</w:t>
      </w:r>
      <w:r w:rsidR="00F40635" w:rsidRPr="00E37E04">
        <w:rPr>
          <w:rFonts w:ascii="Times New Roman" w:hAnsi="Times New Roman" w:cs="Times New Roman"/>
          <w:sz w:val="24"/>
          <w:szCs w:val="24"/>
        </w:rPr>
        <w:t xml:space="preserve"> distribution</w:t>
      </w:r>
      <w:r w:rsidR="00137CCE" w:rsidRPr="00E37E04">
        <w:rPr>
          <w:rFonts w:ascii="Times New Roman" w:hAnsi="Times New Roman" w:cs="Times New Roman"/>
          <w:sz w:val="24"/>
          <w:szCs w:val="24"/>
        </w:rPr>
        <w:t xml:space="preserve"> provided by bartMachine</w:t>
      </w:r>
      <w:r w:rsidR="005F5DA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5F5DA2" w:rsidRPr="00E37E04">
        <w:rPr>
          <w:rFonts w:ascii="Times New Roman" w:hAnsi="Times New Roman" w:cs="Times New Roman"/>
          <w:sz w:val="24"/>
          <w:szCs w:val="24"/>
        </w:rPr>
        <w:t xml:space="preserve">The mean of the distribution was used to calculate runtime cost, </w:t>
      </w:r>
      <w:r w:rsidR="00370D63" w:rsidRPr="00E37E04">
        <w:rPr>
          <w:rFonts w:ascii="Times New Roman" w:hAnsi="Times New Roman" w:cs="Times New Roman"/>
          <w:sz w:val="24"/>
          <w:szCs w:val="24"/>
        </w:rPr>
        <w:t>using GCE rates</w:t>
      </w:r>
      <w:r w:rsidR="001E0B19" w:rsidRPr="00E37E04">
        <w:rPr>
          <w:rFonts w:ascii="Times New Roman" w:hAnsi="Times New Roman" w:cs="Times New Roman"/>
          <w:sz w:val="24"/>
          <w:szCs w:val="24"/>
        </w:rPr>
        <w:t xml:space="preserve"> (Cost = $0.03492/CPU + $0.00468/GB; </w:t>
      </w:r>
      <w:r w:rsidR="001355CF" w:rsidRPr="00E37E04">
        <w:rPr>
          <w:rFonts w:ascii="Times New Roman" w:hAnsi="Times New Roman" w:cs="Times New Roman"/>
          <w:sz w:val="24"/>
          <w:szCs w:val="24"/>
        </w:rPr>
        <w:t>Google, Inc, 2017</w:t>
      </w:r>
      <w:r w:rsidR="001E0B19" w:rsidRPr="00E37E04">
        <w:rPr>
          <w:rFonts w:ascii="Times New Roman" w:hAnsi="Times New Roman" w:cs="Times New Roman"/>
          <w:sz w:val="24"/>
          <w:szCs w:val="24"/>
        </w:rPr>
        <w:t>)</w:t>
      </w:r>
      <w:r w:rsidR="005F5DA2" w:rsidRPr="00E37E04">
        <w:rPr>
          <w:rFonts w:ascii="Times New Roman" w:hAnsi="Times New Roman" w:cs="Times New Roman"/>
          <w:sz w:val="24"/>
          <w:szCs w:val="24"/>
        </w:rPr>
        <w:t>, and the standard deviation was used as a measure of prediction uncertainty.</w:t>
      </w:r>
      <w:r w:rsidR="001355CF" w:rsidRPr="00E37E04">
        <w:rPr>
          <w:rFonts w:ascii="Times New Roman" w:hAnsi="Times New Roman" w:cs="Times New Roman"/>
          <w:sz w:val="24"/>
          <w:szCs w:val="24"/>
        </w:rPr>
        <w:t xml:space="preserve"> The dataset was subsequently scaled and centered using the R function scale.</w:t>
      </w:r>
    </w:p>
    <w:p w14:paraId="0B4CC184" w14:textId="13FEC1A7" w:rsidR="00370D63" w:rsidRPr="00E37E04" w:rsidRDefault="00370D63"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runtime predictions were </w:t>
      </w:r>
      <w:r w:rsidR="005F5DA2" w:rsidRPr="00E37E04">
        <w:rPr>
          <w:rFonts w:ascii="Times New Roman" w:hAnsi="Times New Roman" w:cs="Times New Roman"/>
          <w:sz w:val="24"/>
          <w:szCs w:val="24"/>
        </w:rPr>
        <w:t xml:space="preserve">then </w:t>
      </w:r>
      <w:r w:rsidRPr="00E37E04">
        <w:rPr>
          <w:rFonts w:ascii="Times New Roman" w:hAnsi="Times New Roman" w:cs="Times New Roman"/>
          <w:sz w:val="24"/>
          <w:szCs w:val="24"/>
        </w:rPr>
        <w:t xml:space="preserve">clustered using complete linkage hierarchical clustering on runtime, run cost, and </w:t>
      </w:r>
      <w:r w:rsidR="005F5DA2" w:rsidRPr="00E37E04">
        <w:rPr>
          <w:rFonts w:ascii="Times New Roman" w:hAnsi="Times New Roman" w:cs="Times New Roman"/>
          <w:sz w:val="24"/>
          <w:szCs w:val="24"/>
        </w:rPr>
        <w:t>prediction uncertainty</w:t>
      </w:r>
      <w:r w:rsidRPr="00E37E04">
        <w:rPr>
          <w:rFonts w:ascii="Times New Roman" w:hAnsi="Times New Roman" w:cs="Times New Roman"/>
          <w:sz w:val="24"/>
          <w:szCs w:val="24"/>
        </w:rPr>
        <w:t xml:space="preserve">. </w:t>
      </w:r>
      <w:r w:rsidR="00E51880" w:rsidRPr="00E37E04">
        <w:rPr>
          <w:rFonts w:ascii="Times New Roman" w:hAnsi="Times New Roman" w:cs="Times New Roman"/>
          <w:sz w:val="24"/>
          <w:szCs w:val="24"/>
        </w:rPr>
        <w:t xml:space="preserve">Prior to clustering, the dataset was centered and scaled using the R scale function. </w:t>
      </w:r>
      <w:r w:rsidRPr="00E37E04">
        <w:rPr>
          <w:rFonts w:ascii="Times New Roman" w:hAnsi="Times New Roman" w:cs="Times New Roman"/>
          <w:sz w:val="24"/>
          <w:szCs w:val="24"/>
        </w:rPr>
        <w:t>The result</w:t>
      </w:r>
      <w:r w:rsidR="005F5DA2" w:rsidRPr="00E37E04">
        <w:rPr>
          <w:rFonts w:ascii="Times New Roman" w:hAnsi="Times New Roman" w:cs="Times New Roman"/>
          <w:sz w:val="24"/>
          <w:szCs w:val="24"/>
        </w:rPr>
        <w:t xml:space="preserve">s were plotted as a dendrogram and </w:t>
      </w:r>
      <w:r w:rsidR="00F40635" w:rsidRPr="00E37E04">
        <w:rPr>
          <w:rFonts w:ascii="Times New Roman" w:hAnsi="Times New Roman" w:cs="Times New Roman"/>
          <w:sz w:val="24"/>
          <w:szCs w:val="24"/>
        </w:rPr>
        <w:t>demarcated</w:t>
      </w:r>
      <w:r w:rsidRPr="00E37E04">
        <w:rPr>
          <w:rFonts w:ascii="Times New Roman" w:hAnsi="Times New Roman" w:cs="Times New Roman"/>
          <w:sz w:val="24"/>
          <w:szCs w:val="24"/>
        </w:rPr>
        <w:t xml:space="preserve"> into clusters using the silhouette rule </w:t>
      </w:r>
      <w:r w:rsidR="00E91C2D" w:rsidRPr="00E37E04">
        <w:rPr>
          <w:rFonts w:ascii="Times New Roman" w:hAnsi="Times New Roman" w:cs="Times New Roman"/>
          <w:sz w:val="24"/>
          <w:szCs w:val="24"/>
        </w:rPr>
        <w:t>for maximizing within-cluster homogeneity while maximizing out-of-cluster varianc</w:t>
      </w:r>
      <w:r w:rsidR="00F40635" w:rsidRPr="00E37E04">
        <w:rPr>
          <w:rFonts w:ascii="Times New Roman" w:hAnsi="Times New Roman" w:cs="Times New Roman"/>
          <w:sz w:val="24"/>
          <w:szCs w:val="24"/>
        </w:rPr>
        <w:t>e (Rousseeuw, 1987)</w:t>
      </w:r>
      <w:r w:rsidR="00E91C2D" w:rsidRPr="00E37E04">
        <w:rPr>
          <w:rFonts w:ascii="Times New Roman" w:hAnsi="Times New Roman" w:cs="Times New Roman"/>
          <w:sz w:val="24"/>
          <w:szCs w:val="24"/>
        </w:rPr>
        <w:t xml:space="preserve">. </w:t>
      </w:r>
    </w:p>
    <w:p w14:paraId="79665FDF" w14:textId="7B6593EC" w:rsidR="00DF0AE6" w:rsidRPr="00E37E04" w:rsidRDefault="00E91C2D" w:rsidP="00C92AEB">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Finally, the clusters were plotted</w:t>
      </w:r>
      <w:r w:rsidR="005F5DA2" w:rsidRPr="00E37E04">
        <w:rPr>
          <w:rFonts w:ascii="Times New Roman" w:hAnsi="Times New Roman" w:cs="Times New Roman"/>
          <w:sz w:val="24"/>
          <w:szCs w:val="24"/>
        </w:rPr>
        <w:t xml:space="preserve"> in time-cost-uncertainty space. </w:t>
      </w:r>
      <w:r w:rsidRPr="00E37E04">
        <w:rPr>
          <w:rFonts w:ascii="Times New Roman" w:hAnsi="Times New Roman" w:cs="Times New Roman"/>
          <w:sz w:val="24"/>
          <w:szCs w:val="24"/>
        </w:rPr>
        <w:t xml:space="preserve">The </w:t>
      </w:r>
      <w:r w:rsidR="00575B29" w:rsidRPr="00E37E04">
        <w:rPr>
          <w:rFonts w:ascii="Times New Roman" w:hAnsi="Times New Roman" w:cs="Times New Roman"/>
          <w:sz w:val="24"/>
          <w:szCs w:val="24"/>
        </w:rPr>
        <w:t xml:space="preserve">hypothetical </w:t>
      </w:r>
      <w:r w:rsidRPr="00E37E04">
        <w:rPr>
          <w:rFonts w:ascii="Times New Roman" w:hAnsi="Times New Roman" w:cs="Times New Roman"/>
          <w:sz w:val="24"/>
          <w:szCs w:val="24"/>
        </w:rPr>
        <w:t>ideal scenario would involve no time, no cost, and no uncertai</w:t>
      </w:r>
      <w:r w:rsidR="005F5DA2" w:rsidRPr="00E37E04">
        <w:rPr>
          <w:rFonts w:ascii="Times New Roman" w:hAnsi="Times New Roman" w:cs="Times New Roman"/>
          <w:sz w:val="24"/>
          <w:szCs w:val="24"/>
        </w:rPr>
        <w:t>nty, which occurs at the origin of these three axes.</w:t>
      </w:r>
      <w:r w:rsidR="00DD209B" w:rsidRPr="00E37E04">
        <w:rPr>
          <w:rFonts w:ascii="Times New Roman" w:hAnsi="Times New Roman" w:cs="Times New Roman"/>
          <w:sz w:val="24"/>
          <w:szCs w:val="24"/>
        </w:rPr>
        <w:t xml:space="preserve"> </w:t>
      </w:r>
      <w:r w:rsidR="005F5DA2" w:rsidRPr="00E37E04">
        <w:rPr>
          <w:rFonts w:ascii="Times New Roman" w:hAnsi="Times New Roman" w:cs="Times New Roman"/>
          <w:sz w:val="24"/>
          <w:szCs w:val="24"/>
        </w:rPr>
        <w:t xml:space="preserve">The Euclidean distance between the centroid of each cluster and the origin was calculated and the cluster with the smallest distance to the origin was identified as the optimal set of hardware configurations for that SDM. </w:t>
      </w:r>
      <w:r w:rsidR="001355CF" w:rsidRPr="00E37E04">
        <w:rPr>
          <w:rFonts w:ascii="Times New Roman" w:hAnsi="Times New Roman" w:cs="Times New Roman"/>
          <w:sz w:val="24"/>
          <w:szCs w:val="24"/>
        </w:rPr>
        <w:t>The Euclidean distance metric normalizes each dimension by its mean and standard deviation, eliminating the problem of optimizing using data with different units and variances.</w:t>
      </w:r>
    </w:p>
    <w:p w14:paraId="2098F5DB" w14:textId="43158B9C" w:rsidR="00261B55" w:rsidRPr="00C63CD7" w:rsidRDefault="00261B55" w:rsidP="003128D6">
      <w:pPr>
        <w:pStyle w:val="Heading1"/>
        <w:spacing w:before="120" w:line="240" w:lineRule="auto"/>
        <w:rPr>
          <w:b/>
          <w:sz w:val="32"/>
          <w:szCs w:val="32"/>
        </w:rPr>
      </w:pPr>
      <w:bookmarkStart w:id="47" w:name="data-constrained-optimization"/>
      <w:bookmarkStart w:id="48" w:name="_Toc350683685"/>
      <w:bookmarkEnd w:id="47"/>
      <w:r w:rsidRPr="00C63CD7">
        <w:rPr>
          <w:b/>
          <w:sz w:val="32"/>
          <w:szCs w:val="32"/>
        </w:rPr>
        <w:t>Limitations</w:t>
      </w:r>
      <w:r w:rsidR="00A479B7" w:rsidRPr="00C63CD7">
        <w:rPr>
          <w:b/>
          <w:sz w:val="32"/>
          <w:szCs w:val="32"/>
        </w:rPr>
        <w:t xml:space="preserve"> and Extensibility of this Framework</w:t>
      </w:r>
      <w:bookmarkEnd w:id="48"/>
    </w:p>
    <w:p w14:paraId="271C8B0E" w14:textId="6DB97E81" w:rsidR="00261B55" w:rsidRPr="00E37E04" w:rsidRDefault="009D6ADF"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This</w:t>
      </w:r>
      <w:r w:rsidR="00261B55" w:rsidRPr="00E37E04">
        <w:rPr>
          <w:rFonts w:ascii="Times New Roman" w:hAnsi="Times New Roman" w:cs="Times New Roman"/>
          <w:sz w:val="24"/>
          <w:szCs w:val="24"/>
        </w:rPr>
        <w:t xml:space="preserve"> approach has several important limitations. </w:t>
      </w:r>
      <w:r w:rsidRPr="00E37E04">
        <w:rPr>
          <w:rFonts w:ascii="Times New Roman" w:hAnsi="Times New Roman" w:cs="Times New Roman"/>
          <w:sz w:val="24"/>
          <w:szCs w:val="24"/>
        </w:rPr>
        <w:t>Perhaps most importantly,</w:t>
      </w:r>
      <w:r w:rsidR="00E51880" w:rsidRPr="00E37E04">
        <w:rPr>
          <w:rFonts w:ascii="Times New Roman" w:hAnsi="Times New Roman" w:cs="Times New Roman"/>
          <w:sz w:val="24"/>
          <w:szCs w:val="24"/>
        </w:rPr>
        <w:t xml:space="preserve"> </w:t>
      </w:r>
      <w:r w:rsidRPr="00E37E04">
        <w:rPr>
          <w:rFonts w:ascii="Times New Roman" w:hAnsi="Times New Roman" w:cs="Times New Roman"/>
          <w:sz w:val="24"/>
          <w:szCs w:val="24"/>
        </w:rPr>
        <w:t>w</w:t>
      </w:r>
      <w:r w:rsidR="00261B55" w:rsidRPr="00E37E04">
        <w:rPr>
          <w:rFonts w:ascii="Times New Roman" w:hAnsi="Times New Roman" w:cs="Times New Roman"/>
          <w:sz w:val="24"/>
          <w:szCs w:val="24"/>
        </w:rPr>
        <w:t xml:space="preserve">hile a real SDM workflow contains </w:t>
      </w:r>
      <w:r w:rsidR="00B32F0A" w:rsidRPr="00E37E04">
        <w:rPr>
          <w:rFonts w:ascii="Times New Roman" w:hAnsi="Times New Roman" w:cs="Times New Roman"/>
          <w:sz w:val="24"/>
          <w:szCs w:val="24"/>
        </w:rPr>
        <w:t xml:space="preserve">various pre- and post-processing steps (eq. </w:t>
      </w:r>
      <w:r w:rsidR="00D9620E" w:rsidRPr="00E37E04">
        <w:rPr>
          <w:rFonts w:ascii="Times New Roman" w:hAnsi="Times New Roman" w:cs="Times New Roman"/>
          <w:sz w:val="24"/>
          <w:szCs w:val="24"/>
        </w:rPr>
        <w:t>1</w:t>
      </w:r>
      <w:r w:rsidR="00B32F0A"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w:t>
      </w:r>
      <w:r w:rsidR="00B32F0A" w:rsidRPr="00E37E04">
        <w:rPr>
          <w:rFonts w:ascii="Times New Roman" w:hAnsi="Times New Roman" w:cs="Times New Roman"/>
          <w:sz w:val="24"/>
          <w:szCs w:val="24"/>
        </w:rPr>
        <w:t xml:space="preserve">the analyses here </w:t>
      </w:r>
      <w:r w:rsidR="00261B55" w:rsidRPr="00E37E04">
        <w:rPr>
          <w:rFonts w:ascii="Times New Roman" w:hAnsi="Times New Roman" w:cs="Times New Roman"/>
          <w:sz w:val="24"/>
          <w:szCs w:val="24"/>
        </w:rPr>
        <w:t xml:space="preserve">focus only </w:t>
      </w:r>
      <w:r w:rsidR="00B32F0A" w:rsidRPr="00E37E04">
        <w:rPr>
          <w:rFonts w:ascii="Times New Roman" w:hAnsi="Times New Roman" w:cs="Times New Roman"/>
          <w:sz w:val="24"/>
          <w:szCs w:val="24"/>
        </w:rPr>
        <w:t xml:space="preserve">on </w:t>
      </w:r>
      <w:r w:rsidR="00261B55" w:rsidRPr="00E37E04">
        <w:rPr>
          <w:rFonts w:ascii="Times New Roman" w:hAnsi="Times New Roman" w:cs="Times New Roman"/>
          <w:sz w:val="24"/>
          <w:szCs w:val="24"/>
        </w:rPr>
        <w:t>computing time</w:t>
      </w:r>
      <w:r w:rsidR="00B32F0A" w:rsidRPr="00E37E04">
        <w:rPr>
          <w:rFonts w:ascii="Times New Roman" w:hAnsi="Times New Roman" w:cs="Times New Roman"/>
          <w:sz w:val="24"/>
          <w:szCs w:val="24"/>
        </w:rPr>
        <w:t xml:space="preserve"> (T</w:t>
      </w:r>
      <w:r w:rsidR="00B32F0A" w:rsidRPr="00E37E04">
        <w:rPr>
          <w:rFonts w:ascii="Times New Roman" w:hAnsi="Times New Roman" w:cs="Times New Roman"/>
          <w:i/>
          <w:sz w:val="24"/>
          <w:szCs w:val="24"/>
          <w:vertAlign w:val="subscript"/>
        </w:rPr>
        <w:t>Compute</w:t>
      </w:r>
      <w:r w:rsidR="00B32F0A"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 xml:space="preserve">Overall workflow time depends on </w:t>
      </w:r>
      <w:r w:rsidR="00261B55" w:rsidRPr="00E37E04">
        <w:rPr>
          <w:rFonts w:ascii="Times New Roman" w:hAnsi="Times New Roman" w:cs="Times New Roman"/>
          <w:sz w:val="24"/>
          <w:szCs w:val="24"/>
        </w:rPr>
        <w:t xml:space="preserve">many factors that may be </w:t>
      </w:r>
      <w:r w:rsidRPr="00E37E04">
        <w:rPr>
          <w:rFonts w:ascii="Times New Roman" w:hAnsi="Times New Roman" w:cs="Times New Roman"/>
          <w:sz w:val="24"/>
          <w:szCs w:val="24"/>
        </w:rPr>
        <w:t xml:space="preserve">difficult or </w:t>
      </w:r>
      <w:r w:rsidR="00261B55" w:rsidRPr="00E37E04">
        <w:rPr>
          <w:rFonts w:ascii="Times New Roman" w:hAnsi="Times New Roman" w:cs="Times New Roman"/>
          <w:sz w:val="24"/>
          <w:szCs w:val="24"/>
        </w:rPr>
        <w:t>impossible to model</w:t>
      </w:r>
      <w:r w:rsidR="00574A83" w:rsidRPr="00E37E04">
        <w:rPr>
          <w:rFonts w:ascii="Times New Roman" w:hAnsi="Times New Roman" w:cs="Times New Roman"/>
          <w:sz w:val="24"/>
          <w:szCs w:val="24"/>
        </w:rPr>
        <w:t>, including data availability and user skill and motivation</w:t>
      </w:r>
      <w:r w:rsidR="00261B55" w:rsidRPr="00E37E04">
        <w:rPr>
          <w:rFonts w:ascii="Times New Roman" w:hAnsi="Times New Roman" w:cs="Times New Roman"/>
          <w:sz w:val="24"/>
          <w:szCs w:val="24"/>
        </w:rPr>
        <w:t xml:space="preserve">. </w:t>
      </w:r>
      <w:r w:rsidR="00575B29" w:rsidRPr="00E37E04">
        <w:rPr>
          <w:rFonts w:ascii="Times New Roman" w:hAnsi="Times New Roman" w:cs="Times New Roman"/>
          <w:sz w:val="24"/>
          <w:szCs w:val="24"/>
        </w:rPr>
        <w:t xml:space="preserve">Future work could be pointed towards modeling these factors in a form that could be incorporated into this predictive model framework.  </w:t>
      </w:r>
      <w:r w:rsidR="00261B55" w:rsidRPr="00E37E04">
        <w:rPr>
          <w:rFonts w:ascii="Times New Roman" w:hAnsi="Times New Roman" w:cs="Times New Roman"/>
          <w:sz w:val="24"/>
          <w:szCs w:val="24"/>
        </w:rPr>
        <w:t>Furthermore,</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the hardware</w:t>
      </w:r>
      <w:r w:rsidR="00EA2508" w:rsidRPr="00E37E04">
        <w:rPr>
          <w:rFonts w:ascii="Times New Roman" w:hAnsi="Times New Roman" w:cs="Times New Roman"/>
          <w:sz w:val="24"/>
          <w:szCs w:val="24"/>
        </w:rPr>
        <w:t xml:space="preserve"> analysis include</w:t>
      </w:r>
      <w:r w:rsidR="00574A83" w:rsidRPr="00E37E04">
        <w:rPr>
          <w:rFonts w:ascii="Times New Roman" w:hAnsi="Times New Roman" w:cs="Times New Roman"/>
          <w:sz w:val="24"/>
          <w:szCs w:val="24"/>
        </w:rPr>
        <w:t>s</w:t>
      </w:r>
      <w:r w:rsidR="00EA2508" w:rsidRPr="00E37E04">
        <w:rPr>
          <w:rFonts w:ascii="Times New Roman" w:hAnsi="Times New Roman" w:cs="Times New Roman"/>
          <w:sz w:val="24"/>
          <w:szCs w:val="24"/>
        </w:rPr>
        <w:t xml:space="preserve"> only two components, CPU cores and memory</w:t>
      </w:r>
      <w:r w:rsidR="00575B29" w:rsidRPr="00E37E04">
        <w:rPr>
          <w:rFonts w:ascii="Times New Roman" w:hAnsi="Times New Roman" w:cs="Times New Roman"/>
          <w:sz w:val="24"/>
          <w:szCs w:val="24"/>
        </w:rPr>
        <w:t xml:space="preserve">.  Other hardware components may improve model results, but are difficult to manipulate experimentally. </w:t>
      </w:r>
    </w:p>
    <w:p w14:paraId="0D0F7048" w14:textId="5A999D81" w:rsidR="00261B55" w:rsidRPr="00E37E04" w:rsidRDefault="00261B55"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 second limitation of the approach described here is that </w:t>
      </w:r>
      <w:r w:rsidR="00574A83" w:rsidRPr="00E37E04">
        <w:rPr>
          <w:rFonts w:ascii="Times New Roman" w:hAnsi="Times New Roman" w:cs="Times New Roman"/>
          <w:sz w:val="24"/>
          <w:szCs w:val="24"/>
        </w:rPr>
        <w:t xml:space="preserve">these </w:t>
      </w:r>
      <w:r w:rsidRPr="00E37E04">
        <w:rPr>
          <w:rFonts w:ascii="Times New Roman" w:hAnsi="Times New Roman" w:cs="Times New Roman"/>
          <w:sz w:val="24"/>
          <w:szCs w:val="24"/>
        </w:rPr>
        <w:t>analys</w:t>
      </w:r>
      <w:r w:rsidR="00574A83" w:rsidRPr="00E37E04">
        <w:rPr>
          <w:rFonts w:ascii="Times New Roman" w:hAnsi="Times New Roman" w:cs="Times New Roman"/>
          <w:sz w:val="24"/>
          <w:szCs w:val="24"/>
        </w:rPr>
        <w:t>e</w:t>
      </w:r>
      <w:r w:rsidRPr="00E37E04">
        <w:rPr>
          <w:rFonts w:ascii="Times New Roman" w:hAnsi="Times New Roman" w:cs="Times New Roman"/>
          <w:sz w:val="24"/>
          <w:szCs w:val="24"/>
        </w:rPr>
        <w:t xml:space="preserve">s </w:t>
      </w:r>
      <w:r w:rsidR="00574A83" w:rsidRPr="00E37E04">
        <w:rPr>
          <w:rFonts w:ascii="Times New Roman" w:hAnsi="Times New Roman" w:cs="Times New Roman"/>
          <w:sz w:val="24"/>
          <w:szCs w:val="24"/>
        </w:rPr>
        <w:t xml:space="preserve">are </w:t>
      </w:r>
      <w:r w:rsidRPr="00E37E04">
        <w:rPr>
          <w:rFonts w:ascii="Times New Roman" w:hAnsi="Times New Roman" w:cs="Times New Roman"/>
          <w:sz w:val="24"/>
          <w:szCs w:val="24"/>
        </w:rPr>
        <w:t xml:space="preserve">limited to virtual computing instances hosted on Google Cloud </w:t>
      </w:r>
      <w:r w:rsidR="00EA2508" w:rsidRPr="00E37E04">
        <w:rPr>
          <w:rFonts w:ascii="Times New Roman" w:hAnsi="Times New Roman" w:cs="Times New Roman"/>
          <w:sz w:val="24"/>
          <w:szCs w:val="24"/>
        </w:rPr>
        <w:t>Compute</w:t>
      </w:r>
      <w:r w:rsidRPr="00E37E04">
        <w:rPr>
          <w:rFonts w:ascii="Times New Roman" w:hAnsi="Times New Roman" w:cs="Times New Roman"/>
          <w:sz w:val="24"/>
          <w:szCs w:val="24"/>
        </w:rPr>
        <w:t xml:space="preserve"> Engine (GCE), rather than real-world physical machines</w:t>
      </w:r>
      <w:r w:rsidR="009D6ADF" w:rsidRPr="00E37E04">
        <w:rPr>
          <w:rFonts w:ascii="Times New Roman" w:hAnsi="Times New Roman" w:cs="Times New Roman"/>
          <w:sz w:val="24"/>
          <w:szCs w:val="24"/>
        </w:rPr>
        <w:t>, limiting the conclusions</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that can</w:t>
      </w:r>
      <w:r w:rsidR="00EA2508"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be</w:t>
      </w:r>
      <w:r w:rsidR="009D6ADF" w:rsidRPr="00E37E04">
        <w:rPr>
          <w:rFonts w:ascii="Times New Roman" w:hAnsi="Times New Roman" w:cs="Times New Roman"/>
          <w:sz w:val="24"/>
          <w:szCs w:val="24"/>
        </w:rPr>
        <w:t xml:space="preserve"> draw</w:t>
      </w:r>
      <w:r w:rsidR="00574A83" w:rsidRPr="00E37E04">
        <w:rPr>
          <w:rFonts w:ascii="Times New Roman" w:hAnsi="Times New Roman" w:cs="Times New Roman"/>
          <w:sz w:val="24"/>
          <w:szCs w:val="24"/>
        </w:rPr>
        <w:t>n</w:t>
      </w:r>
      <w:r w:rsidR="009D6ADF" w:rsidRPr="00E37E04">
        <w:rPr>
          <w:rFonts w:ascii="Times New Roman" w:hAnsi="Times New Roman" w:cs="Times New Roman"/>
          <w:sz w:val="24"/>
          <w:szCs w:val="24"/>
        </w:rPr>
        <w:t xml:space="preserve"> about </w:t>
      </w:r>
      <w:r w:rsidR="00574A83" w:rsidRPr="00E37E04">
        <w:rPr>
          <w:rFonts w:ascii="Times New Roman" w:hAnsi="Times New Roman" w:cs="Times New Roman"/>
          <w:sz w:val="24"/>
          <w:szCs w:val="24"/>
        </w:rPr>
        <w:t>optimization solutions based on</w:t>
      </w:r>
      <w:r w:rsidR="009D6ADF" w:rsidRPr="00E37E04">
        <w:rPr>
          <w:rFonts w:ascii="Times New Roman" w:hAnsi="Times New Roman" w:cs="Times New Roman"/>
          <w:sz w:val="24"/>
          <w:szCs w:val="24"/>
        </w:rPr>
        <w:t xml:space="preserve"> physical hardware </w:t>
      </w:r>
      <w:r w:rsidR="00574A83"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Nonetheless</w:t>
      </w:r>
      <w:r w:rsidR="00EA2508" w:rsidRPr="00E37E04">
        <w:rPr>
          <w:rFonts w:ascii="Times New Roman" w:hAnsi="Times New Roman" w:cs="Times New Roman"/>
          <w:sz w:val="24"/>
          <w:szCs w:val="24"/>
        </w:rPr>
        <w:t xml:space="preserve">, this </w:t>
      </w:r>
      <w:r w:rsidR="00574A83" w:rsidRPr="00E37E04">
        <w:rPr>
          <w:rFonts w:ascii="Times New Roman" w:hAnsi="Times New Roman" w:cs="Times New Roman"/>
          <w:sz w:val="24"/>
          <w:szCs w:val="24"/>
        </w:rPr>
        <w:t xml:space="preserve">uniform </w:t>
      </w:r>
      <w:r w:rsidR="00EA2508" w:rsidRPr="00E37E04">
        <w:rPr>
          <w:rFonts w:ascii="Times New Roman" w:hAnsi="Times New Roman" w:cs="Times New Roman"/>
          <w:sz w:val="24"/>
          <w:szCs w:val="24"/>
        </w:rPr>
        <w:t xml:space="preserve">experimental design </w:t>
      </w:r>
      <w:r w:rsidRPr="00E37E04">
        <w:rPr>
          <w:rFonts w:ascii="Times New Roman" w:hAnsi="Times New Roman" w:cs="Times New Roman"/>
          <w:sz w:val="24"/>
          <w:szCs w:val="24"/>
        </w:rPr>
        <w:t>add</w:t>
      </w:r>
      <w:r w:rsidR="00EA2508" w:rsidRPr="00E37E04">
        <w:rPr>
          <w:rFonts w:ascii="Times New Roman" w:hAnsi="Times New Roman" w:cs="Times New Roman"/>
          <w:sz w:val="24"/>
          <w:szCs w:val="24"/>
        </w:rPr>
        <w:t>s</w:t>
      </w:r>
      <w:r w:rsidRPr="00E37E04">
        <w:rPr>
          <w:rFonts w:ascii="Times New Roman" w:hAnsi="Times New Roman" w:cs="Times New Roman"/>
          <w:sz w:val="24"/>
          <w:szCs w:val="24"/>
        </w:rPr>
        <w:t xml:space="preserve"> validity to the benchmark </w:t>
      </w:r>
      <w:r w:rsidR="00574A83" w:rsidRPr="00E37E04">
        <w:rPr>
          <w:rFonts w:ascii="Times New Roman" w:hAnsi="Times New Roman" w:cs="Times New Roman"/>
          <w:sz w:val="24"/>
          <w:szCs w:val="24"/>
        </w:rPr>
        <w:t xml:space="preserve">estimates </w:t>
      </w:r>
      <w:r w:rsidRPr="00E37E04">
        <w:rPr>
          <w:rFonts w:ascii="Times New Roman" w:hAnsi="Times New Roman" w:cs="Times New Roman"/>
          <w:sz w:val="24"/>
          <w:szCs w:val="24"/>
        </w:rPr>
        <w:t xml:space="preserve">of computing time, by providing a consistent </w:t>
      </w:r>
      <w:r w:rsidR="00574A83" w:rsidRPr="00E37E04">
        <w:rPr>
          <w:rFonts w:ascii="Times New Roman" w:hAnsi="Times New Roman" w:cs="Times New Roman"/>
          <w:sz w:val="24"/>
          <w:szCs w:val="24"/>
        </w:rPr>
        <w:t xml:space="preserve">computing </w:t>
      </w:r>
      <w:r w:rsidRPr="00E37E04">
        <w:rPr>
          <w:rFonts w:ascii="Times New Roman" w:hAnsi="Times New Roman" w:cs="Times New Roman"/>
          <w:sz w:val="24"/>
          <w:szCs w:val="24"/>
        </w:rPr>
        <w:t xml:space="preserve">environment unaffected by other tasks or concurrent programs (Dongarra et al., 1987). </w:t>
      </w:r>
      <w:r w:rsidR="00EA2508" w:rsidRPr="00E37E04">
        <w:rPr>
          <w:rFonts w:ascii="Times New Roman" w:hAnsi="Times New Roman" w:cs="Times New Roman"/>
          <w:sz w:val="24"/>
          <w:szCs w:val="24"/>
        </w:rPr>
        <w:t>Nonetheless</w:t>
      </w:r>
      <w:r w:rsidRPr="00E37E04">
        <w:rPr>
          <w:rFonts w:ascii="Times New Roman" w:hAnsi="Times New Roman" w:cs="Times New Roman"/>
          <w:sz w:val="24"/>
          <w:szCs w:val="24"/>
        </w:rPr>
        <w:t xml:space="preserve">, because real-world machines do have many concurrent and interacting processes running at any one time, this </w:t>
      </w:r>
      <w:r w:rsidR="009D6ADF" w:rsidRPr="00E37E04">
        <w:rPr>
          <w:rFonts w:ascii="Times New Roman" w:hAnsi="Times New Roman" w:cs="Times New Roman"/>
          <w:sz w:val="24"/>
          <w:szCs w:val="24"/>
        </w:rPr>
        <w:t>may bias the results</w:t>
      </w:r>
      <w:r w:rsidRPr="00E37E04">
        <w:rPr>
          <w:rFonts w:ascii="Times New Roman" w:hAnsi="Times New Roman" w:cs="Times New Roman"/>
          <w:sz w:val="24"/>
          <w:szCs w:val="24"/>
        </w:rPr>
        <w:t xml:space="preserve">. Moreover, by using GCE, I </w:t>
      </w:r>
      <w:r w:rsidR="00574A83" w:rsidRPr="00E37E04">
        <w:rPr>
          <w:rFonts w:ascii="Times New Roman" w:hAnsi="Times New Roman" w:cs="Times New Roman"/>
          <w:sz w:val="24"/>
          <w:szCs w:val="24"/>
        </w:rPr>
        <w:t>cannot</w:t>
      </w:r>
      <w:r w:rsidRPr="00E37E04">
        <w:rPr>
          <w:rFonts w:ascii="Times New Roman" w:hAnsi="Times New Roman" w:cs="Times New Roman"/>
          <w:sz w:val="24"/>
          <w:szCs w:val="24"/>
        </w:rPr>
        <w:t xml:space="preserve"> </w:t>
      </w:r>
      <w:r w:rsidR="00EA2508" w:rsidRPr="00E37E04">
        <w:rPr>
          <w:rFonts w:ascii="Times New Roman" w:hAnsi="Times New Roman" w:cs="Times New Roman"/>
          <w:sz w:val="24"/>
          <w:szCs w:val="24"/>
        </w:rPr>
        <w:t>experimentally</w:t>
      </w:r>
      <w:r w:rsidRPr="00E37E04">
        <w:rPr>
          <w:rFonts w:ascii="Times New Roman" w:hAnsi="Times New Roman" w:cs="Times New Roman"/>
          <w:sz w:val="24"/>
          <w:szCs w:val="24"/>
        </w:rPr>
        <w:t xml:space="preserve"> vary the CPU clock rate as a hardware </w:t>
      </w:r>
      <w:r w:rsidR="009D6ADF" w:rsidRPr="00E37E04">
        <w:rPr>
          <w:rFonts w:ascii="Times New Roman" w:hAnsi="Times New Roman" w:cs="Times New Roman"/>
          <w:sz w:val="24"/>
          <w:szCs w:val="24"/>
        </w:rPr>
        <w:t>component</w:t>
      </w:r>
      <w:r w:rsidRPr="00E37E04">
        <w:rPr>
          <w:rFonts w:ascii="Times New Roman" w:hAnsi="Times New Roman" w:cs="Times New Roman"/>
          <w:sz w:val="24"/>
          <w:szCs w:val="24"/>
        </w:rPr>
        <w:t xml:space="preserve">. </w:t>
      </w:r>
      <w:r w:rsidR="00574A83" w:rsidRPr="00E37E04">
        <w:rPr>
          <w:rFonts w:ascii="Times New Roman" w:hAnsi="Times New Roman" w:cs="Times New Roman"/>
          <w:sz w:val="24"/>
          <w:szCs w:val="24"/>
        </w:rPr>
        <w:t xml:space="preserve">Similarly, </w:t>
      </w:r>
      <w:r w:rsidRPr="00E37E04">
        <w:rPr>
          <w:rFonts w:ascii="Times New Roman" w:hAnsi="Times New Roman" w:cs="Times New Roman"/>
          <w:sz w:val="24"/>
          <w:szCs w:val="24"/>
        </w:rPr>
        <w:t xml:space="preserve">using GCE </w:t>
      </w:r>
      <w:r w:rsidR="00575B29" w:rsidRPr="00E37E04">
        <w:rPr>
          <w:rFonts w:ascii="Times New Roman" w:hAnsi="Times New Roman" w:cs="Times New Roman"/>
          <w:sz w:val="24"/>
          <w:szCs w:val="24"/>
        </w:rPr>
        <w:t>VM instances</w:t>
      </w:r>
      <w:r w:rsidR="00574A83" w:rsidRPr="00E37E04">
        <w:rPr>
          <w:rFonts w:ascii="Times New Roman" w:hAnsi="Times New Roman" w:cs="Times New Roman"/>
          <w:sz w:val="24"/>
          <w:szCs w:val="24"/>
        </w:rPr>
        <w:t xml:space="preserve"> limits this </w:t>
      </w:r>
      <w:r w:rsidR="00D9620E" w:rsidRPr="00E37E04">
        <w:rPr>
          <w:rFonts w:ascii="Times New Roman" w:hAnsi="Times New Roman" w:cs="Times New Roman"/>
          <w:sz w:val="24"/>
          <w:szCs w:val="24"/>
        </w:rPr>
        <w:t>experiment to</w:t>
      </w:r>
      <w:r w:rsidRPr="00E37E04">
        <w:rPr>
          <w:rFonts w:ascii="Times New Roman" w:hAnsi="Times New Roman" w:cs="Times New Roman"/>
          <w:sz w:val="24"/>
          <w:szCs w:val="24"/>
        </w:rPr>
        <w:t xml:space="preserve"> only the </w:t>
      </w:r>
      <w:r w:rsidR="00575B29" w:rsidRPr="00E37E04">
        <w:rPr>
          <w:rFonts w:ascii="Times New Roman" w:hAnsi="Times New Roman" w:cs="Times New Roman"/>
          <w:sz w:val="24"/>
          <w:szCs w:val="24"/>
        </w:rPr>
        <w:t>processors</w:t>
      </w:r>
      <w:r w:rsidRPr="00E37E04">
        <w:rPr>
          <w:rFonts w:ascii="Times New Roman" w:hAnsi="Times New Roman" w:cs="Times New Roman"/>
          <w:sz w:val="24"/>
          <w:szCs w:val="24"/>
        </w:rPr>
        <w:t xml:space="preserve"> provided by Google, which m</w:t>
      </w:r>
      <w:r w:rsidR="00575B29" w:rsidRPr="00E37E04">
        <w:rPr>
          <w:rFonts w:ascii="Times New Roman" w:hAnsi="Times New Roman" w:cs="Times New Roman"/>
          <w:sz w:val="24"/>
          <w:szCs w:val="24"/>
        </w:rPr>
        <w:t xml:space="preserve">ay be </w:t>
      </w:r>
      <w:r w:rsidR="00574A83" w:rsidRPr="00E37E04">
        <w:rPr>
          <w:rFonts w:ascii="Times New Roman" w:hAnsi="Times New Roman" w:cs="Times New Roman"/>
          <w:sz w:val="24"/>
          <w:szCs w:val="24"/>
        </w:rPr>
        <w:t>changed in the future</w:t>
      </w:r>
      <w:r w:rsidRPr="00E37E04">
        <w:rPr>
          <w:rFonts w:ascii="Times New Roman" w:hAnsi="Times New Roman" w:cs="Times New Roman"/>
          <w:sz w:val="24"/>
          <w:szCs w:val="24"/>
        </w:rPr>
        <w:t>. At the current time, GCE provides only one processor type</w:t>
      </w:r>
      <w:r w:rsidR="00575B29" w:rsidRPr="00E37E04">
        <w:rPr>
          <w:rFonts w:ascii="Times New Roman" w:hAnsi="Times New Roman" w:cs="Times New Roman"/>
          <w:sz w:val="24"/>
          <w:szCs w:val="24"/>
        </w:rPr>
        <w:t xml:space="preserve"> for the VMs I used</w:t>
      </w:r>
      <w:r w:rsidRPr="00E37E04">
        <w:rPr>
          <w:rFonts w:ascii="Times New Roman" w:hAnsi="Times New Roman" w:cs="Times New Roman"/>
          <w:sz w:val="24"/>
          <w:szCs w:val="24"/>
        </w:rPr>
        <w:t xml:space="preserve">, a 2.6 GHz Intel Xeon E5 processor. </w:t>
      </w:r>
    </w:p>
    <w:p w14:paraId="2453259E" w14:textId="4D0D79FA" w:rsidR="00261B55" w:rsidRPr="00E37E04" w:rsidRDefault="00574A83"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This work is limited</w:t>
      </w:r>
      <w:r w:rsidR="00261B55" w:rsidRPr="00E37E04">
        <w:rPr>
          <w:rFonts w:ascii="Times New Roman" w:hAnsi="Times New Roman" w:cs="Times New Roman"/>
          <w:sz w:val="24"/>
          <w:szCs w:val="24"/>
        </w:rPr>
        <w:t xml:space="preserve"> to the analysis of </w:t>
      </w:r>
      <w:r w:rsidR="009D6ADF" w:rsidRPr="00E37E04">
        <w:rPr>
          <w:rFonts w:ascii="Times New Roman" w:hAnsi="Times New Roman" w:cs="Times New Roman"/>
          <w:sz w:val="24"/>
          <w:szCs w:val="24"/>
        </w:rPr>
        <w:t>data-driven SDMs</w:t>
      </w:r>
      <w:r w:rsidR="00261B55" w:rsidRPr="00E37E04">
        <w:rPr>
          <w:rFonts w:ascii="Times New Roman" w:hAnsi="Times New Roman" w:cs="Times New Roman"/>
          <w:sz w:val="24"/>
          <w:szCs w:val="24"/>
        </w:rPr>
        <w:t xml:space="preserve">, </w:t>
      </w:r>
      <w:r w:rsidRPr="00E37E04">
        <w:rPr>
          <w:rFonts w:ascii="Times New Roman" w:hAnsi="Times New Roman" w:cs="Times New Roman"/>
          <w:sz w:val="24"/>
          <w:szCs w:val="24"/>
        </w:rPr>
        <w:t>becau</w:t>
      </w:r>
      <w:r w:rsidR="00D9620E" w:rsidRPr="00E37E04">
        <w:rPr>
          <w:rFonts w:ascii="Times New Roman" w:hAnsi="Times New Roman" w:cs="Times New Roman"/>
          <w:sz w:val="24"/>
          <w:szCs w:val="24"/>
        </w:rPr>
        <w:t>s</w:t>
      </w:r>
      <w:r w:rsidRPr="00E37E04">
        <w:rPr>
          <w:rFonts w:ascii="Times New Roman" w:hAnsi="Times New Roman" w:cs="Times New Roman"/>
          <w:sz w:val="24"/>
          <w:szCs w:val="24"/>
        </w:rPr>
        <w:t xml:space="preserve">e </w:t>
      </w:r>
      <w:r w:rsidR="009D6ADF" w:rsidRPr="00E37E04">
        <w:rPr>
          <w:rFonts w:ascii="Times New Roman" w:hAnsi="Times New Roman" w:cs="Times New Roman"/>
          <w:sz w:val="24"/>
          <w:szCs w:val="24"/>
        </w:rPr>
        <w:t>s</w:t>
      </w:r>
      <w:r w:rsidR="00261B55" w:rsidRPr="00E37E04">
        <w:rPr>
          <w:rFonts w:ascii="Times New Roman" w:hAnsi="Times New Roman" w:cs="Times New Roman"/>
          <w:sz w:val="24"/>
          <w:szCs w:val="24"/>
        </w:rPr>
        <w:t xml:space="preserve">ystematic literature review suggests that a majority of SDM users </w:t>
      </w:r>
      <w:r w:rsidR="00EA2508" w:rsidRPr="00E37E04">
        <w:rPr>
          <w:rFonts w:ascii="Times New Roman" w:hAnsi="Times New Roman" w:cs="Times New Roman"/>
          <w:sz w:val="24"/>
          <w:szCs w:val="24"/>
        </w:rPr>
        <w:t>use</w:t>
      </w:r>
      <w:r w:rsidR="00261B55" w:rsidRPr="00E37E04">
        <w:rPr>
          <w:rFonts w:ascii="Times New Roman" w:hAnsi="Times New Roman" w:cs="Times New Roman"/>
          <w:sz w:val="24"/>
          <w:szCs w:val="24"/>
        </w:rPr>
        <w:t xml:space="preserve"> these methods. </w:t>
      </w:r>
      <w:r w:rsidR="009D6ADF" w:rsidRPr="00E37E04">
        <w:rPr>
          <w:rFonts w:ascii="Times New Roman" w:hAnsi="Times New Roman" w:cs="Times New Roman"/>
          <w:sz w:val="24"/>
          <w:szCs w:val="24"/>
        </w:rPr>
        <w:t>Furthermore,</w:t>
      </w:r>
      <w:r w:rsidR="00261B55" w:rsidRPr="00E37E04">
        <w:rPr>
          <w:rFonts w:ascii="Times New Roman" w:hAnsi="Times New Roman" w:cs="Times New Roman"/>
          <w:sz w:val="24"/>
          <w:szCs w:val="24"/>
        </w:rPr>
        <w:t xml:space="preserve"> I </w:t>
      </w:r>
      <w:r w:rsidR="00EA2508" w:rsidRPr="00E37E04">
        <w:rPr>
          <w:rFonts w:ascii="Times New Roman" w:hAnsi="Times New Roman" w:cs="Times New Roman"/>
          <w:sz w:val="24"/>
          <w:szCs w:val="24"/>
        </w:rPr>
        <w:t>focus on</w:t>
      </w:r>
      <w:r w:rsidR="00261B55" w:rsidRPr="00E37E04">
        <w:rPr>
          <w:rFonts w:ascii="Times New Roman" w:hAnsi="Times New Roman" w:cs="Times New Roman"/>
          <w:sz w:val="24"/>
          <w:szCs w:val="24"/>
        </w:rPr>
        <w:t xml:space="preserve"> the </w:t>
      </w:r>
      <w:r w:rsidR="009D6ADF" w:rsidRPr="00E37E04">
        <w:rPr>
          <w:rFonts w:ascii="Times New Roman" w:hAnsi="Times New Roman" w:cs="Times New Roman"/>
          <w:sz w:val="24"/>
          <w:szCs w:val="24"/>
        </w:rPr>
        <w:t xml:space="preserve">most popular </w:t>
      </w:r>
      <w:r w:rsidR="00261B55" w:rsidRPr="00E37E04">
        <w:rPr>
          <w:rStyle w:val="VerbatimChar"/>
          <w:rFonts w:ascii="Times New Roman" w:hAnsi="Times New Roman" w:cs="Times New Roman"/>
          <w:b w:val="0"/>
          <w:sz w:val="24"/>
          <w:szCs w:val="24"/>
        </w:rPr>
        <w:t>R</w:t>
      </w:r>
      <w:r w:rsidR="009D6ADF" w:rsidRPr="00E37E04">
        <w:rPr>
          <w:rFonts w:ascii="Times New Roman" w:hAnsi="Times New Roman" w:cs="Times New Roman"/>
          <w:sz w:val="24"/>
          <w:szCs w:val="24"/>
        </w:rPr>
        <w:t xml:space="preserve"> implementations of these SDMs</w:t>
      </w:r>
      <w:r w:rsidRPr="00E37E04">
        <w:rPr>
          <w:rFonts w:ascii="Times New Roman" w:hAnsi="Times New Roman" w:cs="Times New Roman"/>
          <w:sz w:val="24"/>
          <w:szCs w:val="24"/>
        </w:rPr>
        <w:t>, for similar reasons</w:t>
      </w:r>
      <w:r w:rsidR="009D6ADF" w:rsidRPr="00E37E04">
        <w:rPr>
          <w:rFonts w:ascii="Times New Roman" w:hAnsi="Times New Roman" w:cs="Times New Roman"/>
          <w:sz w:val="24"/>
          <w:szCs w:val="24"/>
        </w:rPr>
        <w:t xml:space="preserve">. </w:t>
      </w:r>
      <w:r w:rsidR="00261B55" w:rsidRPr="00E37E04">
        <w:rPr>
          <w:rFonts w:ascii="Times New Roman" w:hAnsi="Times New Roman" w:cs="Times New Roman"/>
          <w:sz w:val="24"/>
          <w:szCs w:val="24"/>
        </w:rPr>
        <w:t xml:space="preserve">While there are known limitations to the language design and speed of </w:t>
      </w:r>
      <w:r w:rsidR="00261B55" w:rsidRPr="00E37E04">
        <w:rPr>
          <w:rStyle w:val="VerbatimChar"/>
          <w:rFonts w:ascii="Times New Roman" w:hAnsi="Times New Roman" w:cs="Times New Roman"/>
          <w:b w:val="0"/>
          <w:sz w:val="24"/>
          <w:szCs w:val="24"/>
        </w:rPr>
        <w:t>R</w:t>
      </w:r>
      <w:r w:rsidR="00EA2508" w:rsidRPr="00E37E04">
        <w:rPr>
          <w:rStyle w:val="VerbatimChar"/>
          <w:rFonts w:ascii="Times New Roman" w:hAnsi="Times New Roman" w:cs="Times New Roman"/>
          <w:sz w:val="24"/>
          <w:szCs w:val="24"/>
        </w:rPr>
        <w:t xml:space="preserve"> </w:t>
      </w:r>
      <w:r w:rsidR="00575B29" w:rsidRPr="00E37E04">
        <w:rPr>
          <w:rStyle w:val="VerbatimChar"/>
          <w:rFonts w:ascii="Times New Roman" w:hAnsi="Times New Roman" w:cs="Times New Roman"/>
          <w:b w:val="0"/>
          <w:caps w:val="0"/>
          <w:sz w:val="24"/>
          <w:szCs w:val="24"/>
        </w:rPr>
        <w:t xml:space="preserve">(e.g., </w:t>
      </w:r>
      <w:r w:rsidR="002C4670" w:rsidRPr="00E37E04">
        <w:rPr>
          <w:rStyle w:val="VerbatimChar"/>
          <w:rFonts w:ascii="Times New Roman" w:hAnsi="Times New Roman" w:cs="Times New Roman"/>
          <w:b w:val="0"/>
          <w:caps w:val="0"/>
          <w:sz w:val="24"/>
          <w:szCs w:val="24"/>
        </w:rPr>
        <w:t>Morandat, 2012)</w:t>
      </w:r>
      <w:r w:rsidR="002C4670" w:rsidRPr="00E37E04">
        <w:rPr>
          <w:rStyle w:val="VerbatimChar"/>
          <w:rFonts w:ascii="Times New Roman" w:hAnsi="Times New Roman" w:cs="Times New Roman"/>
          <w:sz w:val="24"/>
          <w:szCs w:val="24"/>
        </w:rPr>
        <w:t xml:space="preserve"> </w:t>
      </w:r>
      <w:r w:rsidR="00261B55" w:rsidRPr="00E37E04">
        <w:rPr>
          <w:rFonts w:ascii="Times New Roman" w:hAnsi="Times New Roman" w:cs="Times New Roman"/>
          <w:sz w:val="24"/>
          <w:szCs w:val="24"/>
        </w:rPr>
        <w:t xml:space="preserve">the platform is the </w:t>
      </w:r>
      <w:r w:rsidR="009D6ADF" w:rsidRPr="00E37E04">
        <w:rPr>
          <w:rFonts w:ascii="Times New Roman" w:hAnsi="Times New Roman" w:cs="Times New Roman"/>
          <w:sz w:val="24"/>
          <w:szCs w:val="24"/>
        </w:rPr>
        <w:t>most widely used for SDM analysi</w:t>
      </w:r>
      <w:r w:rsidR="00261B55" w:rsidRPr="00E37E04">
        <w:rPr>
          <w:rFonts w:ascii="Times New Roman" w:hAnsi="Times New Roman" w:cs="Times New Roman"/>
          <w:sz w:val="24"/>
          <w:szCs w:val="24"/>
        </w:rPr>
        <w:t xml:space="preserve">s. </w:t>
      </w:r>
    </w:p>
    <w:p w14:paraId="07BE0A2C" w14:textId="4CED9560" w:rsidR="00261B55" w:rsidRPr="00E37E04" w:rsidRDefault="008A597E"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A final limitation was</w:t>
      </w:r>
      <w:r w:rsidR="00261B55" w:rsidRPr="00E37E04">
        <w:rPr>
          <w:rFonts w:ascii="Times New Roman" w:hAnsi="Times New Roman" w:cs="Times New Roman"/>
          <w:sz w:val="24"/>
          <w:szCs w:val="24"/>
        </w:rPr>
        <w:t xml:space="preserve"> computational cost. In order to gather enough data</w:t>
      </w:r>
      <w:r w:rsidR="00574A83" w:rsidRPr="00E37E04">
        <w:rPr>
          <w:rFonts w:ascii="Times New Roman" w:hAnsi="Times New Roman" w:cs="Times New Roman"/>
          <w:sz w:val="24"/>
          <w:szCs w:val="24"/>
        </w:rPr>
        <w:t xml:space="preserve"> and replicates</w:t>
      </w:r>
      <w:r w:rsidR="00D9620E" w:rsidRPr="00E37E04">
        <w:rPr>
          <w:rFonts w:ascii="Times New Roman" w:hAnsi="Times New Roman" w:cs="Times New Roman"/>
          <w:sz w:val="24"/>
          <w:szCs w:val="24"/>
        </w:rPr>
        <w:t xml:space="preserve"> to develop</w:t>
      </w:r>
      <w:r w:rsidR="00261B55" w:rsidRPr="00E37E04">
        <w:rPr>
          <w:rFonts w:ascii="Times New Roman" w:hAnsi="Times New Roman" w:cs="Times New Roman"/>
          <w:sz w:val="24"/>
          <w:szCs w:val="24"/>
        </w:rPr>
        <w:t xml:space="preserve"> </w:t>
      </w:r>
      <w:r w:rsidR="00575B29" w:rsidRPr="00E37E04">
        <w:rPr>
          <w:rFonts w:ascii="Times New Roman" w:hAnsi="Times New Roman" w:cs="Times New Roman"/>
          <w:sz w:val="24"/>
          <w:szCs w:val="24"/>
        </w:rPr>
        <w:t>predictive model</w:t>
      </w:r>
      <w:r w:rsidR="00574A83" w:rsidRPr="00E37E04">
        <w:rPr>
          <w:rFonts w:ascii="Times New Roman" w:hAnsi="Times New Roman" w:cs="Times New Roman"/>
          <w:sz w:val="24"/>
          <w:szCs w:val="24"/>
        </w:rPr>
        <w:t>s of SDM runtime and accuracy</w:t>
      </w:r>
      <w:r w:rsidR="00261B55" w:rsidRPr="00E37E04">
        <w:rPr>
          <w:rFonts w:ascii="Times New Roman" w:hAnsi="Times New Roman" w:cs="Times New Roman"/>
          <w:sz w:val="24"/>
          <w:szCs w:val="24"/>
        </w:rPr>
        <w:t xml:space="preserve">, I limited the number </w:t>
      </w:r>
      <w:r w:rsidR="009D6ADF" w:rsidRPr="00E37E04">
        <w:rPr>
          <w:rFonts w:ascii="Times New Roman" w:hAnsi="Times New Roman" w:cs="Times New Roman"/>
          <w:sz w:val="24"/>
          <w:szCs w:val="24"/>
        </w:rPr>
        <w:t>of models running longer than several hours</w:t>
      </w:r>
      <w:r w:rsidR="00575B29" w:rsidRPr="00E37E04">
        <w:rPr>
          <w:rFonts w:ascii="Times New Roman" w:hAnsi="Times New Roman" w:cs="Times New Roman"/>
          <w:sz w:val="24"/>
          <w:szCs w:val="24"/>
        </w:rPr>
        <w:t xml:space="preserve"> and the number of replicates</w:t>
      </w:r>
      <w:r w:rsidR="00261B55" w:rsidRPr="00E37E04">
        <w:rPr>
          <w:rFonts w:ascii="Times New Roman" w:hAnsi="Times New Roman" w:cs="Times New Roman"/>
          <w:sz w:val="24"/>
          <w:szCs w:val="24"/>
        </w:rPr>
        <w:t>. Similarly, experiment</w:t>
      </w:r>
      <w:r w:rsidR="00A479B7" w:rsidRPr="00E37E04">
        <w:rPr>
          <w:rFonts w:ascii="Times New Roman" w:hAnsi="Times New Roman" w:cs="Times New Roman"/>
          <w:sz w:val="24"/>
          <w:szCs w:val="24"/>
        </w:rPr>
        <w:t>s</w:t>
      </w:r>
      <w:r w:rsidR="00261B55" w:rsidRPr="00E37E04">
        <w:rPr>
          <w:rFonts w:ascii="Times New Roman" w:hAnsi="Times New Roman" w:cs="Times New Roman"/>
          <w:sz w:val="24"/>
          <w:szCs w:val="24"/>
        </w:rPr>
        <w:t xml:space="preserve"> on virtual servers with </w:t>
      </w:r>
      <w:r w:rsidR="009D6ADF" w:rsidRPr="00E37E04">
        <w:rPr>
          <w:rFonts w:ascii="Times New Roman" w:hAnsi="Times New Roman" w:cs="Times New Roman"/>
          <w:sz w:val="24"/>
          <w:szCs w:val="24"/>
        </w:rPr>
        <w:t>expensive hardware configurations</w:t>
      </w:r>
      <w:r w:rsidR="00A479B7" w:rsidRPr="00E37E04">
        <w:rPr>
          <w:rFonts w:ascii="Times New Roman" w:hAnsi="Times New Roman" w:cs="Times New Roman"/>
          <w:sz w:val="24"/>
          <w:szCs w:val="24"/>
        </w:rPr>
        <w:t xml:space="preserve"> were limited</w:t>
      </w:r>
      <w:r w:rsidR="009D6ADF" w:rsidRPr="00E37E04">
        <w:rPr>
          <w:rFonts w:ascii="Times New Roman" w:hAnsi="Times New Roman" w:cs="Times New Roman"/>
          <w:sz w:val="24"/>
          <w:szCs w:val="24"/>
        </w:rPr>
        <w:t xml:space="preserve"> to allow for more experimentation on less costly servers.</w:t>
      </w:r>
      <w:r w:rsidR="00261B55" w:rsidRPr="00E37E04">
        <w:rPr>
          <w:rFonts w:ascii="Times New Roman" w:hAnsi="Times New Roman" w:cs="Times New Roman"/>
          <w:sz w:val="24"/>
          <w:szCs w:val="24"/>
        </w:rPr>
        <w:t xml:space="preserve"> More data collected in all </w:t>
      </w:r>
      <w:r w:rsidR="00A479B7" w:rsidRPr="00E37E04">
        <w:rPr>
          <w:rFonts w:ascii="Times New Roman" w:hAnsi="Times New Roman" w:cs="Times New Roman"/>
          <w:sz w:val="24"/>
          <w:szCs w:val="24"/>
        </w:rPr>
        <w:t>portions of configuration space</w:t>
      </w:r>
      <w:r w:rsidR="00261B55" w:rsidRPr="00E37E04">
        <w:rPr>
          <w:rFonts w:ascii="Times New Roman" w:hAnsi="Times New Roman" w:cs="Times New Roman"/>
          <w:sz w:val="24"/>
          <w:szCs w:val="24"/>
        </w:rPr>
        <w:t>, particularly on virtual instances with high memory and many CPUs</w:t>
      </w:r>
      <w:r w:rsidR="00A479B7" w:rsidRPr="00E37E04">
        <w:rPr>
          <w:rFonts w:ascii="Times New Roman" w:hAnsi="Times New Roman" w:cs="Times New Roman"/>
          <w:sz w:val="24"/>
          <w:szCs w:val="24"/>
        </w:rPr>
        <w:t>,</w:t>
      </w:r>
      <w:r w:rsidR="00261B55" w:rsidRPr="00E37E04">
        <w:rPr>
          <w:rFonts w:ascii="Times New Roman" w:hAnsi="Times New Roman" w:cs="Times New Roman"/>
          <w:sz w:val="24"/>
          <w:szCs w:val="24"/>
        </w:rPr>
        <w:t xml:space="preserve"> may impr</w:t>
      </w:r>
      <w:r w:rsidR="007D4D2F" w:rsidRPr="00E37E04">
        <w:rPr>
          <w:rFonts w:ascii="Times New Roman" w:hAnsi="Times New Roman" w:cs="Times New Roman"/>
          <w:sz w:val="24"/>
          <w:szCs w:val="24"/>
        </w:rPr>
        <w:t>ove the robustness of the results presented here.</w:t>
      </w:r>
    </w:p>
    <w:p w14:paraId="008AAF6E" w14:textId="10296407" w:rsidR="008A597E" w:rsidRPr="00E37E04" w:rsidRDefault="00A479B7"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Most importantly, the</w:t>
      </w:r>
      <w:r w:rsidR="00574A83" w:rsidRPr="00E37E04">
        <w:rPr>
          <w:rFonts w:ascii="Times New Roman" w:hAnsi="Times New Roman" w:cs="Times New Roman"/>
          <w:sz w:val="24"/>
          <w:szCs w:val="24"/>
        </w:rPr>
        <w:t xml:space="preserve"> specific estimates of runtime, accuracy, and optimal computing configuration are likely to quickly </w:t>
      </w:r>
      <w:r w:rsidR="008A597E" w:rsidRPr="00E37E04">
        <w:rPr>
          <w:rFonts w:ascii="Times New Roman" w:hAnsi="Times New Roman" w:cs="Times New Roman"/>
          <w:sz w:val="24"/>
          <w:szCs w:val="24"/>
        </w:rPr>
        <w:t xml:space="preserve">become outdated as </w:t>
      </w:r>
      <w:r w:rsidR="00574A83" w:rsidRPr="00E37E04">
        <w:rPr>
          <w:rFonts w:ascii="Times New Roman" w:hAnsi="Times New Roman" w:cs="Times New Roman"/>
          <w:sz w:val="24"/>
          <w:szCs w:val="24"/>
        </w:rPr>
        <w:t>hardware capabilities continue to improve</w:t>
      </w:r>
      <w:r w:rsidR="00E5156D" w:rsidRPr="00E37E04">
        <w:rPr>
          <w:rFonts w:ascii="Times New Roman" w:hAnsi="Times New Roman" w:cs="Times New Roman"/>
          <w:sz w:val="24"/>
          <w:szCs w:val="24"/>
        </w:rPr>
        <w:t xml:space="preserve"> and computing providers change pricing schemes.</w:t>
      </w:r>
      <w:r w:rsidR="008A597E" w:rsidRPr="00E37E04">
        <w:rPr>
          <w:rFonts w:ascii="Times New Roman" w:hAnsi="Times New Roman" w:cs="Times New Roman"/>
          <w:sz w:val="24"/>
          <w:szCs w:val="24"/>
        </w:rPr>
        <w:t xml:space="preserve"> The optimization framework, however, is</w:t>
      </w:r>
      <w:r w:rsidR="00574A83" w:rsidRPr="00E37E04">
        <w:rPr>
          <w:rFonts w:ascii="Times New Roman" w:hAnsi="Times New Roman" w:cs="Times New Roman"/>
          <w:sz w:val="24"/>
          <w:szCs w:val="24"/>
        </w:rPr>
        <w:t xml:space="preserve"> general and</w:t>
      </w:r>
      <w:r w:rsidR="008A597E" w:rsidRPr="00E37E04">
        <w:rPr>
          <w:rFonts w:ascii="Times New Roman" w:hAnsi="Times New Roman" w:cs="Times New Roman"/>
          <w:sz w:val="24"/>
          <w:szCs w:val="24"/>
        </w:rPr>
        <w:t xml:space="preserve"> robust to both changing hardware capabilities a</w:t>
      </w:r>
      <w:r w:rsidR="00E5156D" w:rsidRPr="00E37E04">
        <w:rPr>
          <w:rFonts w:ascii="Times New Roman" w:hAnsi="Times New Roman" w:cs="Times New Roman"/>
          <w:sz w:val="24"/>
          <w:szCs w:val="24"/>
        </w:rPr>
        <w:t xml:space="preserve">nd costs. To incorporate new </w:t>
      </w:r>
      <w:r w:rsidR="008A597E" w:rsidRPr="00E37E04">
        <w:rPr>
          <w:rFonts w:ascii="Times New Roman" w:hAnsi="Times New Roman" w:cs="Times New Roman"/>
          <w:sz w:val="24"/>
          <w:szCs w:val="24"/>
        </w:rPr>
        <w:t>hardware</w:t>
      </w:r>
      <w:r w:rsidRPr="00E37E04">
        <w:rPr>
          <w:rFonts w:ascii="Times New Roman" w:hAnsi="Times New Roman" w:cs="Times New Roman"/>
          <w:sz w:val="24"/>
          <w:szCs w:val="24"/>
        </w:rPr>
        <w:t xml:space="preserve"> configurations</w:t>
      </w:r>
      <w:r w:rsidR="008A597E" w:rsidRPr="00E37E04">
        <w:rPr>
          <w:rFonts w:ascii="Times New Roman" w:hAnsi="Times New Roman" w:cs="Times New Roman"/>
          <w:sz w:val="24"/>
          <w:szCs w:val="24"/>
        </w:rPr>
        <w:t>, additional data can be collected using methods</w:t>
      </w:r>
      <w:r w:rsidR="007259BD" w:rsidRPr="00E37E04">
        <w:rPr>
          <w:rFonts w:ascii="Times New Roman" w:hAnsi="Times New Roman" w:cs="Times New Roman"/>
          <w:sz w:val="24"/>
          <w:szCs w:val="24"/>
        </w:rPr>
        <w:t xml:space="preserve"> similar to those described here</w:t>
      </w:r>
      <w:r w:rsidR="008A597E" w:rsidRPr="00E37E04">
        <w:rPr>
          <w:rFonts w:ascii="Times New Roman" w:hAnsi="Times New Roman" w:cs="Times New Roman"/>
          <w:sz w:val="24"/>
          <w:szCs w:val="24"/>
        </w:rPr>
        <w:t xml:space="preserve">, the models refit, and </w:t>
      </w:r>
      <w:r w:rsidR="007259BD" w:rsidRPr="00E37E04">
        <w:rPr>
          <w:rFonts w:ascii="Times New Roman" w:hAnsi="Times New Roman" w:cs="Times New Roman"/>
          <w:sz w:val="24"/>
          <w:szCs w:val="24"/>
        </w:rPr>
        <w:t xml:space="preserve">the </w:t>
      </w:r>
      <w:r w:rsidR="008A597E" w:rsidRPr="00E37E04">
        <w:rPr>
          <w:rFonts w:ascii="Times New Roman" w:hAnsi="Times New Roman" w:cs="Times New Roman"/>
          <w:sz w:val="24"/>
          <w:szCs w:val="24"/>
        </w:rPr>
        <w:t xml:space="preserve">predictions re-run. If </w:t>
      </w:r>
      <w:r w:rsidR="007259BD" w:rsidRPr="00E37E04">
        <w:rPr>
          <w:rFonts w:ascii="Times New Roman" w:hAnsi="Times New Roman" w:cs="Times New Roman"/>
          <w:sz w:val="24"/>
          <w:szCs w:val="24"/>
        </w:rPr>
        <w:t xml:space="preserve">other parameters (e.g., processor speed) remain </w:t>
      </w:r>
      <w:r w:rsidR="008A597E" w:rsidRPr="00E37E04">
        <w:rPr>
          <w:rFonts w:ascii="Times New Roman" w:hAnsi="Times New Roman" w:cs="Times New Roman"/>
          <w:sz w:val="24"/>
          <w:szCs w:val="24"/>
        </w:rPr>
        <w:t xml:space="preserve">the same, </w:t>
      </w:r>
      <w:r w:rsidR="007259BD" w:rsidRPr="00E37E04">
        <w:rPr>
          <w:rFonts w:ascii="Times New Roman" w:hAnsi="Times New Roman" w:cs="Times New Roman"/>
          <w:sz w:val="24"/>
          <w:szCs w:val="24"/>
        </w:rPr>
        <w:t>new data</w:t>
      </w:r>
      <w:r w:rsidR="008A597E" w:rsidRPr="00E37E04">
        <w:rPr>
          <w:rFonts w:ascii="Times New Roman" w:hAnsi="Times New Roman" w:cs="Times New Roman"/>
          <w:sz w:val="24"/>
          <w:szCs w:val="24"/>
        </w:rPr>
        <w:t xml:space="preserve"> can be directly</w:t>
      </w:r>
      <w:r w:rsidR="007259BD" w:rsidRPr="00E37E04">
        <w:rPr>
          <w:rFonts w:ascii="Times New Roman" w:hAnsi="Times New Roman" w:cs="Times New Roman"/>
          <w:sz w:val="24"/>
          <w:szCs w:val="24"/>
        </w:rPr>
        <w:t xml:space="preserve"> appended to the existing dataset</w:t>
      </w:r>
      <w:r w:rsidR="008A597E" w:rsidRPr="00E37E04">
        <w:rPr>
          <w:rFonts w:ascii="Times New Roman" w:hAnsi="Times New Roman" w:cs="Times New Roman"/>
          <w:sz w:val="24"/>
          <w:szCs w:val="24"/>
        </w:rPr>
        <w:t xml:space="preserve">. If not, </w:t>
      </w:r>
      <w:r w:rsidR="007259BD" w:rsidRPr="00E37E04">
        <w:rPr>
          <w:rFonts w:ascii="Times New Roman" w:hAnsi="Times New Roman" w:cs="Times New Roman"/>
          <w:sz w:val="24"/>
          <w:szCs w:val="24"/>
        </w:rPr>
        <w:t>an entirely new dataset should be collected</w:t>
      </w:r>
      <w:r w:rsidR="008A597E" w:rsidRPr="00E37E04">
        <w:rPr>
          <w:rFonts w:ascii="Times New Roman" w:hAnsi="Times New Roman" w:cs="Times New Roman"/>
          <w:sz w:val="24"/>
          <w:szCs w:val="24"/>
        </w:rPr>
        <w:t>. To incorporate new pricing scheme</w:t>
      </w:r>
      <w:r w:rsidRPr="00E37E04">
        <w:rPr>
          <w:rFonts w:ascii="Times New Roman" w:hAnsi="Times New Roman" w:cs="Times New Roman"/>
          <w:sz w:val="24"/>
          <w:szCs w:val="24"/>
        </w:rPr>
        <w:t>s</w:t>
      </w:r>
      <w:r w:rsidR="008A597E"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 xml:space="preserve">only </w:t>
      </w:r>
      <w:r w:rsidR="00E5156D" w:rsidRPr="00E37E04">
        <w:rPr>
          <w:rFonts w:ascii="Times New Roman" w:hAnsi="Times New Roman" w:cs="Times New Roman"/>
          <w:sz w:val="24"/>
          <w:szCs w:val="24"/>
        </w:rPr>
        <w:t>the third and fourth steps of the optimization</w:t>
      </w:r>
      <w:r w:rsidR="008A597E" w:rsidRPr="00E37E04">
        <w:rPr>
          <w:rFonts w:ascii="Times New Roman" w:hAnsi="Times New Roman" w:cs="Times New Roman"/>
          <w:sz w:val="24"/>
          <w:szCs w:val="24"/>
        </w:rPr>
        <w:t xml:space="preserve"> </w:t>
      </w:r>
      <w:r w:rsidR="00E5156D" w:rsidRPr="00E37E04">
        <w:rPr>
          <w:rFonts w:ascii="Times New Roman" w:hAnsi="Times New Roman" w:cs="Times New Roman"/>
          <w:sz w:val="24"/>
          <w:szCs w:val="24"/>
        </w:rPr>
        <w:t>(clustering and distance calculation</w:t>
      </w:r>
      <w:r w:rsidRPr="00E37E04">
        <w:rPr>
          <w:rFonts w:ascii="Times New Roman" w:hAnsi="Times New Roman" w:cs="Times New Roman"/>
          <w:sz w:val="24"/>
          <w:szCs w:val="24"/>
        </w:rPr>
        <w:t>s</w:t>
      </w:r>
      <w:r w:rsidR="00E5156D"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would need</w:t>
      </w:r>
      <w:r w:rsidR="008A597E" w:rsidRPr="00E37E04">
        <w:rPr>
          <w:rFonts w:ascii="Times New Roman" w:hAnsi="Times New Roman" w:cs="Times New Roman"/>
          <w:sz w:val="24"/>
          <w:szCs w:val="24"/>
        </w:rPr>
        <w:t xml:space="preserve"> </w:t>
      </w:r>
      <w:r w:rsidR="007259BD" w:rsidRPr="00E37E04">
        <w:rPr>
          <w:rFonts w:ascii="Times New Roman" w:hAnsi="Times New Roman" w:cs="Times New Roman"/>
          <w:sz w:val="24"/>
          <w:szCs w:val="24"/>
        </w:rPr>
        <w:t xml:space="preserve">to be </w:t>
      </w:r>
      <w:proofErr w:type="gramStart"/>
      <w:r w:rsidR="007259BD" w:rsidRPr="00E37E04">
        <w:rPr>
          <w:rFonts w:ascii="Times New Roman" w:hAnsi="Times New Roman" w:cs="Times New Roman"/>
          <w:sz w:val="24"/>
          <w:szCs w:val="24"/>
        </w:rPr>
        <w:t>re-run</w:t>
      </w:r>
      <w:proofErr w:type="gramEnd"/>
      <w:r w:rsidR="007259BD" w:rsidRPr="00E37E04">
        <w:rPr>
          <w:rFonts w:ascii="Times New Roman" w:hAnsi="Times New Roman" w:cs="Times New Roman"/>
          <w:sz w:val="24"/>
          <w:szCs w:val="24"/>
        </w:rPr>
        <w:t xml:space="preserve"> using the new costs</w:t>
      </w:r>
      <w:r w:rsidR="008A597E" w:rsidRPr="00E37E04">
        <w:rPr>
          <w:rFonts w:ascii="Times New Roman" w:hAnsi="Times New Roman" w:cs="Times New Roman"/>
          <w:sz w:val="24"/>
          <w:szCs w:val="24"/>
        </w:rPr>
        <w:t xml:space="preserve">. </w:t>
      </w:r>
    </w:p>
    <w:p w14:paraId="2C1EBE29" w14:textId="4690C2A7" w:rsidR="007A02F4" w:rsidRPr="00E37E04" w:rsidRDefault="00A479B7" w:rsidP="003128D6">
      <w:pPr>
        <w:pStyle w:val="FirstParagraph"/>
        <w:spacing w:before="120" w:after="0" w:line="240" w:lineRule="auto"/>
        <w:ind w:firstLine="720"/>
        <w:rPr>
          <w:ins w:id="49" w:author="Jack W Williams" w:date="2017-02-27T12:10:00Z"/>
          <w:rFonts w:ascii="Times New Roman" w:hAnsi="Times New Roman" w:cs="Times New Roman"/>
          <w:sz w:val="24"/>
          <w:szCs w:val="24"/>
        </w:rPr>
      </w:pPr>
      <w:r w:rsidRPr="00E37E04">
        <w:rPr>
          <w:rFonts w:ascii="Times New Roman" w:hAnsi="Times New Roman" w:cs="Times New Roman"/>
          <w:sz w:val="24"/>
          <w:szCs w:val="24"/>
        </w:rPr>
        <w:t>Alt</w:t>
      </w:r>
      <w:r w:rsidR="007A02F4" w:rsidRPr="00E37E04">
        <w:rPr>
          <w:rFonts w:ascii="Times New Roman" w:hAnsi="Times New Roman" w:cs="Times New Roman"/>
          <w:sz w:val="24"/>
          <w:szCs w:val="24"/>
        </w:rPr>
        <w:t>hough these results are specific to the SDMs, parameterizations, and implementations described here, the framework could be applied to any predictive modeling workflow. This approach relies on algorithm inputs and hardware capabilities and has no intrinsic relationship to SDM. To extend the framework to additional algorithms or hardware or data components, a new set of empirical trials would be required to gather a dataset of runtime and accuracy. Care must be paid to completely and evenly covering the full parameter space. Even models with many parameters could be incorporated, by treating algorithm parameters as additional components (Hutter et al., 2014).  Furthermore, the results presented here are likely to be robust between different cloud service providers. Because the data was collected on hardware dedicated to running the SDMs with no concurrently running programs, VMs with similar specifications are expected to behave similarly, regardless of provider. However, further work should be directed at confirming this hypothesis.</w:t>
      </w:r>
    </w:p>
    <w:p w14:paraId="2BB3CB90" w14:textId="77777777" w:rsidR="00DF0AE6" w:rsidRPr="00E37E04" w:rsidRDefault="00DF0AE6" w:rsidP="003128D6">
      <w:pPr>
        <w:pStyle w:val="BodyText"/>
        <w:spacing w:before="120" w:line="240" w:lineRule="auto"/>
        <w:rPr>
          <w:rFonts w:ascii="Times New Roman" w:hAnsi="Times New Roman"/>
        </w:rPr>
      </w:pPr>
    </w:p>
    <w:p w14:paraId="4E01F3F4" w14:textId="77777777" w:rsidR="00F94FEE" w:rsidRPr="00C63CD7" w:rsidRDefault="00AC34D2" w:rsidP="003128D6">
      <w:pPr>
        <w:pStyle w:val="Heading1"/>
        <w:spacing w:before="120" w:line="240" w:lineRule="auto"/>
        <w:rPr>
          <w:b/>
          <w:sz w:val="32"/>
          <w:szCs w:val="32"/>
        </w:rPr>
      </w:pPr>
      <w:bookmarkStart w:id="50" w:name="results"/>
      <w:bookmarkStart w:id="51" w:name="_Toc350683686"/>
      <w:bookmarkEnd w:id="50"/>
      <w:r w:rsidRPr="00C63CD7">
        <w:rPr>
          <w:b/>
          <w:sz w:val="32"/>
          <w:szCs w:val="32"/>
        </w:rPr>
        <w:t>Results</w:t>
      </w:r>
      <w:bookmarkEnd w:id="51"/>
    </w:p>
    <w:p w14:paraId="5D1357AB" w14:textId="3546F0AD" w:rsidR="00D75232" w:rsidRPr="001A4B99" w:rsidRDefault="001A4B99" w:rsidP="003128D6">
      <w:pPr>
        <w:pStyle w:val="Heading3"/>
        <w:spacing w:before="120" w:line="240" w:lineRule="auto"/>
        <w:rPr>
          <w:ins w:id="52" w:author="Jack W Williams" w:date="2017-02-27T16:53:00Z"/>
          <w:rFonts w:ascii="Times New Roman" w:hAnsi="Times New Roman"/>
          <w:i w:val="0"/>
        </w:rPr>
      </w:pPr>
      <w:bookmarkStart w:id="53" w:name="model-performance"/>
      <w:bookmarkStart w:id="54" w:name="_Toc350683687"/>
      <w:bookmarkEnd w:id="53"/>
      <w:ins w:id="55" w:author="Jack W Williams" w:date="2017-02-27T16:53:00Z">
        <w:r w:rsidRPr="001A4B99">
          <w:rPr>
            <w:rFonts w:ascii="Times New Roman" w:hAnsi="Times New Roman"/>
            <w:i w:val="0"/>
          </w:rPr>
          <w:t>Optimal data configuration</w:t>
        </w:r>
        <w:r w:rsidR="00D75232" w:rsidRPr="001A4B99">
          <w:rPr>
            <w:rStyle w:val="CommentReference"/>
            <w:rFonts w:ascii="Times New Roman" w:hAnsi="Times New Roman"/>
            <w:i w:val="0"/>
            <w:smallCaps w:val="0"/>
            <w:spacing w:val="0"/>
          </w:rPr>
          <w:commentReference w:id="56"/>
        </w:r>
        <w:bookmarkEnd w:id="54"/>
      </w:ins>
    </w:p>
    <w:p w14:paraId="4A1711D0" w14:textId="355384CF" w:rsidR="00D75232" w:rsidRPr="00E37E04" w:rsidRDefault="00D75232" w:rsidP="003128D6">
      <w:pPr>
        <w:pStyle w:val="FirstParagraph"/>
        <w:spacing w:before="120" w:after="0" w:line="240" w:lineRule="auto"/>
        <w:ind w:firstLine="720"/>
        <w:rPr>
          <w:ins w:id="57" w:author="Jack W Williams" w:date="2017-02-27T16:53:00Z"/>
          <w:rFonts w:ascii="Times New Roman" w:hAnsi="Times New Roman" w:cs="Times New Roman"/>
          <w:sz w:val="24"/>
          <w:szCs w:val="24"/>
        </w:rPr>
      </w:pPr>
      <w:ins w:id="58" w:author="Jack W Williams" w:date="2017-02-27T16:53:00Z">
        <w:r w:rsidRPr="00E37E04">
          <w:rPr>
            <w:rFonts w:ascii="Times New Roman" w:hAnsi="Times New Roman" w:cs="Times New Roman"/>
            <w:sz w:val="24"/>
            <w:szCs w:val="24"/>
          </w:rPr>
          <w:t>For most SDMs, the simulations with the highest predictive accuracies occur when dataset size and number of covariates are large (Fig. 10).  This is consistent</w:t>
        </w:r>
      </w:ins>
      <w:ins w:id="59" w:author="Jack W Williams" w:date="2017-02-28T09:18:00Z">
        <w:r w:rsidR="00200B98" w:rsidRPr="00E37E04">
          <w:rPr>
            <w:rFonts w:ascii="Times New Roman" w:hAnsi="Times New Roman" w:cs="Times New Roman"/>
            <w:sz w:val="24"/>
            <w:szCs w:val="24"/>
          </w:rPr>
          <w:t xml:space="preserve"> with</w:t>
        </w:r>
      </w:ins>
      <w:ins w:id="60" w:author="Jack W Williams" w:date="2017-02-27T16:53:00Z">
        <w:r w:rsidRPr="00E37E04">
          <w:rPr>
            <w:rFonts w:ascii="Times New Roman" w:hAnsi="Times New Roman" w:cs="Times New Roman"/>
            <w:sz w:val="24"/>
            <w:szCs w:val="24"/>
          </w:rPr>
          <w:t xml:space="preserve"> theory and prior empirical analyses (REF), and underscores the value of big data approaches in biodiversity modeling. Here, the total possible number of training examples and covariates was limited due by experimental design, so supplying additional data may further increase SDM accuracy. However, literature suggests that typical SDM workflows often use less than 10,000 training examples and five covariates. However, in contrast to other SDMs, MARS achieves its highest predicted accuracy with only 1000 training examples, and only the addition of more covariates can increase accuracy.  For all SDMs, additional covariates continued to increase accuracy up to the five covariates included in this analysis.  </w:t>
        </w:r>
      </w:ins>
    </w:p>
    <w:p w14:paraId="2741A9A7" w14:textId="77777777" w:rsidR="00D75232" w:rsidRPr="00E37E04" w:rsidRDefault="00D75232" w:rsidP="003128D6">
      <w:pPr>
        <w:pStyle w:val="BodyText"/>
        <w:spacing w:before="120" w:line="240" w:lineRule="auto"/>
        <w:rPr>
          <w:ins w:id="61" w:author="Jack W Williams" w:date="2017-02-27T16:53:00Z"/>
          <w:rFonts w:ascii="Times New Roman" w:hAnsi="Times New Roman"/>
        </w:rPr>
      </w:pPr>
    </w:p>
    <w:p w14:paraId="133850B0" w14:textId="35C0333C" w:rsidR="003D4BB5" w:rsidRPr="001A4B99" w:rsidRDefault="00AC34D2" w:rsidP="003128D6">
      <w:pPr>
        <w:pStyle w:val="Heading2"/>
        <w:spacing w:before="120" w:line="240" w:lineRule="auto"/>
        <w:rPr>
          <w:rFonts w:ascii="Times New Roman" w:hAnsi="Times New Roman"/>
          <w:sz w:val="24"/>
          <w:szCs w:val="24"/>
        </w:rPr>
      </w:pPr>
      <w:bookmarkStart w:id="62" w:name="_Toc350683688"/>
      <w:r w:rsidRPr="001A4B99">
        <w:rPr>
          <w:rFonts w:ascii="Times New Roman" w:hAnsi="Times New Roman"/>
          <w:sz w:val="24"/>
          <w:szCs w:val="24"/>
        </w:rPr>
        <w:t>Model Performance</w:t>
      </w:r>
      <w:bookmarkEnd w:id="62"/>
    </w:p>
    <w:p w14:paraId="50A6375F" w14:textId="67894E93" w:rsidR="00F94FEE" w:rsidRPr="00E37E04" w:rsidRDefault="003D4BB5" w:rsidP="003128D6">
      <w:pPr>
        <w:pStyle w:val="FirstParagraph"/>
        <w:spacing w:before="120" w:after="0" w:line="240" w:lineRule="auto"/>
        <w:ind w:firstLine="720"/>
        <w:rPr>
          <w:rFonts w:ascii="Times New Roman" w:hAnsi="Times New Roman" w:cs="Times New Roman"/>
          <w:sz w:val="24"/>
          <w:szCs w:val="24"/>
        </w:rPr>
      </w:pPr>
      <w:commentRangeStart w:id="63"/>
      <w:r w:rsidRPr="00E37E04">
        <w:rPr>
          <w:rFonts w:ascii="Times New Roman" w:hAnsi="Times New Roman" w:cs="Times New Roman"/>
          <w:sz w:val="24"/>
          <w:szCs w:val="24"/>
        </w:rPr>
        <w:t xml:space="preserve">Predictive models of </w:t>
      </w:r>
      <w:ins w:id="64" w:author="Jack W Williams" w:date="2017-02-27T14:05:00Z">
        <w:r w:rsidR="00440F53" w:rsidRPr="00E37E04">
          <w:rPr>
            <w:rFonts w:ascii="Times New Roman" w:hAnsi="Times New Roman" w:cs="Times New Roman"/>
            <w:sz w:val="24"/>
            <w:szCs w:val="24"/>
          </w:rPr>
          <w:t xml:space="preserve">runtime </w:t>
        </w:r>
      </w:ins>
      <w:r w:rsidRPr="00E37E04">
        <w:rPr>
          <w:rFonts w:ascii="Times New Roman" w:hAnsi="Times New Roman" w:cs="Times New Roman"/>
          <w:sz w:val="24"/>
          <w:szCs w:val="24"/>
        </w:rPr>
        <w:t xml:space="preserve">and accuracy </w:t>
      </w:r>
      <w:commentRangeEnd w:id="63"/>
      <w:r w:rsidR="00DD003F" w:rsidRPr="00E37E04">
        <w:rPr>
          <w:rStyle w:val="CommentReference"/>
          <w:rFonts w:ascii="Times New Roman" w:hAnsi="Times New Roman"/>
        </w:rPr>
        <w:commentReference w:id="63"/>
      </w:r>
      <w:r w:rsidRPr="00E37E04">
        <w:rPr>
          <w:rFonts w:ascii="Times New Roman" w:hAnsi="Times New Roman" w:cs="Times New Roman"/>
          <w:sz w:val="24"/>
          <w:szCs w:val="24"/>
        </w:rPr>
        <w:t>were skillful when compared to a holdout testing set</w:t>
      </w:r>
      <w:ins w:id="65" w:author="Jack W Williams" w:date="2017-02-27T14:04:00Z">
        <w:r w:rsidR="00440F53" w:rsidRPr="00E37E04">
          <w:rPr>
            <w:rFonts w:ascii="Times New Roman" w:hAnsi="Times New Roman" w:cs="Times New Roman"/>
            <w:sz w:val="24"/>
            <w:szCs w:val="24"/>
          </w:rPr>
          <w:t xml:space="preserve"> (Table 1, Figure 7)</w:t>
        </w:r>
      </w:ins>
      <w:r w:rsidRPr="00E37E04">
        <w:rPr>
          <w:rFonts w:ascii="Times New Roman" w:hAnsi="Times New Roman" w:cs="Times New Roman"/>
          <w:sz w:val="24"/>
          <w:szCs w:val="24"/>
        </w:rPr>
        <w:t xml:space="preserve">. While results varied across SDM classes, </w:t>
      </w:r>
      <w:r w:rsidR="00E5156D" w:rsidRPr="00E37E04">
        <w:rPr>
          <w:rFonts w:ascii="Times New Roman" w:hAnsi="Times New Roman" w:cs="Times New Roman"/>
          <w:sz w:val="24"/>
          <w:szCs w:val="24"/>
        </w:rPr>
        <w:t>the models for each SDM</w:t>
      </w:r>
      <w:r w:rsidRPr="00E37E04">
        <w:rPr>
          <w:rFonts w:ascii="Times New Roman" w:hAnsi="Times New Roman" w:cs="Times New Roman"/>
          <w:sz w:val="24"/>
          <w:szCs w:val="24"/>
        </w:rPr>
        <w:t xml:space="preserve"> explained more than 50% of the variance in the </w:t>
      </w:r>
      <w:r w:rsidR="00C071DB" w:rsidRPr="00E37E04">
        <w:rPr>
          <w:rFonts w:ascii="Times New Roman" w:hAnsi="Times New Roman" w:cs="Times New Roman"/>
          <w:sz w:val="24"/>
          <w:szCs w:val="24"/>
        </w:rPr>
        <w:t xml:space="preserve">runtime </w:t>
      </w:r>
      <w:r w:rsidRPr="00E37E04">
        <w:rPr>
          <w:rFonts w:ascii="Times New Roman" w:hAnsi="Times New Roman" w:cs="Times New Roman"/>
          <w:sz w:val="24"/>
          <w:szCs w:val="24"/>
        </w:rPr>
        <w:t>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&gt;0.5)</m:t>
        </m:r>
      </m:oMath>
      <w:r w:rsidR="00C071DB" w:rsidRPr="00E37E04">
        <w:rPr>
          <w:rFonts w:ascii="Times New Roman" w:hAnsi="Times New Roman" w:cs="Times New Roman"/>
          <w:sz w:val="24"/>
          <w:szCs w:val="24"/>
        </w:rPr>
        <w:t xml:space="preserve"> and </w:t>
      </w:r>
      <w:r w:rsidR="00E5156D" w:rsidRPr="00E37E04">
        <w:rPr>
          <w:rFonts w:ascii="Times New Roman" w:hAnsi="Times New Roman" w:cs="Times New Roman"/>
          <w:sz w:val="24"/>
          <w:szCs w:val="24"/>
        </w:rPr>
        <w:t xml:space="preserve">more </w:t>
      </w:r>
      <w:r w:rsidR="00C071DB" w:rsidRPr="00E37E04">
        <w:rPr>
          <w:rFonts w:ascii="Times New Roman" w:hAnsi="Times New Roman" w:cs="Times New Roman"/>
          <w:sz w:val="24"/>
          <w:szCs w:val="24"/>
        </w:rPr>
        <w:t>than 87% of the variance in the accuracy data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&gt;0.87</m:t>
        </m:r>
      </m:oMath>
      <w:r w:rsidR="00C071DB" w:rsidRPr="00E37E04">
        <w:rPr>
          <w:rFonts w:ascii="Times New Roman" w:hAnsi="Times New Roman" w:cs="Times New Roman"/>
          <w:sz w:val="24"/>
          <w:szCs w:val="24"/>
        </w:rPr>
        <w:t>)</w:t>
      </w:r>
      <w:r w:rsidRPr="00E37E04">
        <w:rPr>
          <w:rFonts w:ascii="Times New Roman" w:hAnsi="Times New Roman" w:cs="Times New Roman"/>
          <w:sz w:val="24"/>
          <w:szCs w:val="24"/>
        </w:rPr>
        <w:t xml:space="preserve">. The most explanative performance models were for GBM-BRT and MARS, </w:t>
      </w:r>
      <w:r w:rsidR="00E5156D" w:rsidRPr="00E37E04">
        <w:rPr>
          <w:rFonts w:ascii="Times New Roman" w:hAnsi="Times New Roman" w:cs="Times New Roman"/>
          <w:sz w:val="24"/>
          <w:szCs w:val="24"/>
        </w:rPr>
        <w:t xml:space="preserve">with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E37E04">
        <w:rPr>
          <w:rFonts w:ascii="Times New Roman" w:hAnsi="Times New Roman" w:cs="Times New Roman"/>
          <w:sz w:val="24"/>
          <w:szCs w:val="24"/>
        </w:rPr>
        <w:t xml:space="preserve"> </w:t>
      </w:r>
      <w:r w:rsidR="00C071DB" w:rsidRPr="00E37E04">
        <w:rPr>
          <w:rFonts w:ascii="Times New Roman" w:hAnsi="Times New Roman" w:cs="Times New Roman"/>
          <w:sz w:val="24"/>
          <w:szCs w:val="24"/>
        </w:rPr>
        <w:t xml:space="preserve">values </w:t>
      </w:r>
      <w:r w:rsidRPr="00E37E04">
        <w:rPr>
          <w:rFonts w:ascii="Times New Roman" w:hAnsi="Times New Roman" w:cs="Times New Roman"/>
          <w:sz w:val="24"/>
          <w:szCs w:val="24"/>
        </w:rPr>
        <w:t>of approximately 0.96, and an MSE</w:t>
      </w:r>
      <w:r w:rsidR="00C071DB" w:rsidRPr="00E37E04">
        <w:rPr>
          <w:rFonts w:ascii="Times New Roman" w:hAnsi="Times New Roman" w:cs="Times New Roman"/>
          <w:sz w:val="24"/>
          <w:szCs w:val="24"/>
        </w:rPr>
        <w:t>s</w:t>
      </w:r>
      <w:r w:rsidRPr="00E37E04">
        <w:rPr>
          <w:rFonts w:ascii="Times New Roman" w:hAnsi="Times New Roman" w:cs="Times New Roman"/>
          <w:sz w:val="24"/>
          <w:szCs w:val="24"/>
        </w:rPr>
        <w:t xml:space="preserve"> of approximately 0.05 log-seconds</w:t>
      </w:r>
      <w:r w:rsidR="00827B24" w:rsidRPr="00E37E04">
        <w:rPr>
          <w:rFonts w:ascii="Times New Roman" w:hAnsi="Times New Roman" w:cs="Times New Roman"/>
          <w:sz w:val="24"/>
          <w:szCs w:val="24"/>
          <w:vertAlign w:val="superscript"/>
        </w:rPr>
        <w:t>2</w:t>
      </w:r>
      <w:r w:rsidRPr="00E37E04">
        <w:rPr>
          <w:rFonts w:ascii="Times New Roman" w:hAnsi="Times New Roman" w:cs="Times New Roman"/>
          <w:sz w:val="24"/>
          <w:szCs w:val="24"/>
        </w:rPr>
        <w:t xml:space="preserve">. </w:t>
      </w:r>
      <w:commentRangeStart w:id="66"/>
      <w:r w:rsidR="00827B24" w:rsidRPr="00E37E04">
        <w:rPr>
          <w:rFonts w:ascii="Times New Roman" w:hAnsi="Times New Roman" w:cs="Times New Roman"/>
          <w:sz w:val="24"/>
          <w:szCs w:val="24"/>
        </w:rPr>
        <w:t xml:space="preserve">The estimates from all models </w:t>
      </w:r>
      <w:r w:rsidR="00C071DB" w:rsidRPr="00E37E04">
        <w:rPr>
          <w:rFonts w:ascii="Times New Roman" w:hAnsi="Times New Roman" w:cs="Times New Roman"/>
          <w:sz w:val="24"/>
          <w:szCs w:val="24"/>
        </w:rPr>
        <w:t>were</w:t>
      </w:r>
      <w:r w:rsidR="00E5156D" w:rsidRPr="00E37E04">
        <w:rPr>
          <w:rFonts w:ascii="Times New Roman" w:hAnsi="Times New Roman" w:cs="Times New Roman"/>
          <w:sz w:val="24"/>
          <w:szCs w:val="24"/>
        </w:rPr>
        <w:t xml:space="preserve"> tightly constrained, with</w:t>
      </w:r>
      <w:r w:rsidR="00827B24" w:rsidRPr="00E37E04">
        <w:rPr>
          <w:rFonts w:ascii="Times New Roman" w:hAnsi="Times New Roman" w:cs="Times New Roman"/>
          <w:sz w:val="24"/>
          <w:szCs w:val="24"/>
        </w:rPr>
        <w:t xml:space="preserve"> </w:t>
      </w:r>
      <w:r w:rsidR="00C071DB" w:rsidRPr="00E37E04">
        <w:rPr>
          <w:rFonts w:ascii="Times New Roman" w:hAnsi="Times New Roman" w:cs="Times New Roman"/>
          <w:sz w:val="24"/>
          <w:szCs w:val="24"/>
        </w:rPr>
        <w:t>low</w:t>
      </w:r>
      <w:r w:rsidR="00E5156D" w:rsidRPr="00E37E04">
        <w:rPr>
          <w:rFonts w:ascii="Times New Roman" w:hAnsi="Times New Roman" w:cs="Times New Roman"/>
          <w:sz w:val="24"/>
          <w:szCs w:val="24"/>
        </w:rPr>
        <w:t xml:space="preserve"> mean</w:t>
      </w:r>
      <w:r w:rsidR="00827B24" w:rsidRPr="00E37E04">
        <w:rPr>
          <w:rFonts w:ascii="Times New Roman" w:hAnsi="Times New Roman" w:cs="Times New Roman"/>
          <w:sz w:val="24"/>
          <w:szCs w:val="24"/>
        </w:rPr>
        <w:t xml:space="preserve"> standard deviation of the </w:t>
      </w:r>
      <w:r w:rsidR="00C071DB" w:rsidRPr="00E37E04">
        <w:rPr>
          <w:rFonts w:ascii="Times New Roman" w:hAnsi="Times New Roman" w:cs="Times New Roman"/>
          <w:sz w:val="24"/>
          <w:szCs w:val="24"/>
        </w:rPr>
        <w:t>prediction</w:t>
      </w:r>
      <w:r w:rsidR="00E5156D" w:rsidRPr="00E37E04">
        <w:rPr>
          <w:rFonts w:ascii="Times New Roman" w:hAnsi="Times New Roman" w:cs="Times New Roman"/>
          <w:sz w:val="24"/>
          <w:szCs w:val="24"/>
        </w:rPr>
        <w:t xml:space="preserve"> posteriors</w:t>
      </w:r>
      <w:ins w:id="67" w:author="Jack W Williams" w:date="2017-02-27T14:03:00Z">
        <w:r w:rsidR="00440F53" w:rsidRPr="00E37E04">
          <w:rPr>
            <w:rFonts w:ascii="Times New Roman" w:hAnsi="Times New Roman" w:cs="Times New Roman"/>
            <w:sz w:val="24"/>
            <w:szCs w:val="24"/>
          </w:rPr>
          <w:t xml:space="preserve">, ranging </w:t>
        </w:r>
      </w:ins>
      <w:r w:rsidR="00AC34D2" w:rsidRPr="00E37E04">
        <w:rPr>
          <w:rFonts w:ascii="Times New Roman" w:hAnsi="Times New Roman" w:cs="Times New Roman"/>
          <w:sz w:val="24"/>
          <w:szCs w:val="24"/>
        </w:rPr>
        <w:t>between 0.01 and 0.035 log-seconds</w:t>
      </w:r>
      <w:commentRangeEnd w:id="66"/>
      <w:r w:rsidR="00DD003F" w:rsidRPr="00E37E04">
        <w:rPr>
          <w:rStyle w:val="CommentReference"/>
          <w:rFonts w:ascii="Times New Roman" w:hAnsi="Times New Roman"/>
        </w:rPr>
        <w:commentReference w:id="66"/>
      </w:r>
      <w:r w:rsidR="00E5156D" w:rsidRPr="00E37E04">
        <w:rPr>
          <w:rFonts w:ascii="Times New Roman" w:hAnsi="Times New Roman" w:cs="Times New Roman"/>
          <w:sz w:val="24"/>
          <w:szCs w:val="24"/>
        </w:rPr>
        <w:t>, suggesting high certainty in the predictions</w:t>
      </w:r>
      <w:r w:rsidR="00AC34D2" w:rsidRPr="00E37E04">
        <w:rPr>
          <w:rFonts w:ascii="Times New Roman" w:hAnsi="Times New Roman" w:cs="Times New Roman"/>
          <w:sz w:val="24"/>
          <w:szCs w:val="24"/>
        </w:rPr>
        <w:t xml:space="preserve">. </w:t>
      </w:r>
    </w:p>
    <w:p w14:paraId="0E3A1181" w14:textId="3E5271A0" w:rsidR="00DD003F" w:rsidRPr="00E37E04" w:rsidRDefault="00AB1FB6" w:rsidP="003128D6">
      <w:pPr>
        <w:pStyle w:val="BodyText"/>
        <w:spacing w:before="120" w:after="0" w:line="240" w:lineRule="auto"/>
        <w:ind w:firstLine="720"/>
        <w:rPr>
          <w:ins w:id="68" w:author="Jack W Williams" w:date="2017-02-27T14:14:00Z"/>
          <w:rFonts w:ascii="Times New Roman" w:hAnsi="Times New Roman" w:cs="Times New Roman"/>
          <w:sz w:val="24"/>
          <w:szCs w:val="24"/>
        </w:rPr>
      </w:pPr>
      <w:r w:rsidRPr="00E37E04">
        <w:rPr>
          <w:rFonts w:ascii="Times New Roman" w:hAnsi="Times New Roman" w:cs="Times New Roman"/>
          <w:sz w:val="24"/>
          <w:szCs w:val="24"/>
        </w:rPr>
        <w:t xml:space="preserve">GAM and RF </w:t>
      </w:r>
      <w:ins w:id="69" w:author="Jack W Williams" w:date="2017-02-27T14:04:00Z">
        <w:r w:rsidR="00440F53" w:rsidRPr="00E37E04">
          <w:rPr>
            <w:rFonts w:ascii="Times New Roman" w:hAnsi="Times New Roman" w:cs="Times New Roman"/>
            <w:sz w:val="24"/>
            <w:szCs w:val="24"/>
          </w:rPr>
          <w:t>had</w:t>
        </w:r>
      </w:ins>
      <w:r w:rsidR="00E5156D" w:rsidRPr="00E37E04">
        <w:rPr>
          <w:rFonts w:ascii="Times New Roman" w:hAnsi="Times New Roman" w:cs="Times New Roman"/>
          <w:sz w:val="24"/>
          <w:szCs w:val="24"/>
        </w:rPr>
        <w:t xml:space="preserve"> </w:t>
      </w:r>
      <w:commentRangeStart w:id="70"/>
      <w:r w:rsidR="00A54BF0" w:rsidRPr="00E37E04">
        <w:rPr>
          <w:rFonts w:ascii="Times New Roman" w:hAnsi="Times New Roman" w:cs="Times New Roman"/>
          <w:sz w:val="24"/>
          <w:szCs w:val="24"/>
        </w:rPr>
        <w:t xml:space="preserve">lower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54BF0" w:rsidRPr="00E37E04">
        <w:rPr>
          <w:rFonts w:ascii="Times New Roman" w:hAnsi="Times New Roman" w:cs="Times New Roman"/>
          <w:sz w:val="24"/>
          <w:szCs w:val="24"/>
        </w:rPr>
        <w:t xml:space="preserve"> values than the other two models</w:t>
      </w:r>
      <w:commentRangeEnd w:id="70"/>
      <w:r w:rsidR="00DD003F" w:rsidRPr="00E37E04">
        <w:rPr>
          <w:rStyle w:val="CommentReference"/>
          <w:rFonts w:ascii="Times New Roman" w:hAnsi="Times New Roman"/>
        </w:rPr>
        <w:commentReference w:id="70"/>
      </w:r>
      <w:r w:rsidRPr="00E37E04">
        <w:rPr>
          <w:rFonts w:ascii="Times New Roman" w:hAnsi="Times New Roman" w:cs="Times New Roman"/>
          <w:sz w:val="24"/>
          <w:szCs w:val="24"/>
        </w:rPr>
        <w:t>.</w:t>
      </w:r>
      <w:r w:rsidR="00A54BF0" w:rsidRPr="00E37E04">
        <w:rPr>
          <w:rFonts w:ascii="Times New Roman" w:hAnsi="Times New Roman" w:cs="Times New Roman"/>
          <w:sz w:val="24"/>
          <w:szCs w:val="24"/>
        </w:rPr>
        <w:t xml:space="preserve"> It is likely that several factors contribute</w:t>
      </w:r>
      <w:r w:rsidR="00E5156D" w:rsidRPr="00E37E04">
        <w:rPr>
          <w:rFonts w:ascii="Times New Roman" w:hAnsi="Times New Roman" w:cs="Times New Roman"/>
          <w:sz w:val="24"/>
          <w:szCs w:val="24"/>
        </w:rPr>
        <w:t>d</w:t>
      </w:r>
      <w:r w:rsidR="00A54BF0" w:rsidRPr="00E37E04">
        <w:rPr>
          <w:rFonts w:ascii="Times New Roman" w:hAnsi="Times New Roman" w:cs="Times New Roman"/>
          <w:sz w:val="24"/>
          <w:szCs w:val="24"/>
        </w:rPr>
        <w:t xml:space="preserve"> to this </w:t>
      </w:r>
      <w:commentRangeStart w:id="71"/>
      <w:ins w:id="72" w:author="Jack W Williams" w:date="2017-02-27T14:11:00Z">
        <w:r w:rsidR="00DD003F" w:rsidRPr="00E37E04">
          <w:rPr>
            <w:rFonts w:ascii="Times New Roman" w:hAnsi="Times New Roman" w:cs="Times New Roman"/>
            <w:sz w:val="24"/>
            <w:szCs w:val="24"/>
          </w:rPr>
          <w:t>lower</w:t>
        </w:r>
      </w:ins>
      <w:r w:rsidR="00A54BF0" w:rsidRPr="00E37E04">
        <w:rPr>
          <w:rFonts w:ascii="Times New Roman" w:hAnsi="Times New Roman" w:cs="Times New Roman"/>
          <w:sz w:val="24"/>
          <w:szCs w:val="24"/>
        </w:rPr>
        <w:t xml:space="preserve"> </w:t>
      </w:r>
      <w:commentRangeEnd w:id="71"/>
      <w:r w:rsidR="00DD003F" w:rsidRPr="00E37E04">
        <w:rPr>
          <w:rStyle w:val="CommentReference"/>
          <w:rFonts w:ascii="Times New Roman" w:hAnsi="Times New Roman"/>
        </w:rPr>
        <w:commentReference w:id="71"/>
      </w:r>
      <w:r w:rsidR="00A54BF0" w:rsidRPr="00E37E04">
        <w:rPr>
          <w:rFonts w:ascii="Times New Roman" w:hAnsi="Times New Roman" w:cs="Times New Roman"/>
          <w:sz w:val="24"/>
          <w:szCs w:val="24"/>
        </w:rPr>
        <w:t xml:space="preserve">predictive skill.  </w:t>
      </w:r>
      <w:r w:rsidRPr="00E37E04">
        <w:rPr>
          <w:rFonts w:ascii="Times New Roman" w:hAnsi="Times New Roman" w:cs="Times New Roman"/>
          <w:sz w:val="24"/>
          <w:szCs w:val="24"/>
        </w:rPr>
        <w:t>The</w:t>
      </w:r>
      <w:r w:rsidR="00E5156D"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GAM </w:t>
      </w:r>
      <w:r w:rsidR="00E5156D" w:rsidRPr="00E37E04">
        <w:rPr>
          <w:rFonts w:ascii="Times New Roman" w:hAnsi="Times New Roman" w:cs="Times New Roman"/>
          <w:sz w:val="24"/>
          <w:szCs w:val="24"/>
        </w:rPr>
        <w:t>trials</w:t>
      </w:r>
      <w:r w:rsidRPr="00E37E04">
        <w:rPr>
          <w:rFonts w:ascii="Times New Roman" w:hAnsi="Times New Roman" w:cs="Times New Roman"/>
          <w:sz w:val="24"/>
          <w:szCs w:val="24"/>
        </w:rPr>
        <w:t xml:space="preserve"> tended to converge within several seconds (maximum 10.3s), </w:t>
      </w:r>
      <w:r w:rsidR="00E5156D" w:rsidRPr="00E37E04">
        <w:rPr>
          <w:rFonts w:ascii="Times New Roman" w:hAnsi="Times New Roman" w:cs="Times New Roman"/>
          <w:sz w:val="24"/>
          <w:szCs w:val="24"/>
        </w:rPr>
        <w:t xml:space="preserve">regardless of data or hardware configuration, </w:t>
      </w:r>
      <w:r w:rsidRPr="00E37E04">
        <w:rPr>
          <w:rFonts w:ascii="Times New Roman" w:hAnsi="Times New Roman" w:cs="Times New Roman"/>
          <w:sz w:val="24"/>
          <w:szCs w:val="24"/>
        </w:rPr>
        <w:t xml:space="preserve">exposing </w:t>
      </w:r>
      <w:r w:rsidR="00DD003F" w:rsidRPr="00E37E04">
        <w:rPr>
          <w:rStyle w:val="CommentReference"/>
          <w:rFonts w:ascii="Times New Roman" w:hAnsi="Times New Roman"/>
        </w:rPr>
        <w:commentReference w:id="73"/>
      </w:r>
      <w:ins w:id="74" w:author="Jack W Williams" w:date="2017-02-27T14:12:00Z">
        <w:r w:rsidR="00DD003F" w:rsidRPr="00E37E04">
          <w:rPr>
            <w:rFonts w:ascii="Times New Roman" w:hAnsi="Times New Roman" w:cs="Times New Roman"/>
            <w:sz w:val="24"/>
            <w:szCs w:val="24"/>
          </w:rPr>
          <w:t xml:space="preserve">these trials </w:t>
        </w:r>
      </w:ins>
      <w:r w:rsidRPr="00E37E04">
        <w:rPr>
          <w:rFonts w:ascii="Times New Roman" w:hAnsi="Times New Roman" w:cs="Times New Roman"/>
          <w:sz w:val="24"/>
          <w:szCs w:val="24"/>
        </w:rPr>
        <w:t>to a stronger influence by low-level system proce</w:t>
      </w:r>
      <w:r w:rsidR="00E5156D" w:rsidRPr="00E37E04">
        <w:rPr>
          <w:rFonts w:ascii="Times New Roman" w:hAnsi="Times New Roman" w:cs="Times New Roman"/>
          <w:sz w:val="24"/>
          <w:szCs w:val="24"/>
        </w:rPr>
        <w:t xml:space="preserve">sses not explicit in the </w:t>
      </w:r>
      <w:ins w:id="75" w:author="Jack W Williams" w:date="2017-02-27T14:13:00Z">
        <w:r w:rsidR="00DD003F" w:rsidRPr="00E37E04">
          <w:rPr>
            <w:rFonts w:ascii="Times New Roman" w:hAnsi="Times New Roman" w:cs="Times New Roman"/>
            <w:sz w:val="24"/>
            <w:szCs w:val="24"/>
          </w:rPr>
          <w:t xml:space="preserve">runtime </w:t>
        </w:r>
      </w:ins>
      <w:r w:rsidR="00E5156D" w:rsidRPr="00E37E04">
        <w:rPr>
          <w:rFonts w:ascii="Times New Roman" w:hAnsi="Times New Roman" w:cs="Times New Roman"/>
          <w:sz w:val="24"/>
          <w:szCs w:val="24"/>
        </w:rPr>
        <w:t xml:space="preserve">model and </w:t>
      </w:r>
      <w:r w:rsidRPr="00E37E04">
        <w:rPr>
          <w:rFonts w:ascii="Times New Roman" w:hAnsi="Times New Roman" w:cs="Times New Roman"/>
          <w:sz w:val="24"/>
          <w:szCs w:val="24"/>
        </w:rPr>
        <w:t>resulti</w:t>
      </w:r>
      <w:r w:rsidR="00E5156D" w:rsidRPr="00E37E04">
        <w:rPr>
          <w:rFonts w:ascii="Times New Roman" w:hAnsi="Times New Roman" w:cs="Times New Roman"/>
          <w:sz w:val="24"/>
          <w:szCs w:val="24"/>
        </w:rPr>
        <w:t>ng in a higher variance dataset with lower predictive power</w:t>
      </w:r>
      <w:r w:rsidRPr="00E37E04">
        <w:rPr>
          <w:rFonts w:ascii="Times New Roman" w:hAnsi="Times New Roman" w:cs="Times New Roman"/>
          <w:sz w:val="24"/>
          <w:szCs w:val="24"/>
        </w:rPr>
        <w:t>. I</w:t>
      </w:r>
      <w:r w:rsidR="00E5156D" w:rsidRPr="00E37E04">
        <w:rPr>
          <w:rFonts w:ascii="Times New Roman" w:hAnsi="Times New Roman" w:cs="Times New Roman"/>
          <w:sz w:val="24"/>
          <w:szCs w:val="24"/>
        </w:rPr>
        <w:t xml:space="preserve">n contrast, the other three SDMs </w:t>
      </w:r>
      <w:commentRangeStart w:id="76"/>
      <w:r w:rsidRPr="00E37E04">
        <w:rPr>
          <w:rFonts w:ascii="Times New Roman" w:hAnsi="Times New Roman" w:cs="Times New Roman"/>
          <w:sz w:val="24"/>
          <w:szCs w:val="24"/>
        </w:rPr>
        <w:t xml:space="preserve">take </w:t>
      </w:r>
      <w:commentRangeEnd w:id="76"/>
      <w:r w:rsidR="00DD003F" w:rsidRPr="00E37E04">
        <w:rPr>
          <w:rStyle w:val="CommentReference"/>
          <w:rFonts w:ascii="Times New Roman" w:hAnsi="Times New Roman"/>
        </w:rPr>
        <w:commentReference w:id="76"/>
      </w:r>
      <w:r w:rsidR="00A54BF0" w:rsidRPr="00E37E04">
        <w:rPr>
          <w:rFonts w:ascii="Times New Roman" w:hAnsi="Times New Roman" w:cs="Times New Roman"/>
          <w:sz w:val="24"/>
          <w:szCs w:val="24"/>
        </w:rPr>
        <w:t>minutes to hours</w:t>
      </w:r>
      <w:r w:rsidRPr="00E37E04">
        <w:rPr>
          <w:rFonts w:ascii="Times New Roman" w:hAnsi="Times New Roman" w:cs="Times New Roman"/>
          <w:sz w:val="24"/>
          <w:szCs w:val="24"/>
        </w:rPr>
        <w:t xml:space="preserve"> to </w:t>
      </w:r>
      <w:r w:rsidR="00A54BF0" w:rsidRPr="00E37E04">
        <w:rPr>
          <w:rFonts w:ascii="Times New Roman" w:hAnsi="Times New Roman" w:cs="Times New Roman"/>
          <w:sz w:val="24"/>
          <w:szCs w:val="24"/>
        </w:rPr>
        <w:t>terminate</w:t>
      </w:r>
      <w:r w:rsidRPr="00E37E04">
        <w:rPr>
          <w:rFonts w:ascii="Times New Roman" w:hAnsi="Times New Roman" w:cs="Times New Roman"/>
          <w:sz w:val="24"/>
          <w:szCs w:val="24"/>
        </w:rPr>
        <w:t xml:space="preserve"> (maximum </w:t>
      </w:r>
      <w:r w:rsidR="00A54BF0" w:rsidRPr="00E37E04">
        <w:rPr>
          <w:rFonts w:ascii="Times New Roman" w:hAnsi="Times New Roman" w:cs="Times New Roman"/>
          <w:sz w:val="24"/>
          <w:szCs w:val="24"/>
        </w:rPr>
        <w:t xml:space="preserve">in training: </w:t>
      </w:r>
      <w:r w:rsidRPr="00E37E04">
        <w:rPr>
          <w:rFonts w:ascii="Times New Roman" w:hAnsi="Times New Roman" w:cs="Times New Roman"/>
          <w:sz w:val="24"/>
          <w:szCs w:val="24"/>
        </w:rPr>
        <w:t>GBM-BRT</w:t>
      </w:r>
      <w:r w:rsidR="00E5156D" w:rsidRPr="00E37E04">
        <w:rPr>
          <w:rFonts w:ascii="Times New Roman" w:hAnsi="Times New Roman" w:cs="Times New Roman"/>
          <w:sz w:val="24"/>
          <w:szCs w:val="24"/>
        </w:rPr>
        <w:t>, 5</w:t>
      </w:r>
      <w:r w:rsidRPr="00E37E04">
        <w:rPr>
          <w:rFonts w:ascii="Times New Roman" w:hAnsi="Times New Roman" w:cs="Times New Roman"/>
          <w:sz w:val="24"/>
          <w:szCs w:val="24"/>
        </w:rPr>
        <w:t>285.0</w:t>
      </w:r>
      <w:r w:rsidR="00A54BF0" w:rsidRPr="00E37E04">
        <w:rPr>
          <w:rFonts w:ascii="Times New Roman" w:hAnsi="Times New Roman" w:cs="Times New Roman"/>
          <w:sz w:val="24"/>
          <w:szCs w:val="24"/>
        </w:rPr>
        <w:t xml:space="preserve"> </w:t>
      </w:r>
      <w:r w:rsidRPr="00E37E04">
        <w:rPr>
          <w:rFonts w:ascii="Times New Roman" w:hAnsi="Times New Roman" w:cs="Times New Roman"/>
          <w:sz w:val="24"/>
          <w:szCs w:val="24"/>
        </w:rPr>
        <w:t>s).</w:t>
      </w:r>
      <w:r w:rsidR="00DD209B" w:rsidRPr="00E37E04">
        <w:rPr>
          <w:rFonts w:ascii="Times New Roman" w:hAnsi="Times New Roman" w:cs="Times New Roman"/>
          <w:sz w:val="24"/>
          <w:szCs w:val="24"/>
        </w:rPr>
        <w:t xml:space="preserve"> </w:t>
      </w:r>
      <w:commentRangeStart w:id="77"/>
      <w:r w:rsidR="00E5156D" w:rsidRPr="00E37E04">
        <w:rPr>
          <w:rFonts w:ascii="Times New Roman" w:hAnsi="Times New Roman" w:cs="Times New Roman"/>
          <w:sz w:val="24"/>
          <w:szCs w:val="24"/>
        </w:rPr>
        <w:t xml:space="preserve">Secondly, </w:t>
      </w:r>
      <w:r w:rsidR="00AC34D2" w:rsidRPr="00E37E04">
        <w:rPr>
          <w:rFonts w:ascii="Times New Roman" w:hAnsi="Times New Roman" w:cs="Times New Roman"/>
          <w:sz w:val="24"/>
          <w:szCs w:val="24"/>
        </w:rPr>
        <w:t>the GAM</w:t>
      </w:r>
      <w:r w:rsidR="00A54BF0" w:rsidRPr="00E37E04">
        <w:rPr>
          <w:rFonts w:ascii="Times New Roman" w:hAnsi="Times New Roman" w:cs="Times New Roman"/>
          <w:sz w:val="24"/>
          <w:szCs w:val="24"/>
        </w:rPr>
        <w:t xml:space="preserve"> (training set size = 2,636)</w:t>
      </w:r>
      <w:r w:rsidR="00AC34D2" w:rsidRPr="00E37E04">
        <w:rPr>
          <w:rFonts w:ascii="Times New Roman" w:hAnsi="Times New Roman" w:cs="Times New Roman"/>
          <w:sz w:val="24"/>
          <w:szCs w:val="24"/>
        </w:rPr>
        <w:t xml:space="preserve"> and RF </w:t>
      </w:r>
      <w:r w:rsidR="00A54BF0" w:rsidRPr="00E37E04">
        <w:rPr>
          <w:rFonts w:ascii="Times New Roman" w:hAnsi="Times New Roman" w:cs="Times New Roman"/>
          <w:sz w:val="24"/>
          <w:szCs w:val="24"/>
        </w:rPr>
        <w:t xml:space="preserve">(2,861) </w:t>
      </w:r>
      <w:r w:rsidR="00AC34D2" w:rsidRPr="00E37E04">
        <w:rPr>
          <w:rFonts w:ascii="Times New Roman" w:hAnsi="Times New Roman" w:cs="Times New Roman"/>
          <w:sz w:val="24"/>
          <w:szCs w:val="24"/>
        </w:rPr>
        <w:t>models are fit with smaller datasets than the GBM-BRT</w:t>
      </w:r>
      <w:r w:rsidR="00A54BF0" w:rsidRPr="00E37E04">
        <w:rPr>
          <w:rFonts w:ascii="Times New Roman" w:hAnsi="Times New Roman" w:cs="Times New Roman"/>
          <w:sz w:val="24"/>
          <w:szCs w:val="24"/>
        </w:rPr>
        <w:t xml:space="preserve"> (9,256)</w:t>
      </w:r>
      <w:r w:rsidR="00AC34D2" w:rsidRPr="00E37E04">
        <w:rPr>
          <w:rFonts w:ascii="Times New Roman" w:hAnsi="Times New Roman" w:cs="Times New Roman"/>
          <w:sz w:val="24"/>
          <w:szCs w:val="24"/>
        </w:rPr>
        <w:t xml:space="preserve"> and MARS </w:t>
      </w:r>
      <w:r w:rsidR="00A54BF0" w:rsidRPr="00E37E04">
        <w:rPr>
          <w:rFonts w:ascii="Times New Roman" w:hAnsi="Times New Roman" w:cs="Times New Roman"/>
          <w:sz w:val="24"/>
          <w:szCs w:val="24"/>
        </w:rPr>
        <w:t xml:space="preserve">(6,632) </w:t>
      </w:r>
      <w:r w:rsidR="00AC34D2" w:rsidRPr="00E37E04">
        <w:rPr>
          <w:rFonts w:ascii="Times New Roman" w:hAnsi="Times New Roman" w:cs="Times New Roman"/>
          <w:sz w:val="24"/>
          <w:szCs w:val="24"/>
        </w:rPr>
        <w:t xml:space="preserve">models, which may partially explain their </w:t>
      </w:r>
      <w:r w:rsidR="00A54BF0" w:rsidRPr="00E37E04">
        <w:rPr>
          <w:rFonts w:ascii="Times New Roman" w:hAnsi="Times New Roman" w:cs="Times New Roman"/>
          <w:sz w:val="24"/>
          <w:szCs w:val="24"/>
        </w:rPr>
        <w:t>relatively low</w:t>
      </w:r>
      <w:r w:rsidR="00E5156D" w:rsidRPr="00E37E04">
        <w:rPr>
          <w:rFonts w:ascii="Times New Roman" w:hAnsi="Times New Roman" w:cs="Times New Roman"/>
          <w:sz w:val="24"/>
          <w:szCs w:val="24"/>
        </w:rPr>
        <w:t>er</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predictive skill</w:t>
      </w:r>
      <w:commentRangeEnd w:id="77"/>
      <w:r w:rsidR="00DD003F" w:rsidRPr="00E37E04">
        <w:rPr>
          <w:rStyle w:val="CommentReference"/>
          <w:rFonts w:ascii="Times New Roman" w:hAnsi="Times New Roman"/>
        </w:rPr>
        <w:commentReference w:id="77"/>
      </w:r>
      <w:r w:rsidR="00AC34D2"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 xml:space="preserve">While the parameter space appears to be relatively well </w:t>
      </w:r>
      <w:r w:rsidR="00E5156D" w:rsidRPr="00E37E04">
        <w:rPr>
          <w:rFonts w:ascii="Times New Roman" w:hAnsi="Times New Roman" w:cs="Times New Roman"/>
          <w:sz w:val="24"/>
          <w:szCs w:val="24"/>
        </w:rPr>
        <w:t>covered</w:t>
      </w:r>
      <w:r w:rsidR="00A54BF0" w:rsidRPr="00E37E04">
        <w:rPr>
          <w:rFonts w:ascii="Times New Roman" w:hAnsi="Times New Roman" w:cs="Times New Roman"/>
          <w:sz w:val="24"/>
          <w:szCs w:val="24"/>
        </w:rPr>
        <w:t xml:space="preserve"> for these models, additional data, including more replications and parameterizations, may</w:t>
      </w:r>
      <w:r w:rsidR="00AC34D2" w:rsidRPr="00E37E04">
        <w:rPr>
          <w:rFonts w:ascii="Times New Roman" w:hAnsi="Times New Roman" w:cs="Times New Roman"/>
          <w:sz w:val="24"/>
          <w:szCs w:val="24"/>
        </w:rPr>
        <w:t xml:space="preserve"> </w:t>
      </w:r>
      <w:r w:rsidR="00A54BF0" w:rsidRPr="00E37E04">
        <w:rPr>
          <w:rFonts w:ascii="Times New Roman" w:hAnsi="Times New Roman" w:cs="Times New Roman"/>
          <w:sz w:val="24"/>
          <w:szCs w:val="24"/>
        </w:rPr>
        <w:t>enhance model skill</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p>
    <w:p w14:paraId="47FD1424" w14:textId="6C5CBC42" w:rsidR="00827B24"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Nonetheless, </w:t>
      </w:r>
      <w:r w:rsidR="00AB1FB6" w:rsidRPr="00E37E04">
        <w:rPr>
          <w:rFonts w:ascii="Times New Roman" w:hAnsi="Times New Roman" w:cs="Times New Roman"/>
          <w:sz w:val="24"/>
          <w:szCs w:val="24"/>
        </w:rPr>
        <w:t>all</w:t>
      </w:r>
      <w:r w:rsidRPr="00E37E04">
        <w:rPr>
          <w:rFonts w:ascii="Times New Roman" w:hAnsi="Times New Roman" w:cs="Times New Roman"/>
          <w:sz w:val="24"/>
          <w:szCs w:val="24"/>
        </w:rPr>
        <w:t xml:space="preserve"> models explained a majority of the variance in SDM runtime. </w:t>
      </w:r>
      <w:r w:rsidR="00AB1FB6" w:rsidRPr="00E37E04">
        <w:rPr>
          <w:rFonts w:ascii="Times New Roman" w:hAnsi="Times New Roman" w:cs="Times New Roman"/>
          <w:sz w:val="24"/>
          <w:szCs w:val="24"/>
        </w:rPr>
        <w:t xml:space="preserve">While </w:t>
      </w:r>
      <w:r w:rsidRPr="00E37E04">
        <w:rPr>
          <w:rFonts w:ascii="Times New Roman" w:hAnsi="Times New Roman" w:cs="Times New Roman"/>
          <w:sz w:val="24"/>
          <w:szCs w:val="24"/>
        </w:rPr>
        <w:t xml:space="preserve">stochastic variance in </w:t>
      </w:r>
      <w:r w:rsidR="00AB1FB6" w:rsidRPr="00E37E04">
        <w:rPr>
          <w:rFonts w:ascii="Times New Roman" w:hAnsi="Times New Roman" w:cs="Times New Roman"/>
          <w:sz w:val="24"/>
          <w:szCs w:val="24"/>
        </w:rPr>
        <w:t>system processes</w:t>
      </w:r>
      <w:r w:rsidRPr="00E37E04">
        <w:rPr>
          <w:rFonts w:ascii="Times New Roman" w:hAnsi="Times New Roman" w:cs="Times New Roman"/>
          <w:sz w:val="24"/>
          <w:szCs w:val="24"/>
        </w:rPr>
        <w:t xml:space="preserve"> is often suggested </w:t>
      </w:r>
      <w:r w:rsidR="00A54BF0" w:rsidRPr="00E37E04">
        <w:rPr>
          <w:rFonts w:ascii="Times New Roman" w:hAnsi="Times New Roman" w:cs="Times New Roman"/>
          <w:sz w:val="24"/>
          <w:szCs w:val="24"/>
        </w:rPr>
        <w:t>as an impediment to</w:t>
      </w:r>
      <w:r w:rsidR="00AB1FB6" w:rsidRPr="00E37E04">
        <w:rPr>
          <w:rFonts w:ascii="Times New Roman" w:hAnsi="Times New Roman" w:cs="Times New Roman"/>
          <w:sz w:val="24"/>
          <w:szCs w:val="24"/>
        </w:rPr>
        <w:t xml:space="preserve"> </w:t>
      </w:r>
      <w:r w:rsidRPr="00E37E04">
        <w:rPr>
          <w:rFonts w:ascii="Times New Roman" w:hAnsi="Times New Roman" w:cs="Times New Roman"/>
          <w:sz w:val="24"/>
          <w:szCs w:val="24"/>
        </w:rPr>
        <w:t>modeling algorithm execution time</w:t>
      </w:r>
      <w:ins w:id="78" w:author="Jack W Williams" w:date="2017-02-27T14:15:00Z">
        <w:r w:rsidR="00DD003F" w:rsidRPr="00E37E04">
          <w:rPr>
            <w:rFonts w:ascii="Times New Roman" w:hAnsi="Times New Roman" w:cs="Times New Roman"/>
            <w:sz w:val="24"/>
            <w:szCs w:val="24"/>
          </w:rPr>
          <w:t xml:space="preserve"> </w:t>
        </w:r>
        <w:commentRangeStart w:id="79"/>
        <w:r w:rsidR="00DD003F" w:rsidRPr="00E37E04">
          <w:rPr>
            <w:rFonts w:ascii="Times New Roman" w:hAnsi="Times New Roman" w:cs="Times New Roman"/>
            <w:sz w:val="24"/>
            <w:szCs w:val="24"/>
          </w:rPr>
          <w:t>REFS</w:t>
        </w:r>
        <w:commentRangeEnd w:id="79"/>
        <w:r w:rsidR="00DD003F" w:rsidRPr="00E37E04">
          <w:rPr>
            <w:rStyle w:val="CommentReference"/>
            <w:rFonts w:ascii="Times New Roman" w:hAnsi="Times New Roman"/>
          </w:rPr>
          <w:commentReference w:id="79"/>
        </w:r>
      </w:ins>
      <w:r w:rsidR="00AB1FB6" w:rsidRPr="00E37E04">
        <w:rPr>
          <w:rFonts w:ascii="Times New Roman" w:hAnsi="Times New Roman" w:cs="Times New Roman"/>
          <w:sz w:val="24"/>
          <w:szCs w:val="24"/>
        </w:rPr>
        <w:t xml:space="preserve">, the results shown here indicate that a skillful model can be produced </w:t>
      </w:r>
      <w:ins w:id="80" w:author="Jack W Williams" w:date="2017-02-27T14:15:00Z">
        <w:r w:rsidR="00DD003F" w:rsidRPr="00E37E04">
          <w:rPr>
            <w:rFonts w:ascii="Times New Roman" w:hAnsi="Times New Roman" w:cs="Times New Roman"/>
            <w:sz w:val="24"/>
            <w:szCs w:val="24"/>
          </w:rPr>
          <w:t>despite this</w:t>
        </w:r>
      </w:ins>
      <w:r w:rsidR="00AB1FB6" w:rsidRPr="00E37E04">
        <w:rPr>
          <w:rFonts w:ascii="Times New Roman" w:hAnsi="Times New Roman" w:cs="Times New Roman"/>
          <w:sz w:val="24"/>
          <w:szCs w:val="24"/>
        </w:rPr>
        <w:t xml:space="preserve"> error.</w:t>
      </w:r>
    </w:p>
    <w:p w14:paraId="108D20D0" w14:textId="02CD7649" w:rsidR="00F94FEE" w:rsidRPr="00E37E04" w:rsidRDefault="0096163E" w:rsidP="003128D6">
      <w:pPr>
        <w:pStyle w:val="BodyText"/>
        <w:spacing w:before="120" w:after="0" w:line="240" w:lineRule="auto"/>
        <w:ind w:firstLine="720"/>
        <w:rPr>
          <w:ins w:id="81" w:author="Jack W Williams" w:date="2017-02-27T12:10:00Z"/>
          <w:rFonts w:ascii="Times New Roman" w:hAnsi="Times New Roman" w:cs="Times New Roman"/>
          <w:sz w:val="24"/>
          <w:szCs w:val="24"/>
        </w:rPr>
      </w:pPr>
      <w:r w:rsidRPr="00E37E04">
        <w:rPr>
          <w:rFonts w:ascii="Times New Roman" w:hAnsi="Times New Roman" w:cs="Times New Roman"/>
          <w:sz w:val="24"/>
          <w:szCs w:val="24"/>
        </w:rPr>
        <w:t xml:space="preserve">The accuracy models were more skillful than the </w:t>
      </w:r>
      <w:ins w:id="82" w:author="Jack W Williams" w:date="2017-02-27T14:07:00Z">
        <w:r w:rsidR="00DD003F" w:rsidRPr="00E37E04">
          <w:rPr>
            <w:rFonts w:ascii="Times New Roman" w:hAnsi="Times New Roman" w:cs="Times New Roman"/>
            <w:sz w:val="24"/>
            <w:szCs w:val="24"/>
          </w:rPr>
          <w:t xml:space="preserve">runtime </w:t>
        </w:r>
      </w:ins>
      <w:r w:rsidRPr="00E37E04">
        <w:rPr>
          <w:rFonts w:ascii="Times New Roman" w:hAnsi="Times New Roman" w:cs="Times New Roman"/>
          <w:sz w:val="24"/>
          <w:szCs w:val="24"/>
        </w:rPr>
        <w:t>models</w:t>
      </w:r>
      <w:ins w:id="83" w:author="Jack W Williams" w:date="2017-02-27T14:16:00Z">
        <w:r w:rsidR="007D3A95" w:rsidRPr="00E37E04">
          <w:rPr>
            <w:rFonts w:ascii="Times New Roman" w:hAnsi="Times New Roman" w:cs="Times New Roman"/>
            <w:sz w:val="24"/>
            <w:szCs w:val="24"/>
          </w:rPr>
          <w:t xml:space="preserve"> (Table 2, Figure 8)</w:t>
        </w:r>
      </w:ins>
      <w:r w:rsidRPr="00E37E04">
        <w:rPr>
          <w:rFonts w:ascii="Times New Roman" w:hAnsi="Times New Roman" w:cs="Times New Roman"/>
          <w:sz w:val="24"/>
          <w:szCs w:val="24"/>
        </w:rPr>
        <w:t>, despite the</w:t>
      </w:r>
      <w:r w:rsidR="00AC34D2" w:rsidRPr="00E37E04">
        <w:rPr>
          <w:rFonts w:ascii="Times New Roman" w:hAnsi="Times New Roman" w:cs="Times New Roman"/>
          <w:sz w:val="24"/>
          <w:szCs w:val="24"/>
        </w:rPr>
        <w:t xml:space="preserve"> large number of </w:t>
      </w:r>
      <w:commentRangeStart w:id="84"/>
      <w:r w:rsidRPr="00E37E04">
        <w:rPr>
          <w:rFonts w:ascii="Times New Roman" w:hAnsi="Times New Roman" w:cs="Times New Roman"/>
          <w:sz w:val="24"/>
          <w:szCs w:val="24"/>
        </w:rPr>
        <w:t xml:space="preserve">hyperparameters </w:t>
      </w:r>
      <w:commentRangeEnd w:id="84"/>
      <w:r w:rsidR="00DD003F" w:rsidRPr="00E37E04">
        <w:rPr>
          <w:rStyle w:val="CommentReference"/>
          <w:rFonts w:ascii="Times New Roman" w:hAnsi="Times New Roman"/>
        </w:rPr>
        <w:commentReference w:id="84"/>
      </w:r>
      <w:r w:rsidRPr="00E37E04">
        <w:rPr>
          <w:rFonts w:ascii="Times New Roman" w:hAnsi="Times New Roman" w:cs="Times New Roman"/>
          <w:sz w:val="24"/>
          <w:szCs w:val="24"/>
        </w:rPr>
        <w:t>suggested to enhance SDM accuracy</w:t>
      </w:r>
      <w:r w:rsidR="00A54BF0" w:rsidRPr="00E37E04">
        <w:rPr>
          <w:rFonts w:ascii="Times New Roman" w:hAnsi="Times New Roman" w:cs="Times New Roman"/>
          <w:sz w:val="24"/>
          <w:szCs w:val="24"/>
        </w:rPr>
        <w:t>, including the shrinkage parameter and tree depth (GBM-BRT) and ensemble size (RF)</w:t>
      </w:r>
      <w:r w:rsidR="00E5156D" w:rsidRPr="00E37E04">
        <w:rPr>
          <w:rFonts w:ascii="Times New Roman" w:hAnsi="Times New Roman" w:cs="Times New Roman"/>
          <w:sz w:val="24"/>
          <w:szCs w:val="24"/>
        </w:rPr>
        <w:t xml:space="preserve"> (Hastie et al, 2009)</w:t>
      </w:r>
      <w:r w:rsidR="00AC34D2" w:rsidRPr="00E37E04">
        <w:rPr>
          <w:rFonts w:ascii="Times New Roman" w:hAnsi="Times New Roman" w:cs="Times New Roman"/>
          <w:sz w:val="24"/>
          <w:szCs w:val="24"/>
        </w:rPr>
        <w:t xml:space="preserve">. The RF </w:t>
      </w:r>
      <w:r w:rsidR="00E5156D" w:rsidRPr="00E37E04">
        <w:rPr>
          <w:rFonts w:ascii="Times New Roman" w:hAnsi="Times New Roman" w:cs="Times New Roman"/>
          <w:sz w:val="24"/>
          <w:szCs w:val="24"/>
        </w:rPr>
        <w:t>accuracy models</w:t>
      </w:r>
      <w:r w:rsidR="00CF6B5E" w:rsidRPr="00E37E04">
        <w:rPr>
          <w:rFonts w:ascii="Times New Roman" w:hAnsi="Times New Roman" w:cs="Times New Roman"/>
          <w:sz w:val="24"/>
          <w:szCs w:val="24"/>
        </w:rPr>
        <w:t xml:space="preserve"> </w:t>
      </w:r>
      <w:r w:rsidR="00D2617F" w:rsidRPr="00E37E04">
        <w:rPr>
          <w:rFonts w:ascii="Times New Roman" w:hAnsi="Times New Roman" w:cs="Times New Roman"/>
          <w:sz w:val="24"/>
          <w:szCs w:val="24"/>
        </w:rPr>
        <w:t xml:space="preserve">was the best performing </w:t>
      </w:r>
      <w:r w:rsidR="00E5156D" w:rsidRPr="00E37E04">
        <w:rPr>
          <w:rFonts w:ascii="Times New Roman" w:hAnsi="Times New Roman" w:cs="Times New Roman"/>
          <w:sz w:val="24"/>
          <w:szCs w:val="24"/>
        </w:rPr>
        <w:t>of the four</w:t>
      </w:r>
      <w:r w:rsidR="00D2617F" w:rsidRPr="00E37E04">
        <w:rPr>
          <w:rFonts w:ascii="Times New Roman" w:hAnsi="Times New Roman" w:cs="Times New Roman"/>
          <w:sz w:val="24"/>
          <w:szCs w:val="24"/>
        </w:rPr>
        <w:t>, with</w:t>
      </w:r>
      <w:r w:rsidR="00CF6B5E" w:rsidRPr="00E37E04">
        <w:rPr>
          <w:rFonts w:ascii="Times New Roman" w:hAnsi="Times New Roman" w:cs="Times New Roman"/>
          <w:sz w:val="24"/>
          <w:szCs w:val="24"/>
        </w:rPr>
        <w:t xml:space="preserve"> an</w:t>
      </w:r>
      <w:r w:rsidR="00AC34D2" w:rsidRPr="00E37E04">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AC34D2" w:rsidRPr="00E37E04">
        <w:rPr>
          <w:rFonts w:ascii="Times New Roman" w:hAnsi="Times New Roman" w:cs="Times New Roman"/>
          <w:sz w:val="24"/>
          <w:szCs w:val="24"/>
        </w:rPr>
        <w:t xml:space="preserve"> of of 0.9</w:t>
      </w:r>
      <w:r w:rsidR="00CF6B5E" w:rsidRPr="00E37E04">
        <w:rPr>
          <w:rFonts w:ascii="Times New Roman" w:hAnsi="Times New Roman" w:cs="Times New Roman"/>
          <w:sz w:val="24"/>
          <w:szCs w:val="24"/>
        </w:rPr>
        <w:t>8 and a MSE of less than 3.5x10</w:t>
      </w:r>
      <w:r w:rsidR="00AC34D2" w:rsidRPr="00E37E04">
        <w:rPr>
          <w:rFonts w:ascii="Times New Roman" w:hAnsi="Times New Roman" w:cs="Times New Roman"/>
          <w:sz w:val="24"/>
          <w:szCs w:val="24"/>
          <w:vertAlign w:val="superscript"/>
        </w:rPr>
        <w:t>-5</w:t>
      </w:r>
      <w:r w:rsidR="00AC34D2" w:rsidRPr="00E37E04">
        <w:rPr>
          <w:rFonts w:ascii="Times New Roman" w:hAnsi="Times New Roman" w:cs="Times New Roman"/>
          <w:sz w:val="24"/>
          <w:szCs w:val="24"/>
        </w:rPr>
        <w:t xml:space="preserve"> AUC. </w:t>
      </w:r>
      <w:commentRangeStart w:id="85"/>
      <w:r w:rsidR="00D2617F" w:rsidRPr="00E37E04">
        <w:rPr>
          <w:rFonts w:ascii="Times New Roman" w:hAnsi="Times New Roman" w:cs="Times New Roman"/>
          <w:sz w:val="24"/>
          <w:szCs w:val="24"/>
        </w:rPr>
        <w:t>Moreover, a</w:t>
      </w:r>
      <w:r w:rsidR="00AC34D2" w:rsidRPr="00E37E04">
        <w:rPr>
          <w:rFonts w:ascii="Times New Roman" w:hAnsi="Times New Roman" w:cs="Times New Roman"/>
          <w:sz w:val="24"/>
          <w:szCs w:val="24"/>
        </w:rPr>
        <w:t>ll of the</w:t>
      </w:r>
      <w:r w:rsidR="00E5156D" w:rsidRPr="00E37E04">
        <w:rPr>
          <w:rFonts w:ascii="Times New Roman" w:hAnsi="Times New Roman" w:cs="Times New Roman"/>
          <w:sz w:val="24"/>
          <w:szCs w:val="24"/>
        </w:rPr>
        <w:t xml:space="preserve"> accuracy</w:t>
      </w:r>
      <w:r w:rsidR="00AC34D2" w:rsidRPr="00E37E04">
        <w:rPr>
          <w:rFonts w:ascii="Times New Roman" w:hAnsi="Times New Roman" w:cs="Times New Roman"/>
          <w:sz w:val="24"/>
          <w:szCs w:val="24"/>
        </w:rPr>
        <w:t xml:space="preserve"> model</w:t>
      </w:r>
      <w:r w:rsidR="00CF6B5E" w:rsidRPr="00E37E04">
        <w:rPr>
          <w:rFonts w:ascii="Times New Roman" w:hAnsi="Times New Roman" w:cs="Times New Roman"/>
          <w:sz w:val="24"/>
          <w:szCs w:val="24"/>
        </w:rPr>
        <w:t>s</w:t>
      </w:r>
      <w:r w:rsidR="00D2617F" w:rsidRPr="00E37E04">
        <w:rPr>
          <w:rFonts w:ascii="Times New Roman" w:hAnsi="Times New Roman" w:cs="Times New Roman"/>
          <w:sz w:val="24"/>
          <w:szCs w:val="24"/>
        </w:rPr>
        <w:t xml:space="preserve"> indicate low uncertainty and</w:t>
      </w:r>
      <w:r w:rsidR="00AC34D2" w:rsidRPr="00E37E04">
        <w:rPr>
          <w:rFonts w:ascii="Times New Roman" w:hAnsi="Times New Roman" w:cs="Times New Roman"/>
          <w:sz w:val="24"/>
          <w:szCs w:val="24"/>
        </w:rPr>
        <w:t xml:space="preserve"> </w:t>
      </w:r>
      <w:r w:rsidR="00CF6B5E" w:rsidRPr="00E37E04">
        <w:rPr>
          <w:rFonts w:ascii="Times New Roman" w:hAnsi="Times New Roman" w:cs="Times New Roman"/>
          <w:sz w:val="24"/>
          <w:szCs w:val="24"/>
        </w:rPr>
        <w:t>well-</w:t>
      </w:r>
      <w:r w:rsidR="00AC34D2" w:rsidRPr="00E37E04">
        <w:rPr>
          <w:rFonts w:ascii="Times New Roman" w:hAnsi="Times New Roman" w:cs="Times New Roman"/>
          <w:sz w:val="24"/>
          <w:szCs w:val="24"/>
        </w:rPr>
        <w:t>constrained posterior</w:t>
      </w:r>
      <w:r w:rsidR="00CF6B5E" w:rsidRPr="00E37E04">
        <w:rPr>
          <w:rFonts w:ascii="Times New Roman" w:hAnsi="Times New Roman" w:cs="Times New Roman"/>
          <w:sz w:val="24"/>
          <w:szCs w:val="24"/>
        </w:rPr>
        <w:t xml:space="preserve"> estimates on their predictions</w:t>
      </w:r>
      <w:commentRangeEnd w:id="85"/>
      <w:r w:rsidR="007D3A95" w:rsidRPr="00E37E04">
        <w:rPr>
          <w:rStyle w:val="CommentReference"/>
          <w:rFonts w:ascii="Times New Roman" w:hAnsi="Times New Roman"/>
        </w:rPr>
        <w:commentReference w:id="85"/>
      </w:r>
      <w:r w:rsidR="00D2617F" w:rsidRPr="00E37E04">
        <w:rPr>
          <w:rFonts w:ascii="Times New Roman" w:hAnsi="Times New Roman" w:cs="Times New Roman"/>
          <w:sz w:val="24"/>
          <w:szCs w:val="24"/>
        </w:rPr>
        <w:t xml:space="preserve">. </w:t>
      </w:r>
      <w:r w:rsidR="00CF6B5E" w:rsidRPr="00E37E04">
        <w:rPr>
          <w:rFonts w:ascii="Times New Roman" w:hAnsi="Times New Roman" w:cs="Times New Roman"/>
          <w:sz w:val="24"/>
          <w:szCs w:val="24"/>
        </w:rPr>
        <w:t xml:space="preserve">GAM </w:t>
      </w:r>
      <w:r w:rsidR="00E5156D" w:rsidRPr="00E37E04">
        <w:rPr>
          <w:rFonts w:ascii="Times New Roman" w:hAnsi="Times New Roman" w:cs="Times New Roman"/>
          <w:sz w:val="24"/>
          <w:szCs w:val="24"/>
        </w:rPr>
        <w:t>predictions have the highest</w:t>
      </w:r>
      <w:r w:rsidR="00CF6B5E" w:rsidRPr="00E37E04">
        <w:rPr>
          <w:rFonts w:ascii="Times New Roman" w:hAnsi="Times New Roman" w:cs="Times New Roman"/>
          <w:sz w:val="24"/>
          <w:szCs w:val="24"/>
        </w:rPr>
        <w:t xml:space="preserve"> uncertainty associated with them</w:t>
      </w:r>
      <w:r w:rsidR="00D2617F" w:rsidRPr="00E37E04">
        <w:rPr>
          <w:rFonts w:ascii="Times New Roman" w:hAnsi="Times New Roman" w:cs="Times New Roman"/>
          <w:sz w:val="24"/>
          <w:szCs w:val="24"/>
        </w:rPr>
        <w:t>, again perhaps due to small training set size</w:t>
      </w:r>
      <w:r w:rsidR="00CF6B5E"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 </w:t>
      </w:r>
    </w:p>
    <w:p w14:paraId="65ABC9BC" w14:textId="77777777" w:rsidR="00DF0AE6" w:rsidRPr="00E37E04" w:rsidRDefault="00DF0AE6" w:rsidP="003128D6">
      <w:pPr>
        <w:pStyle w:val="BodyText"/>
        <w:spacing w:before="120" w:after="0" w:line="240" w:lineRule="auto"/>
        <w:ind w:firstLine="720"/>
        <w:rPr>
          <w:rFonts w:ascii="Times New Roman" w:hAnsi="Times New Roman" w:cs="Times New Roman"/>
          <w:sz w:val="24"/>
          <w:szCs w:val="24"/>
        </w:rPr>
      </w:pPr>
    </w:p>
    <w:p w14:paraId="56F91E07" w14:textId="38BA1863" w:rsidR="00F94FEE" w:rsidRPr="001A4B99" w:rsidRDefault="00BC6C9F" w:rsidP="003128D6">
      <w:pPr>
        <w:pStyle w:val="Heading2"/>
        <w:spacing w:before="120" w:line="240" w:lineRule="auto"/>
        <w:rPr>
          <w:rFonts w:ascii="Times New Roman" w:hAnsi="Times New Roman"/>
          <w:sz w:val="24"/>
          <w:szCs w:val="24"/>
        </w:rPr>
      </w:pPr>
      <w:bookmarkStart w:id="86" w:name="model-drivers"/>
      <w:bookmarkStart w:id="87" w:name="_Toc350683689"/>
      <w:bookmarkEnd w:id="86"/>
      <w:ins w:id="88" w:author="Jack W Williams" w:date="2017-02-27T14:17:00Z">
        <w:r w:rsidRPr="001A4B99">
          <w:rPr>
            <w:rFonts w:ascii="Times New Roman" w:hAnsi="Times New Roman"/>
            <w:sz w:val="24"/>
            <w:szCs w:val="24"/>
          </w:rPr>
          <w:t>Controls on SDM Runtime</w:t>
        </w:r>
      </w:ins>
      <w:bookmarkEnd w:id="87"/>
    </w:p>
    <w:p w14:paraId="633A8F46" w14:textId="1A9F3705" w:rsidR="00E04547" w:rsidRPr="00E37E04" w:rsidRDefault="00BD6CEB"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As hypothesized, </w:t>
      </w:r>
      <w:ins w:id="89" w:author="Jack W Williams" w:date="2017-02-27T14:16:00Z">
        <w:r w:rsidR="007D3A95" w:rsidRPr="00E37E04">
          <w:rPr>
            <w:rFonts w:ascii="Times New Roman" w:hAnsi="Times New Roman" w:cs="Times New Roman"/>
            <w:sz w:val="24"/>
            <w:szCs w:val="24"/>
          </w:rPr>
          <w:t xml:space="preserve">the </w:t>
        </w:r>
      </w:ins>
      <w:r w:rsidRPr="00E37E04">
        <w:rPr>
          <w:rFonts w:ascii="Times New Roman" w:hAnsi="Times New Roman" w:cs="Times New Roman"/>
          <w:sz w:val="24"/>
          <w:szCs w:val="24"/>
        </w:rPr>
        <w:t>f</w:t>
      </w:r>
      <w:r w:rsidR="00D2617F" w:rsidRPr="00E37E04">
        <w:rPr>
          <w:rFonts w:ascii="Times New Roman" w:hAnsi="Times New Roman" w:cs="Times New Roman"/>
          <w:sz w:val="24"/>
          <w:szCs w:val="24"/>
        </w:rPr>
        <w:t>actors that control SDM</w:t>
      </w:r>
      <w:ins w:id="90" w:author="Jack W Williams" w:date="2017-02-27T14:16:00Z">
        <w:r w:rsidR="007D3A95" w:rsidRPr="00E37E04">
          <w:rPr>
            <w:rFonts w:ascii="Times New Roman" w:hAnsi="Times New Roman" w:cs="Times New Roman"/>
            <w:sz w:val="24"/>
            <w:szCs w:val="24"/>
          </w:rPr>
          <w:t xml:space="preserve"> runtime</w:t>
        </w:r>
      </w:ins>
      <w:r w:rsidR="00D2617F" w:rsidRPr="00E37E04">
        <w:rPr>
          <w:rFonts w:ascii="Times New Roman" w:hAnsi="Times New Roman" w:cs="Times New Roman"/>
          <w:sz w:val="24"/>
          <w:szCs w:val="24"/>
        </w:rPr>
        <w:t xml:space="preserve"> vary </w:t>
      </w:r>
      <w:ins w:id="91" w:author="Jack W Williams" w:date="2017-02-27T14:16:00Z">
        <w:r w:rsidR="007D3A95" w:rsidRPr="00E37E04">
          <w:rPr>
            <w:rFonts w:ascii="Times New Roman" w:hAnsi="Times New Roman" w:cs="Times New Roman"/>
            <w:sz w:val="24"/>
            <w:szCs w:val="24"/>
          </w:rPr>
          <w:t xml:space="preserve">among </w:t>
        </w:r>
      </w:ins>
      <w:r w:rsidR="00D2617F"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(Table 3)</w:t>
      </w:r>
      <w:r w:rsidR="00D2617F" w:rsidRPr="00E37E04">
        <w:rPr>
          <w:rFonts w:ascii="Times New Roman" w:hAnsi="Times New Roman" w:cs="Times New Roman"/>
          <w:sz w:val="24"/>
          <w:szCs w:val="24"/>
        </w:rPr>
        <w:t xml:space="preserve">.  One of the most important </w:t>
      </w:r>
      <w:r w:rsidRPr="00E37E04">
        <w:rPr>
          <w:rFonts w:ascii="Times New Roman" w:hAnsi="Times New Roman" w:cs="Times New Roman"/>
          <w:sz w:val="24"/>
          <w:szCs w:val="24"/>
        </w:rPr>
        <w:t xml:space="preserve">contributions </w:t>
      </w:r>
      <w:r w:rsidR="00D2617F" w:rsidRPr="00E37E04">
        <w:rPr>
          <w:rFonts w:ascii="Times New Roman" w:hAnsi="Times New Roman" w:cs="Times New Roman"/>
          <w:sz w:val="24"/>
          <w:szCs w:val="24"/>
        </w:rPr>
        <w:t>is the</w:t>
      </w:r>
      <w:r w:rsidR="002A4466" w:rsidRPr="00E37E04">
        <w:rPr>
          <w:rFonts w:ascii="Times New Roman" w:hAnsi="Times New Roman" w:cs="Times New Roman"/>
          <w:sz w:val="24"/>
          <w:szCs w:val="24"/>
        </w:rPr>
        <w:t xml:space="preserve"> number of training examples</w:t>
      </w:r>
      <w:r w:rsidR="00D2617F" w:rsidRPr="00E37E04">
        <w:rPr>
          <w:rFonts w:ascii="Times New Roman" w:hAnsi="Times New Roman" w:cs="Times New Roman"/>
          <w:sz w:val="24"/>
          <w:szCs w:val="24"/>
        </w:rPr>
        <w:t xml:space="preserve"> with which the </w:t>
      </w:r>
      <w:r w:rsidRPr="00E37E04">
        <w:rPr>
          <w:rFonts w:ascii="Times New Roman" w:hAnsi="Times New Roman" w:cs="Times New Roman"/>
          <w:sz w:val="24"/>
          <w:szCs w:val="24"/>
        </w:rPr>
        <w:t>algorithm</w:t>
      </w:r>
      <w:r w:rsidR="00D2617F" w:rsidRPr="00E37E04">
        <w:rPr>
          <w:rFonts w:ascii="Times New Roman" w:hAnsi="Times New Roman" w:cs="Times New Roman"/>
          <w:sz w:val="24"/>
          <w:szCs w:val="24"/>
        </w:rPr>
        <w:t xml:space="preserve"> is fit</w:t>
      </w:r>
      <w:r w:rsidR="002A4466" w:rsidRPr="00E37E04">
        <w:rPr>
          <w:rFonts w:ascii="Times New Roman" w:hAnsi="Times New Roman" w:cs="Times New Roman"/>
          <w:sz w:val="24"/>
          <w:szCs w:val="24"/>
        </w:rPr>
        <w:t xml:space="preserve">. The influence of </w:t>
      </w:r>
      <w:r w:rsidR="00D2617F" w:rsidRPr="00E37E04">
        <w:rPr>
          <w:rFonts w:ascii="Times New Roman" w:hAnsi="Times New Roman" w:cs="Times New Roman"/>
          <w:sz w:val="24"/>
          <w:szCs w:val="24"/>
        </w:rPr>
        <w:t xml:space="preserve">this term </w:t>
      </w:r>
      <w:r w:rsidR="002A4466" w:rsidRPr="00E37E04">
        <w:rPr>
          <w:rFonts w:ascii="Times New Roman" w:hAnsi="Times New Roman" w:cs="Times New Roman"/>
          <w:sz w:val="24"/>
          <w:szCs w:val="24"/>
        </w:rPr>
        <w:t xml:space="preserve">on GBM-BRT, GAM, and RF runtime is </w:t>
      </w:r>
      <w:r w:rsidRPr="00E37E04">
        <w:rPr>
          <w:rFonts w:ascii="Times New Roman" w:hAnsi="Times New Roman" w:cs="Times New Roman"/>
          <w:sz w:val="24"/>
          <w:szCs w:val="24"/>
        </w:rPr>
        <w:t>large (&gt;0.36</w:t>
      </w:r>
      <w:r w:rsidR="00D2617F" w:rsidRPr="00E37E04">
        <w:rPr>
          <w:rFonts w:ascii="Times New Roman" w:hAnsi="Times New Roman" w:cs="Times New Roman"/>
          <w:sz w:val="24"/>
          <w:szCs w:val="24"/>
        </w:rPr>
        <w:t xml:space="preserve"> reduction in </w:t>
      </w:r>
      <m:oMath>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D2617F" w:rsidRPr="00E37E04">
        <w:rPr>
          <w:rFonts w:ascii="Times New Roman" w:hAnsi="Times New Roman" w:cs="Times New Roman"/>
          <w:sz w:val="24"/>
          <w:szCs w:val="24"/>
        </w:rPr>
        <w:t>). As data-driven algorithms</w:t>
      </w:r>
      <w:r w:rsidR="002A4466" w:rsidRPr="00E37E04">
        <w:rPr>
          <w:rFonts w:ascii="Times New Roman" w:hAnsi="Times New Roman" w:cs="Times New Roman"/>
          <w:sz w:val="24"/>
          <w:szCs w:val="24"/>
        </w:rPr>
        <w:t xml:space="preserve">, these </w:t>
      </w:r>
      <w:r w:rsidR="00D2617F" w:rsidRPr="00E37E04">
        <w:rPr>
          <w:rFonts w:ascii="Times New Roman" w:hAnsi="Times New Roman" w:cs="Times New Roman"/>
          <w:sz w:val="24"/>
          <w:szCs w:val="24"/>
        </w:rPr>
        <w:t>SDMs</w:t>
      </w:r>
      <w:r w:rsidR="002A4466" w:rsidRPr="00E37E04">
        <w:rPr>
          <w:rFonts w:ascii="Times New Roman" w:hAnsi="Times New Roman" w:cs="Times New Roman"/>
          <w:sz w:val="24"/>
          <w:szCs w:val="24"/>
        </w:rPr>
        <w:t xml:space="preserve"> rely heavily on creating structure from the given input dataset, and their runtime should be </w:t>
      </w:r>
      <w:r w:rsidRPr="00E37E04">
        <w:rPr>
          <w:rFonts w:ascii="Times New Roman" w:hAnsi="Times New Roman" w:cs="Times New Roman"/>
          <w:sz w:val="24"/>
          <w:szCs w:val="24"/>
        </w:rPr>
        <w:t>tied asymptotically</w:t>
      </w:r>
      <w:r w:rsidR="002A4466" w:rsidRPr="00E37E04">
        <w:rPr>
          <w:rFonts w:ascii="Times New Roman" w:hAnsi="Times New Roman" w:cs="Times New Roman"/>
          <w:sz w:val="24"/>
          <w:szCs w:val="24"/>
        </w:rPr>
        <w:t xml:space="preserve"> to the number of training examples</w:t>
      </w:r>
      <w:r w:rsidRPr="00E37E04">
        <w:rPr>
          <w:rFonts w:ascii="Times New Roman" w:hAnsi="Times New Roman" w:cs="Times New Roman"/>
          <w:sz w:val="24"/>
          <w:szCs w:val="24"/>
        </w:rPr>
        <w:t xml:space="preserve"> (Hastie et al., 2009)</w:t>
      </w:r>
      <w:r w:rsidR="002A4466"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r w:rsidR="00D2617F" w:rsidRPr="00E37E04">
        <w:rPr>
          <w:rFonts w:ascii="Times New Roman" w:hAnsi="Times New Roman" w:cs="Times New Roman"/>
          <w:sz w:val="24"/>
          <w:szCs w:val="24"/>
        </w:rPr>
        <w:t xml:space="preserve">However, </w:t>
      </w:r>
      <w:r w:rsidR="00AC34D2" w:rsidRPr="00E37E04">
        <w:rPr>
          <w:rFonts w:ascii="Times New Roman" w:hAnsi="Times New Roman" w:cs="Times New Roman"/>
          <w:sz w:val="24"/>
          <w:szCs w:val="24"/>
        </w:rPr>
        <w:t>the number of environmental cov</w:t>
      </w:r>
      <w:r w:rsidR="00D2617F" w:rsidRPr="00E37E04">
        <w:rPr>
          <w:rFonts w:ascii="Times New Roman" w:hAnsi="Times New Roman" w:cs="Times New Roman"/>
          <w:sz w:val="24"/>
          <w:szCs w:val="24"/>
        </w:rPr>
        <w:t xml:space="preserve">ariates </w:t>
      </w:r>
      <w:r w:rsidRPr="00E37E04">
        <w:rPr>
          <w:rFonts w:ascii="Times New Roman" w:hAnsi="Times New Roman" w:cs="Times New Roman"/>
          <w:sz w:val="24"/>
          <w:szCs w:val="24"/>
        </w:rPr>
        <w:t xml:space="preserve">is not </w:t>
      </w:r>
      <w:r w:rsidR="00D2617F" w:rsidRPr="00E37E04">
        <w:rPr>
          <w:rFonts w:ascii="Times New Roman" w:hAnsi="Times New Roman" w:cs="Times New Roman"/>
          <w:sz w:val="24"/>
          <w:szCs w:val="24"/>
        </w:rPr>
        <w:t xml:space="preserve">an </w:t>
      </w:r>
      <w:r w:rsidR="008C248D" w:rsidRPr="00E37E04">
        <w:rPr>
          <w:rFonts w:ascii="Times New Roman" w:hAnsi="Times New Roman" w:cs="Times New Roman"/>
          <w:sz w:val="24"/>
          <w:szCs w:val="24"/>
        </w:rPr>
        <w:t>important predictor of runtime</w:t>
      </w:r>
      <w:r w:rsidR="00D2617F" w:rsidRPr="00E37E04">
        <w:rPr>
          <w:rFonts w:ascii="Times New Roman" w:hAnsi="Times New Roman" w:cs="Times New Roman"/>
          <w:sz w:val="24"/>
          <w:szCs w:val="24"/>
        </w:rPr>
        <w:t xml:space="preserve"> for any SDM</w:t>
      </w:r>
      <w:r w:rsidR="008C248D" w:rsidRPr="00E37E04">
        <w:rPr>
          <w:rFonts w:ascii="Times New Roman" w:hAnsi="Times New Roman" w:cs="Times New Roman"/>
          <w:sz w:val="24"/>
          <w:szCs w:val="24"/>
        </w:rPr>
        <w:t>; only GBM-BRT is influenced by this predictor, and only slightly.</w:t>
      </w:r>
      <w:r w:rsidR="00DD209B"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w:t>
      </w:r>
      <w:ins w:id="92" w:author="Jack W Williams" w:date="2017-02-27T14:18:00Z">
        <w:r w:rsidR="00BC6C9F" w:rsidRPr="00E37E04">
          <w:rPr>
            <w:rFonts w:ascii="Times New Roman" w:hAnsi="Times New Roman" w:cs="Times New Roman"/>
            <w:sz w:val="24"/>
            <w:szCs w:val="24"/>
          </w:rPr>
          <w:t>his finding is surprising because t</w:t>
        </w:r>
      </w:ins>
      <w:r w:rsidR="00AC34D2" w:rsidRPr="00E37E04">
        <w:rPr>
          <w:rFonts w:ascii="Times New Roman" w:hAnsi="Times New Roman" w:cs="Times New Roman"/>
          <w:sz w:val="24"/>
          <w:szCs w:val="24"/>
        </w:rPr>
        <w:t>heoreti</w:t>
      </w:r>
      <w:r w:rsidR="008C248D" w:rsidRPr="00E37E04">
        <w:rPr>
          <w:rFonts w:ascii="Times New Roman" w:hAnsi="Times New Roman" w:cs="Times New Roman"/>
          <w:sz w:val="24"/>
          <w:szCs w:val="24"/>
        </w:rPr>
        <w:t>cal complexity suggest</w:t>
      </w:r>
      <w:r w:rsidR="00D2617F" w:rsidRPr="00E37E04">
        <w:rPr>
          <w:rFonts w:ascii="Times New Roman" w:hAnsi="Times New Roman" w:cs="Times New Roman"/>
          <w:sz w:val="24"/>
          <w:szCs w:val="24"/>
        </w:rPr>
        <w:t>s</w:t>
      </w:r>
      <w:r w:rsidR="00AC34D2" w:rsidRPr="00E37E04">
        <w:rPr>
          <w:rFonts w:ascii="Times New Roman" w:hAnsi="Times New Roman" w:cs="Times New Roman"/>
          <w:sz w:val="24"/>
          <w:szCs w:val="24"/>
        </w:rPr>
        <w:t xml:space="preserve"> that learning algorithms are often asymptotically </w:t>
      </w:r>
      <w:r w:rsidR="008C248D" w:rsidRPr="00E37E04">
        <w:rPr>
          <w:rFonts w:ascii="Times New Roman" w:hAnsi="Times New Roman" w:cs="Times New Roman"/>
          <w:sz w:val="24"/>
          <w:szCs w:val="24"/>
        </w:rPr>
        <w:t>influenced</w:t>
      </w:r>
      <w:r w:rsidR="00AC34D2"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by</w:t>
      </w:r>
      <w:r w:rsidR="00AC34D2" w:rsidRPr="00E37E04">
        <w:rPr>
          <w:rFonts w:ascii="Times New Roman" w:hAnsi="Times New Roman" w:cs="Times New Roman"/>
          <w:sz w:val="24"/>
          <w:szCs w:val="24"/>
        </w:rPr>
        <w:t xml:space="preserve"> bo</w:t>
      </w:r>
      <w:r w:rsidR="008C248D" w:rsidRPr="00E37E04">
        <w:rPr>
          <w:rFonts w:ascii="Times New Roman" w:hAnsi="Times New Roman" w:cs="Times New Roman"/>
          <w:sz w:val="24"/>
          <w:szCs w:val="24"/>
        </w:rPr>
        <w:t>th training examples and covariates</w:t>
      </w:r>
      <w:ins w:id="93" w:author="Jack W Williams" w:date="2017-02-27T14:17:00Z">
        <w:r w:rsidR="00BC6C9F" w:rsidRPr="00E37E04">
          <w:rPr>
            <w:rFonts w:ascii="Times New Roman" w:hAnsi="Times New Roman" w:cs="Times New Roman"/>
            <w:sz w:val="24"/>
            <w:szCs w:val="24"/>
          </w:rPr>
          <w:t xml:space="preserve"> </w:t>
        </w:r>
        <w:commentRangeStart w:id="94"/>
        <w:r w:rsidR="00BC6C9F" w:rsidRPr="00E37E04">
          <w:rPr>
            <w:rFonts w:ascii="Times New Roman" w:hAnsi="Times New Roman" w:cs="Times New Roman"/>
            <w:sz w:val="24"/>
            <w:szCs w:val="24"/>
          </w:rPr>
          <w:t>REF</w:t>
        </w:r>
        <w:commentRangeEnd w:id="94"/>
        <w:r w:rsidR="00BC6C9F" w:rsidRPr="00E37E04">
          <w:rPr>
            <w:rStyle w:val="CommentReference"/>
            <w:rFonts w:ascii="Times New Roman" w:hAnsi="Times New Roman"/>
          </w:rPr>
          <w:commentReference w:id="94"/>
        </w:r>
      </w:ins>
      <w:r w:rsidR="00D2617F" w:rsidRPr="00E37E04">
        <w:rPr>
          <w:rFonts w:ascii="Times New Roman" w:hAnsi="Times New Roman" w:cs="Times New Roman"/>
          <w:sz w:val="24"/>
          <w:szCs w:val="24"/>
        </w:rPr>
        <w:t xml:space="preserve">. However, under real workloads, </w:t>
      </w:r>
      <w:r w:rsidRPr="00E37E04">
        <w:rPr>
          <w:rFonts w:ascii="Times New Roman" w:hAnsi="Times New Roman" w:cs="Times New Roman"/>
          <w:sz w:val="24"/>
          <w:szCs w:val="24"/>
        </w:rPr>
        <w:t xml:space="preserve">it appears that the </w:t>
      </w:r>
      <w:r w:rsidR="00AC34D2" w:rsidRPr="00E37E04">
        <w:rPr>
          <w:rFonts w:ascii="Times New Roman" w:hAnsi="Times New Roman" w:cs="Times New Roman"/>
          <w:sz w:val="24"/>
          <w:szCs w:val="24"/>
        </w:rPr>
        <w:t>number of covariates</w:t>
      </w:r>
      <w:r w:rsidRPr="00E37E04">
        <w:rPr>
          <w:rFonts w:ascii="Times New Roman" w:hAnsi="Times New Roman" w:cs="Times New Roman"/>
          <w:sz w:val="24"/>
          <w:szCs w:val="24"/>
        </w:rPr>
        <w:t xml:space="preserve"> does not</w:t>
      </w:r>
      <w:r w:rsidR="00AC34D2" w:rsidRPr="00E37E04">
        <w:rPr>
          <w:rFonts w:ascii="Times New Roman" w:hAnsi="Times New Roman" w:cs="Times New Roman"/>
          <w:sz w:val="24"/>
          <w:szCs w:val="24"/>
        </w:rPr>
        <w:t xml:space="preserve"> </w:t>
      </w:r>
      <w:r w:rsidR="008C248D" w:rsidRPr="00E37E04">
        <w:rPr>
          <w:rFonts w:ascii="Times New Roman" w:hAnsi="Times New Roman" w:cs="Times New Roman"/>
          <w:sz w:val="24"/>
          <w:szCs w:val="24"/>
        </w:rPr>
        <w:t>strong</w:t>
      </w:r>
      <w:ins w:id="95" w:author="Jack W Williams" w:date="2017-02-27T14:19:00Z">
        <w:r w:rsidR="00BE5D27" w:rsidRPr="00E37E04">
          <w:rPr>
            <w:rFonts w:ascii="Times New Roman" w:hAnsi="Times New Roman" w:cs="Times New Roman"/>
            <w:sz w:val="24"/>
            <w:szCs w:val="24"/>
          </w:rPr>
          <w:t>ly</w:t>
        </w:r>
      </w:ins>
      <w:r w:rsidR="008C248D" w:rsidRPr="00E37E04">
        <w:rPr>
          <w:rFonts w:ascii="Times New Roman" w:hAnsi="Times New Roman" w:cs="Times New Roman"/>
          <w:sz w:val="24"/>
          <w:szCs w:val="24"/>
        </w:rPr>
        <w:t xml:space="preserve"> influence</w:t>
      </w:r>
      <w:r w:rsidRPr="00E37E04">
        <w:rPr>
          <w:rFonts w:ascii="Times New Roman" w:hAnsi="Times New Roman" w:cs="Times New Roman"/>
          <w:sz w:val="24"/>
          <w:szCs w:val="24"/>
        </w:rPr>
        <w:t xml:space="preserve"> runtime</w:t>
      </w:r>
      <w:r w:rsidR="00AC34D2"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ins w:id="96" w:author="Jack W Williams" w:date="2017-02-27T14:36:00Z">
        <w:r w:rsidR="00A365C7" w:rsidRPr="00E37E04">
          <w:rPr>
            <w:rFonts w:ascii="Times New Roman" w:hAnsi="Times New Roman" w:cs="Times New Roman"/>
            <w:sz w:val="24"/>
            <w:szCs w:val="24"/>
          </w:rPr>
          <w:t>In contrast to other SDMs</w:t>
        </w:r>
      </w:ins>
      <w:ins w:id="97" w:author="Jack W Williams" w:date="2017-02-27T14:37:00Z">
        <w:r w:rsidR="00BE2140" w:rsidRPr="00E37E04">
          <w:rPr>
            <w:rFonts w:ascii="Times New Roman" w:hAnsi="Times New Roman" w:cs="Times New Roman"/>
            <w:sz w:val="24"/>
            <w:szCs w:val="24"/>
          </w:rPr>
          <w:t xml:space="preserve">, </w:t>
        </w:r>
      </w:ins>
      <w:r w:rsidR="008C248D" w:rsidRPr="00E37E04">
        <w:rPr>
          <w:rFonts w:ascii="Times New Roman" w:hAnsi="Times New Roman" w:cs="Times New Roman"/>
          <w:sz w:val="24"/>
          <w:szCs w:val="24"/>
        </w:rPr>
        <w:t>GAM</w:t>
      </w:r>
      <w:ins w:id="98" w:author="Jack W Williams" w:date="2017-02-27T14:20:00Z">
        <w:r w:rsidR="00BE5D27" w:rsidRPr="00E37E04">
          <w:rPr>
            <w:rFonts w:ascii="Times New Roman" w:hAnsi="Times New Roman" w:cs="Times New Roman"/>
            <w:sz w:val="24"/>
            <w:szCs w:val="24"/>
          </w:rPr>
          <w:t xml:space="preserve"> runtime</w:t>
        </w:r>
      </w:ins>
      <w:ins w:id="99" w:author="Jack W Williams" w:date="2017-02-27T14:18:00Z">
        <w:r w:rsidR="00BC6C9F" w:rsidRPr="00E37E04">
          <w:rPr>
            <w:rFonts w:ascii="Times New Roman" w:hAnsi="Times New Roman" w:cs="Times New Roman"/>
            <w:sz w:val="24"/>
            <w:szCs w:val="24"/>
          </w:rPr>
          <w:t xml:space="preserve"> </w:t>
        </w:r>
      </w:ins>
      <w:ins w:id="100" w:author="Jack W Williams" w:date="2017-02-27T14:37:00Z">
        <w:r w:rsidR="00BE2140" w:rsidRPr="00E37E04">
          <w:rPr>
            <w:rFonts w:ascii="Times New Roman" w:hAnsi="Times New Roman" w:cs="Times New Roman"/>
            <w:sz w:val="24"/>
            <w:szCs w:val="24"/>
          </w:rPr>
          <w:t xml:space="preserve">was weakly influenced by number of training examples and </w:t>
        </w:r>
      </w:ins>
      <w:r w:rsidR="00D2617F" w:rsidRPr="00E37E04">
        <w:rPr>
          <w:rFonts w:ascii="Times New Roman" w:hAnsi="Times New Roman" w:cs="Times New Roman"/>
          <w:sz w:val="24"/>
          <w:szCs w:val="24"/>
        </w:rPr>
        <w:t xml:space="preserve">strongly controlled by the number of cells on which to predict the fitted model. This SDM’s </w:t>
      </w:r>
      <w:ins w:id="101" w:author="Jack W Williams" w:date="2017-02-27T14:37:00Z">
        <w:r w:rsidR="00BE2140" w:rsidRPr="00E37E04">
          <w:rPr>
            <w:rFonts w:ascii="Times New Roman" w:hAnsi="Times New Roman" w:cs="Times New Roman"/>
            <w:sz w:val="24"/>
            <w:szCs w:val="24"/>
          </w:rPr>
          <w:t xml:space="preserve">learning </w:t>
        </w:r>
      </w:ins>
      <w:r w:rsidR="00D2617F" w:rsidRPr="00E37E04">
        <w:rPr>
          <w:rFonts w:ascii="Times New Roman" w:hAnsi="Times New Roman" w:cs="Times New Roman"/>
          <w:sz w:val="24"/>
          <w:szCs w:val="24"/>
        </w:rPr>
        <w:t>time</w:t>
      </w:r>
      <w:r w:rsidR="008C248D" w:rsidRPr="00E37E04">
        <w:rPr>
          <w:rFonts w:ascii="Times New Roman" w:hAnsi="Times New Roman" w:cs="Times New Roman"/>
          <w:sz w:val="24"/>
          <w:szCs w:val="24"/>
        </w:rPr>
        <w:t xml:space="preserve">, as described above, is </w:t>
      </w:r>
      <w:ins w:id="102" w:author="Jack W Williams" w:date="2017-02-27T14:38:00Z">
        <w:r w:rsidR="00BE2140" w:rsidRPr="00E37E04">
          <w:rPr>
            <w:rFonts w:ascii="Times New Roman" w:hAnsi="Times New Roman" w:cs="Times New Roman"/>
            <w:sz w:val="24"/>
            <w:szCs w:val="24"/>
          </w:rPr>
          <w:t>quick</w:t>
        </w:r>
      </w:ins>
      <w:r w:rsidR="00D2617F" w:rsidRPr="00E37E04">
        <w:rPr>
          <w:rFonts w:ascii="Times New Roman" w:hAnsi="Times New Roman" w:cs="Times New Roman"/>
          <w:sz w:val="24"/>
          <w:szCs w:val="24"/>
        </w:rPr>
        <w:t>;</w:t>
      </w:r>
      <w:r w:rsidR="008C248D"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nearly all of the total time during each experiment was spent predicting the model </w:t>
      </w:r>
      <w:r w:rsidR="00D2617F" w:rsidRPr="00E37E04">
        <w:rPr>
          <w:rFonts w:ascii="Times New Roman" w:hAnsi="Times New Roman" w:cs="Times New Roman"/>
          <w:sz w:val="24"/>
          <w:szCs w:val="24"/>
        </w:rPr>
        <w:t>onto the novel climate scenario</w:t>
      </w:r>
      <w:r w:rsidRPr="00E37E04">
        <w:rPr>
          <w:rFonts w:ascii="Times New Roman" w:hAnsi="Times New Roman" w:cs="Times New Roman"/>
          <w:sz w:val="24"/>
          <w:szCs w:val="24"/>
        </w:rPr>
        <w:t xml:space="preserve"> grid</w:t>
      </w:r>
      <w:r w:rsidR="00AC34D2" w:rsidRPr="00E37E04">
        <w:rPr>
          <w:rFonts w:ascii="Times New Roman" w:hAnsi="Times New Roman" w:cs="Times New Roman"/>
          <w:sz w:val="24"/>
          <w:szCs w:val="24"/>
        </w:rPr>
        <w:t>.</w:t>
      </w:r>
    </w:p>
    <w:p w14:paraId="3DDD72F4" w14:textId="2B9F7AE6" w:rsidR="00A22840" w:rsidRPr="00E37E04" w:rsidRDefault="00BE2140" w:rsidP="003128D6">
      <w:pPr>
        <w:pStyle w:val="BodyText"/>
        <w:spacing w:before="120" w:after="0" w:line="240" w:lineRule="auto"/>
        <w:ind w:firstLine="720"/>
        <w:rPr>
          <w:rFonts w:ascii="Times New Roman" w:hAnsi="Times New Roman" w:cs="Times New Roman"/>
          <w:sz w:val="24"/>
          <w:szCs w:val="24"/>
        </w:rPr>
      </w:pPr>
      <w:commentRangeStart w:id="103"/>
      <w:ins w:id="104" w:author="Jack W Williams" w:date="2017-02-27T14:41:00Z">
        <w:r w:rsidRPr="00E37E04">
          <w:rPr>
            <w:rFonts w:ascii="Times New Roman" w:hAnsi="Times New Roman" w:cs="Times New Roman"/>
            <w:sz w:val="24"/>
            <w:szCs w:val="24"/>
          </w:rPr>
          <w:t>Among the SDMs, Random forests shows the strongest sensitivity to number of CPU</w:t>
        </w:r>
      </w:ins>
      <w:ins w:id="105" w:author="Jack W Williams" w:date="2017-02-27T14:42:00Z">
        <w:r w:rsidRPr="00E37E04">
          <w:rPr>
            <w:rFonts w:ascii="Times New Roman" w:hAnsi="Times New Roman" w:cs="Times New Roman"/>
            <w:sz w:val="24"/>
            <w:szCs w:val="24"/>
          </w:rPr>
          <w:t xml:space="preserve"> core</w:t>
        </w:r>
      </w:ins>
      <w:ins w:id="106" w:author="Jack W Williams" w:date="2017-02-27T14:41:00Z">
        <w:r w:rsidRPr="00E37E04">
          <w:rPr>
            <w:rFonts w:ascii="Times New Roman" w:hAnsi="Times New Roman" w:cs="Times New Roman"/>
            <w:sz w:val="24"/>
            <w:szCs w:val="24"/>
          </w:rPr>
          <w:t>s</w:t>
        </w:r>
      </w:ins>
      <w:commentRangeEnd w:id="103"/>
      <w:ins w:id="107" w:author="Jack W Williams" w:date="2017-02-27T14:42:00Z">
        <w:r w:rsidRPr="00E37E04">
          <w:rPr>
            <w:rStyle w:val="CommentReference"/>
            <w:rFonts w:ascii="Times New Roman" w:hAnsi="Times New Roman"/>
          </w:rPr>
          <w:commentReference w:id="103"/>
        </w:r>
        <w:r w:rsidRPr="00E37E04">
          <w:rPr>
            <w:rFonts w:ascii="Times New Roman" w:hAnsi="Times New Roman" w:cs="Times New Roman"/>
            <w:sz w:val="24"/>
            <w:szCs w:val="24"/>
          </w:rPr>
          <w:t>, with 5.55% of variance explained (Table 3)</w:t>
        </w:r>
      </w:ins>
      <w:ins w:id="108" w:author="Jack W Williams" w:date="2017-02-27T14:41:00Z">
        <w:r w:rsidRPr="00E37E04">
          <w:rPr>
            <w:rFonts w:ascii="Times New Roman" w:hAnsi="Times New Roman" w:cs="Times New Roman"/>
            <w:sz w:val="24"/>
            <w:szCs w:val="24"/>
          </w:rPr>
          <w:t xml:space="preserve">.  </w:t>
        </w:r>
      </w:ins>
      <w:r w:rsidR="00E04547" w:rsidRPr="00E37E04">
        <w:rPr>
          <w:rFonts w:ascii="Times New Roman" w:hAnsi="Times New Roman" w:cs="Times New Roman"/>
          <w:sz w:val="24"/>
          <w:szCs w:val="24"/>
        </w:rPr>
        <w:t>For GAM, GBM-BRT, and MARS, CPU capacity accounts for less than 1</w:t>
      </w:r>
      <w:ins w:id="109" w:author="Jack W Williams" w:date="2017-02-27T14:39:00Z">
        <w:r w:rsidRPr="00E37E04">
          <w:rPr>
            <w:rFonts w:ascii="Times New Roman" w:hAnsi="Times New Roman" w:cs="Times New Roman"/>
            <w:sz w:val="24"/>
            <w:szCs w:val="24"/>
          </w:rPr>
          <w:t>%</w:t>
        </w:r>
      </w:ins>
      <w:r w:rsidR="00E04547" w:rsidRPr="00E37E04">
        <w:rPr>
          <w:rFonts w:ascii="Times New Roman" w:hAnsi="Times New Roman" w:cs="Times New Roman"/>
          <w:sz w:val="24"/>
          <w:szCs w:val="24"/>
        </w:rPr>
        <w:t xml:space="preserve"> of total variance. </w:t>
      </w:r>
      <w:ins w:id="110" w:author="Jack W Williams" w:date="2017-02-27T14:43:00Z">
        <w:r w:rsidRPr="00E37E04">
          <w:rPr>
            <w:rFonts w:ascii="Times New Roman" w:hAnsi="Times New Roman" w:cs="Times New Roman"/>
            <w:sz w:val="24"/>
            <w:szCs w:val="24"/>
          </w:rPr>
          <w:t>This difference is consistent with SDM model structure: RF models build many alternate trees and are better</w:t>
        </w:r>
      </w:ins>
      <w:ins w:id="111" w:author="Jack W Williams" w:date="2017-02-27T14:40:00Z">
        <w:r w:rsidRPr="00E37E04">
          <w:rPr>
            <w:rFonts w:ascii="Times New Roman" w:hAnsi="Times New Roman" w:cs="Times New Roman"/>
            <w:sz w:val="24"/>
            <w:szCs w:val="24"/>
          </w:rPr>
          <w:t xml:space="preserve"> able to take advantage of parallel computing configurations.  </w:t>
        </w:r>
      </w:ins>
      <w:r w:rsidR="00B669AC" w:rsidRPr="00E37E04">
        <w:rPr>
          <w:rFonts w:ascii="Times New Roman" w:hAnsi="Times New Roman" w:cs="Times New Roman"/>
          <w:sz w:val="24"/>
          <w:szCs w:val="24"/>
        </w:rPr>
        <w:t>Figure 11 demonstrates the diminishing marginal returns of the RF algorithm when run on multiple processors and on dataset with different numbers of training examples. The difference between a model run sequentially and one run in parallel with just two cores is large, while the marginal benefit of adding the 16</w:t>
      </w:r>
      <w:r w:rsidR="00B669AC" w:rsidRPr="00E37E04">
        <w:rPr>
          <w:rFonts w:ascii="Times New Roman" w:hAnsi="Times New Roman" w:cs="Times New Roman"/>
          <w:sz w:val="24"/>
          <w:szCs w:val="24"/>
          <w:vertAlign w:val="superscript"/>
        </w:rPr>
        <w:t>th</w:t>
      </w:r>
      <w:r w:rsidR="00B669AC" w:rsidRPr="00E37E04">
        <w:rPr>
          <w:rFonts w:ascii="Times New Roman" w:hAnsi="Times New Roman" w:cs="Times New Roman"/>
          <w:sz w:val="24"/>
          <w:szCs w:val="24"/>
        </w:rPr>
        <w:t xml:space="preserve"> or 24</w:t>
      </w:r>
      <w:r w:rsidR="00B669AC" w:rsidRPr="00E37E04">
        <w:rPr>
          <w:rFonts w:ascii="Times New Roman" w:hAnsi="Times New Roman" w:cs="Times New Roman"/>
          <w:sz w:val="24"/>
          <w:szCs w:val="24"/>
          <w:vertAlign w:val="superscript"/>
        </w:rPr>
        <w:t>th</w:t>
      </w:r>
      <w:r w:rsidR="00B669AC" w:rsidRPr="00E37E04">
        <w:rPr>
          <w:rFonts w:ascii="Times New Roman" w:hAnsi="Times New Roman" w:cs="Times New Roman"/>
          <w:sz w:val="24"/>
          <w:szCs w:val="24"/>
        </w:rPr>
        <w:t xml:space="preserve"> core is comparatively small. An infinitely parallel algorithm (E=1), incurs no diminished returns as additional cores are added. RF efficiencies vary by the number of training examples, but range between 0.05 and 0.4 at 25 cores. Importantly, workloads with more training examples, are better suited to parallelization -- have higher efficiency -- than small modeling problems with few training examples. For example, SDM runs with 10,000 training examples experience a much slower decline in efficiency than runs with 1,000 training examples.</w:t>
      </w:r>
    </w:p>
    <w:p w14:paraId="0B5781E6" w14:textId="17364770" w:rsidR="00EC5CC8" w:rsidRPr="00E37E04" w:rsidRDefault="00BE2140"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Similarly, for </w:t>
      </w:r>
      <w:ins w:id="112" w:author="Jack W Williams" w:date="2017-02-27T14:41:00Z">
        <w:r w:rsidRPr="00E37E04">
          <w:rPr>
            <w:rFonts w:ascii="Times New Roman" w:hAnsi="Times New Roman" w:cs="Times New Roman"/>
            <w:sz w:val="24"/>
            <w:szCs w:val="24"/>
          </w:rPr>
          <w:t>most</w:t>
        </w:r>
      </w:ins>
      <w:r w:rsidRPr="00E37E04">
        <w:rPr>
          <w:rFonts w:ascii="Times New Roman" w:hAnsi="Times New Roman" w:cs="Times New Roman"/>
          <w:sz w:val="24"/>
          <w:szCs w:val="24"/>
        </w:rPr>
        <w:t xml:space="preserve"> models, memory accounts for less than 3% of the structure in the data. </w:t>
      </w:r>
      <w:r w:rsidR="00A22840" w:rsidRPr="00E37E04">
        <w:rPr>
          <w:rFonts w:ascii="Times New Roman" w:hAnsi="Times New Roman" w:cs="Times New Roman"/>
          <w:sz w:val="24"/>
          <w:szCs w:val="24"/>
        </w:rPr>
        <w:t xml:space="preserve">MARS shows a surprising </w:t>
      </w:r>
      <w:r w:rsidR="00BD6CEB" w:rsidRPr="00E37E04">
        <w:rPr>
          <w:rFonts w:ascii="Times New Roman" w:hAnsi="Times New Roman" w:cs="Times New Roman"/>
          <w:sz w:val="24"/>
          <w:szCs w:val="24"/>
        </w:rPr>
        <w:t xml:space="preserve">and strong </w:t>
      </w:r>
      <w:r w:rsidR="00A22840" w:rsidRPr="00E37E04">
        <w:rPr>
          <w:rFonts w:ascii="Times New Roman" w:hAnsi="Times New Roman" w:cs="Times New Roman"/>
          <w:sz w:val="24"/>
          <w:szCs w:val="24"/>
        </w:rPr>
        <w:t xml:space="preserve">dependence on memory. Upon further investigation, </w:t>
      </w:r>
      <w:r w:rsidR="00BD6CEB" w:rsidRPr="00E37E04">
        <w:rPr>
          <w:rFonts w:ascii="Times New Roman" w:hAnsi="Times New Roman" w:cs="Times New Roman"/>
          <w:sz w:val="24"/>
          <w:szCs w:val="24"/>
        </w:rPr>
        <w:t>I suggest that an</w:t>
      </w:r>
      <w:r w:rsidR="00A22840" w:rsidRPr="00E37E04">
        <w:rPr>
          <w:rFonts w:ascii="Times New Roman" w:hAnsi="Times New Roman" w:cs="Times New Roman"/>
          <w:sz w:val="24"/>
          <w:szCs w:val="24"/>
        </w:rPr>
        <w:t xml:space="preserve"> error in sampling design</w:t>
      </w:r>
      <w:r w:rsidR="00FD048E" w:rsidRPr="00E37E04">
        <w:rPr>
          <w:rFonts w:ascii="Times New Roman" w:hAnsi="Times New Roman" w:cs="Times New Roman"/>
          <w:sz w:val="24"/>
          <w:szCs w:val="24"/>
        </w:rPr>
        <w:t xml:space="preserve"> incorrectly weighted some portions of the parameter space</w:t>
      </w:r>
      <w:r w:rsidR="00A22840" w:rsidRPr="00E37E04">
        <w:rPr>
          <w:rFonts w:ascii="Times New Roman" w:hAnsi="Times New Roman" w:cs="Times New Roman"/>
          <w:sz w:val="24"/>
          <w:szCs w:val="24"/>
        </w:rPr>
        <w:t xml:space="preserve"> </w:t>
      </w:r>
      <w:r w:rsidR="00BD6CEB" w:rsidRPr="00E37E04">
        <w:rPr>
          <w:rFonts w:ascii="Times New Roman" w:hAnsi="Times New Roman" w:cs="Times New Roman"/>
          <w:sz w:val="24"/>
          <w:szCs w:val="24"/>
        </w:rPr>
        <w:t xml:space="preserve">and </w:t>
      </w:r>
      <w:r w:rsidR="00A22840" w:rsidRPr="00E37E04">
        <w:rPr>
          <w:rFonts w:ascii="Times New Roman" w:hAnsi="Times New Roman" w:cs="Times New Roman"/>
          <w:sz w:val="24"/>
          <w:szCs w:val="24"/>
        </w:rPr>
        <w:t xml:space="preserve">may have artificially biased </w:t>
      </w:r>
      <w:r w:rsidR="00FD048E" w:rsidRPr="00E37E04">
        <w:rPr>
          <w:rFonts w:ascii="Times New Roman" w:hAnsi="Times New Roman" w:cs="Times New Roman"/>
          <w:sz w:val="24"/>
          <w:szCs w:val="24"/>
        </w:rPr>
        <w:t>model results</w:t>
      </w:r>
      <w:r w:rsidR="00A22840" w:rsidRPr="00E37E04">
        <w:rPr>
          <w:rFonts w:ascii="Times New Roman" w:hAnsi="Times New Roman" w:cs="Times New Roman"/>
          <w:sz w:val="24"/>
          <w:szCs w:val="24"/>
        </w:rPr>
        <w:t>.</w:t>
      </w:r>
      <w:r w:rsidR="00DD209B" w:rsidRPr="00E37E04">
        <w:rPr>
          <w:rFonts w:ascii="Times New Roman" w:hAnsi="Times New Roman" w:cs="Times New Roman"/>
          <w:sz w:val="24"/>
          <w:szCs w:val="24"/>
        </w:rPr>
        <w:t xml:space="preserve"> </w:t>
      </w:r>
      <w:commentRangeStart w:id="113"/>
      <w:r w:rsidR="00A22840" w:rsidRPr="00E37E04">
        <w:rPr>
          <w:rFonts w:ascii="Times New Roman" w:hAnsi="Times New Roman" w:cs="Times New Roman"/>
          <w:sz w:val="24"/>
          <w:szCs w:val="24"/>
        </w:rPr>
        <w:t xml:space="preserve">Nearly ten times as many experimental </w:t>
      </w:r>
      <w:r w:rsidR="00FD048E" w:rsidRPr="00E37E04">
        <w:rPr>
          <w:rFonts w:ascii="Times New Roman" w:hAnsi="Times New Roman" w:cs="Times New Roman"/>
          <w:sz w:val="24"/>
          <w:szCs w:val="24"/>
        </w:rPr>
        <w:t>trials were run</w:t>
      </w:r>
      <w:r w:rsidR="00A22840" w:rsidRPr="00E37E04">
        <w:rPr>
          <w:rFonts w:ascii="Times New Roman" w:hAnsi="Times New Roman" w:cs="Times New Roman"/>
          <w:sz w:val="24"/>
          <w:szCs w:val="24"/>
        </w:rPr>
        <w:t xml:space="preserve"> </w:t>
      </w:r>
      <w:r w:rsidR="00FD048E" w:rsidRPr="00E37E04">
        <w:rPr>
          <w:rFonts w:ascii="Times New Roman" w:hAnsi="Times New Roman" w:cs="Times New Roman"/>
          <w:sz w:val="24"/>
          <w:szCs w:val="24"/>
        </w:rPr>
        <w:t xml:space="preserve">on </w:t>
      </w:r>
      <w:r w:rsidR="00A22840" w:rsidRPr="00E37E04">
        <w:rPr>
          <w:rFonts w:ascii="Times New Roman" w:hAnsi="Times New Roman" w:cs="Times New Roman"/>
          <w:sz w:val="24"/>
          <w:szCs w:val="24"/>
        </w:rPr>
        <w:t xml:space="preserve">two </w:t>
      </w:r>
      <w:r w:rsidR="00FD048E" w:rsidRPr="00E37E04">
        <w:rPr>
          <w:rFonts w:ascii="Times New Roman" w:hAnsi="Times New Roman" w:cs="Times New Roman"/>
          <w:sz w:val="24"/>
          <w:szCs w:val="24"/>
        </w:rPr>
        <w:t xml:space="preserve">VM </w:t>
      </w:r>
      <w:r w:rsidR="00A22840" w:rsidRPr="00E37E04">
        <w:rPr>
          <w:rFonts w:ascii="Times New Roman" w:hAnsi="Times New Roman" w:cs="Times New Roman"/>
          <w:sz w:val="24"/>
          <w:szCs w:val="24"/>
        </w:rPr>
        <w:t>instances -- a one core, 4 GB m</w:t>
      </w:r>
      <w:r w:rsidR="00FD048E" w:rsidRPr="00E37E04">
        <w:rPr>
          <w:rFonts w:ascii="Times New Roman" w:hAnsi="Times New Roman" w:cs="Times New Roman"/>
          <w:sz w:val="24"/>
          <w:szCs w:val="24"/>
        </w:rPr>
        <w:t xml:space="preserve">emory VM </w:t>
      </w:r>
      <w:r w:rsidR="00A22840" w:rsidRPr="00E37E04">
        <w:rPr>
          <w:rFonts w:ascii="Times New Roman" w:hAnsi="Times New Roman" w:cs="Times New Roman"/>
          <w:sz w:val="24"/>
          <w:szCs w:val="24"/>
        </w:rPr>
        <w:t xml:space="preserve">and a four core, 16 GB memory </w:t>
      </w:r>
      <w:r w:rsidR="00FD048E" w:rsidRPr="00E37E04">
        <w:rPr>
          <w:rFonts w:ascii="Times New Roman" w:hAnsi="Times New Roman" w:cs="Times New Roman"/>
          <w:sz w:val="24"/>
          <w:szCs w:val="24"/>
        </w:rPr>
        <w:t>VM</w:t>
      </w:r>
      <w:r w:rsidR="00A22840" w:rsidRPr="00E37E04">
        <w:rPr>
          <w:rFonts w:ascii="Times New Roman" w:hAnsi="Times New Roman" w:cs="Times New Roman"/>
          <w:sz w:val="24"/>
          <w:szCs w:val="24"/>
        </w:rPr>
        <w:t xml:space="preserve"> -- than other instance types. </w:t>
      </w:r>
      <w:commentRangeEnd w:id="113"/>
      <w:r w:rsidRPr="00E37E04">
        <w:rPr>
          <w:rStyle w:val="CommentReference"/>
          <w:rFonts w:ascii="Times New Roman" w:hAnsi="Times New Roman"/>
        </w:rPr>
        <w:commentReference w:id="113"/>
      </w:r>
      <w:r w:rsidR="00A22840" w:rsidRPr="00E37E04">
        <w:rPr>
          <w:rFonts w:ascii="Times New Roman" w:hAnsi="Times New Roman" w:cs="Times New Roman"/>
          <w:sz w:val="24"/>
          <w:szCs w:val="24"/>
        </w:rPr>
        <w:t>While the</w:t>
      </w:r>
      <w:r w:rsidR="00FD048E" w:rsidRPr="00E37E04">
        <w:rPr>
          <w:rFonts w:ascii="Times New Roman" w:hAnsi="Times New Roman" w:cs="Times New Roman"/>
          <w:sz w:val="24"/>
          <w:szCs w:val="24"/>
        </w:rPr>
        <w:t xml:space="preserve"> full</w:t>
      </w:r>
      <w:r w:rsidR="00A22840" w:rsidRPr="00E37E04">
        <w:rPr>
          <w:rFonts w:ascii="Times New Roman" w:hAnsi="Times New Roman" w:cs="Times New Roman"/>
          <w:sz w:val="24"/>
          <w:szCs w:val="24"/>
        </w:rPr>
        <w:t xml:space="preserve"> parameter space was </w:t>
      </w:r>
      <w:r w:rsidR="00FD048E" w:rsidRPr="00E37E04">
        <w:rPr>
          <w:rFonts w:ascii="Times New Roman" w:hAnsi="Times New Roman" w:cs="Times New Roman"/>
          <w:sz w:val="24"/>
          <w:szCs w:val="24"/>
        </w:rPr>
        <w:t>explored</w:t>
      </w:r>
      <w:r w:rsidR="00A22840" w:rsidRPr="00E37E04">
        <w:rPr>
          <w:rFonts w:ascii="Times New Roman" w:hAnsi="Times New Roman" w:cs="Times New Roman"/>
          <w:sz w:val="24"/>
          <w:szCs w:val="24"/>
        </w:rPr>
        <w:t xml:space="preserve">, I believe that the additional influence of these data points may have caused biased results, indicated in the model drivers and seen in the </w:t>
      </w:r>
      <w:r w:rsidR="00BD6CEB" w:rsidRPr="00E37E04">
        <w:rPr>
          <w:rFonts w:ascii="Times New Roman" w:hAnsi="Times New Roman" w:cs="Times New Roman"/>
          <w:sz w:val="24"/>
          <w:szCs w:val="24"/>
        </w:rPr>
        <w:t>optimized hardware</w:t>
      </w:r>
      <w:r w:rsidR="00A22840" w:rsidRPr="00E37E04">
        <w:rPr>
          <w:rFonts w:ascii="Times New Roman" w:hAnsi="Times New Roman" w:cs="Times New Roman"/>
          <w:sz w:val="24"/>
          <w:szCs w:val="24"/>
        </w:rPr>
        <w:t xml:space="preserve"> below. </w:t>
      </w:r>
    </w:p>
    <w:p w14:paraId="1A6D92BA" w14:textId="02E5D790" w:rsidR="00EC5CC8" w:rsidRPr="00E37E04" w:rsidRDefault="00FD048E" w:rsidP="003128D6">
      <w:pPr>
        <w:pStyle w:val="BodyText"/>
        <w:spacing w:before="120" w:after="0" w:line="240" w:lineRule="auto"/>
        <w:ind w:firstLine="720"/>
        <w:rPr>
          <w:ins w:id="114" w:author="Jack W Williams" w:date="2017-02-27T12:10:00Z"/>
          <w:rFonts w:ascii="Times New Roman" w:hAnsi="Times New Roman" w:cs="Times New Roman"/>
          <w:sz w:val="24"/>
          <w:szCs w:val="24"/>
        </w:rPr>
      </w:pPr>
      <w:r w:rsidRPr="00E37E04">
        <w:rPr>
          <w:rFonts w:ascii="Times New Roman" w:hAnsi="Times New Roman" w:cs="Times New Roman"/>
          <w:sz w:val="24"/>
          <w:szCs w:val="24"/>
        </w:rPr>
        <w:t xml:space="preserve">SDM model accuracy </w:t>
      </w:r>
      <w:r w:rsidR="00EC5CC8" w:rsidRPr="00E37E04">
        <w:rPr>
          <w:rFonts w:ascii="Times New Roman" w:hAnsi="Times New Roman" w:cs="Times New Roman"/>
          <w:sz w:val="24"/>
          <w:szCs w:val="24"/>
        </w:rPr>
        <w:t xml:space="preserve">is closely tied to </w:t>
      </w:r>
      <w:ins w:id="115" w:author="Jack W Williams" w:date="2017-02-27T14:49:00Z">
        <w:r w:rsidR="00BE2140" w:rsidRPr="00E37E04">
          <w:rPr>
            <w:rFonts w:ascii="Times New Roman" w:hAnsi="Times New Roman" w:cs="Times New Roman"/>
            <w:sz w:val="24"/>
            <w:szCs w:val="24"/>
          </w:rPr>
          <w:t>training dataset size</w:t>
        </w:r>
      </w:ins>
      <w:ins w:id="116" w:author="Jack W Williams" w:date="2017-02-27T14:46:00Z">
        <w:r w:rsidR="00BE2140" w:rsidRPr="00E37E04">
          <w:rPr>
            <w:rFonts w:ascii="Times New Roman" w:hAnsi="Times New Roman" w:cs="Times New Roman"/>
            <w:sz w:val="24"/>
            <w:szCs w:val="24"/>
          </w:rPr>
          <w:t xml:space="preserve"> (Table 3)</w:t>
        </w:r>
      </w:ins>
      <w:r w:rsidRPr="00E37E04">
        <w:rPr>
          <w:rFonts w:ascii="Times New Roman" w:hAnsi="Times New Roman" w:cs="Times New Roman"/>
          <w:sz w:val="24"/>
          <w:szCs w:val="24"/>
        </w:rPr>
        <w:t xml:space="preserve">. Together, the </w:t>
      </w:r>
      <w:ins w:id="117" w:author="Jack W Williams" w:date="2017-02-27T14:50:00Z">
        <w:r w:rsidR="00BE2140" w:rsidRPr="00E37E04">
          <w:rPr>
            <w:rFonts w:ascii="Times New Roman" w:hAnsi="Times New Roman" w:cs="Times New Roman"/>
            <w:sz w:val="24"/>
            <w:szCs w:val="24"/>
          </w:rPr>
          <w:t xml:space="preserve">number </w:t>
        </w:r>
      </w:ins>
      <w:r w:rsidRPr="00E37E04">
        <w:rPr>
          <w:rFonts w:ascii="Times New Roman" w:hAnsi="Times New Roman" w:cs="Times New Roman"/>
          <w:sz w:val="24"/>
          <w:szCs w:val="24"/>
        </w:rPr>
        <w:t xml:space="preserve">of training examples and covariates </w:t>
      </w:r>
      <w:r w:rsidR="00EC5CC8" w:rsidRPr="00E37E04">
        <w:rPr>
          <w:rFonts w:ascii="Times New Roman" w:hAnsi="Times New Roman" w:cs="Times New Roman"/>
          <w:sz w:val="24"/>
          <w:szCs w:val="24"/>
        </w:rPr>
        <w:t>accounted for over 50% of the model skill</w:t>
      </w:r>
      <w:r w:rsidR="00BD6CEB" w:rsidRPr="00E37E04">
        <w:rPr>
          <w:rFonts w:ascii="Times New Roman" w:hAnsi="Times New Roman" w:cs="Times New Roman"/>
          <w:sz w:val="24"/>
          <w:szCs w:val="24"/>
        </w:rPr>
        <w:t xml:space="preserve"> in all models</w:t>
      </w:r>
      <w:r w:rsidR="00AC34D2" w:rsidRPr="00E37E04">
        <w:rPr>
          <w:rFonts w:ascii="Times New Roman" w:hAnsi="Times New Roman" w:cs="Times New Roman"/>
          <w:sz w:val="24"/>
          <w:szCs w:val="24"/>
        </w:rPr>
        <w:t xml:space="preserve">. </w:t>
      </w:r>
      <w:r w:rsidR="00BD6CEB" w:rsidRPr="00E37E04">
        <w:rPr>
          <w:rFonts w:ascii="Times New Roman" w:hAnsi="Times New Roman" w:cs="Times New Roman"/>
          <w:sz w:val="24"/>
          <w:szCs w:val="24"/>
        </w:rPr>
        <w:t>Indeed, for</w:t>
      </w:r>
      <w:r w:rsidR="00AC34D2" w:rsidRPr="00E37E04">
        <w:rPr>
          <w:rFonts w:ascii="Times New Roman" w:hAnsi="Times New Roman" w:cs="Times New Roman"/>
          <w:sz w:val="24"/>
          <w:szCs w:val="24"/>
        </w:rPr>
        <w:t xml:space="preserve"> RF and GBM-BRT, </w:t>
      </w:r>
      <w:r w:rsidRPr="00E37E04">
        <w:rPr>
          <w:rFonts w:ascii="Times New Roman" w:hAnsi="Times New Roman" w:cs="Times New Roman"/>
          <w:sz w:val="24"/>
          <w:szCs w:val="24"/>
        </w:rPr>
        <w:t>data volume account</w:t>
      </w:r>
      <w:r w:rsidR="00BD6CEB" w:rsidRPr="00E37E04">
        <w:rPr>
          <w:rFonts w:ascii="Times New Roman" w:hAnsi="Times New Roman" w:cs="Times New Roman"/>
          <w:sz w:val="24"/>
          <w:szCs w:val="24"/>
        </w:rPr>
        <w:t>ed</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for nearly 80% of the model’s total predictive skill. </w:t>
      </w:r>
      <w:r w:rsidRPr="00E37E04">
        <w:rPr>
          <w:rFonts w:ascii="Times New Roman" w:hAnsi="Times New Roman" w:cs="Times New Roman"/>
          <w:sz w:val="24"/>
          <w:szCs w:val="24"/>
        </w:rPr>
        <w:t xml:space="preserve">As seen in the runtime model, GAM </w:t>
      </w:r>
      <w:r w:rsidR="00BD6CEB" w:rsidRPr="00E37E04">
        <w:rPr>
          <w:rFonts w:ascii="Times New Roman" w:hAnsi="Times New Roman" w:cs="Times New Roman"/>
          <w:sz w:val="24"/>
          <w:szCs w:val="24"/>
        </w:rPr>
        <w:t>is</w:t>
      </w:r>
      <w:r w:rsidRPr="00E37E04">
        <w:rPr>
          <w:rFonts w:ascii="Times New Roman" w:hAnsi="Times New Roman" w:cs="Times New Roman"/>
          <w:sz w:val="24"/>
          <w:szCs w:val="24"/>
        </w:rPr>
        <w:t xml:space="preserve"> different than the other three SDMs, and</w:t>
      </w:r>
      <w:r w:rsidR="00EC5CC8" w:rsidRPr="00E37E04">
        <w:rPr>
          <w:rFonts w:ascii="Times New Roman" w:hAnsi="Times New Roman" w:cs="Times New Roman"/>
          <w:sz w:val="24"/>
          <w:szCs w:val="24"/>
        </w:rPr>
        <w:t xml:space="preserve"> is only strongly controlled by the number of covariates in the training set. </w:t>
      </w:r>
      <w:r w:rsidR="00BD6CEB" w:rsidRPr="00E37E04">
        <w:rPr>
          <w:rFonts w:ascii="Times New Roman" w:hAnsi="Times New Roman" w:cs="Times New Roman"/>
          <w:sz w:val="24"/>
          <w:szCs w:val="24"/>
        </w:rPr>
        <w:t xml:space="preserve">As hypothesized, </w:t>
      </w:r>
      <w:r w:rsidRPr="00E37E04">
        <w:rPr>
          <w:rFonts w:ascii="Times New Roman" w:hAnsi="Times New Roman" w:cs="Times New Roman"/>
          <w:sz w:val="24"/>
          <w:szCs w:val="24"/>
        </w:rPr>
        <w:t xml:space="preserve">hardware </w:t>
      </w:r>
      <w:ins w:id="118" w:author="Jack W Williams" w:date="2017-02-27T14:50:00Z">
        <w:r w:rsidR="00BE2140" w:rsidRPr="00E37E04">
          <w:rPr>
            <w:rFonts w:ascii="Times New Roman" w:hAnsi="Times New Roman" w:cs="Times New Roman"/>
            <w:sz w:val="24"/>
            <w:szCs w:val="24"/>
          </w:rPr>
          <w:t>configuration has</w:t>
        </w:r>
      </w:ins>
      <w:r w:rsidR="00BD6CEB" w:rsidRPr="00E37E04">
        <w:rPr>
          <w:rFonts w:ascii="Times New Roman" w:hAnsi="Times New Roman" w:cs="Times New Roman"/>
          <w:sz w:val="24"/>
          <w:szCs w:val="24"/>
        </w:rPr>
        <w:t xml:space="preserve"> little</w:t>
      </w:r>
      <w:r w:rsidRPr="00E37E04">
        <w:rPr>
          <w:rFonts w:ascii="Times New Roman" w:hAnsi="Times New Roman" w:cs="Times New Roman"/>
          <w:sz w:val="24"/>
          <w:szCs w:val="24"/>
        </w:rPr>
        <w:t xml:space="preserve"> </w:t>
      </w:r>
      <w:r w:rsidR="00BD6CEB" w:rsidRPr="00E37E04">
        <w:rPr>
          <w:rFonts w:ascii="Times New Roman" w:hAnsi="Times New Roman" w:cs="Times New Roman"/>
          <w:sz w:val="24"/>
          <w:szCs w:val="24"/>
        </w:rPr>
        <w:t>influence on SDM accuracy</w:t>
      </w:r>
      <w:r w:rsidRPr="00E37E04">
        <w:rPr>
          <w:rFonts w:ascii="Times New Roman" w:hAnsi="Times New Roman" w:cs="Times New Roman"/>
          <w:sz w:val="24"/>
          <w:szCs w:val="24"/>
        </w:rPr>
        <w:t xml:space="preserve">. </w:t>
      </w:r>
    </w:p>
    <w:p w14:paraId="6358BFDA" w14:textId="58CA5930" w:rsidR="00DF0AE6" w:rsidRPr="00E37E04" w:rsidRDefault="00BE2140" w:rsidP="003128D6">
      <w:pPr>
        <w:pStyle w:val="BodyText"/>
        <w:tabs>
          <w:tab w:val="left" w:pos="4035"/>
        </w:tabs>
        <w:spacing w:before="120" w:after="0" w:line="240" w:lineRule="auto"/>
        <w:ind w:firstLine="720"/>
        <w:rPr>
          <w:rFonts w:ascii="Times New Roman" w:hAnsi="Times New Roman" w:cs="Times New Roman"/>
          <w:sz w:val="24"/>
          <w:szCs w:val="24"/>
        </w:rPr>
      </w:pPr>
      <w:ins w:id="119" w:author="Jack W Williams" w:date="2017-02-27T14:50:00Z">
        <w:r w:rsidRPr="00E37E04">
          <w:rPr>
            <w:rFonts w:ascii="Times New Roman" w:hAnsi="Times New Roman" w:cs="Times New Roman"/>
            <w:sz w:val="24"/>
            <w:szCs w:val="24"/>
          </w:rPr>
          <w:tab/>
        </w:r>
      </w:ins>
    </w:p>
    <w:p w14:paraId="5BAC1B92" w14:textId="77777777" w:rsidR="00F94FEE" w:rsidRPr="001A4B99" w:rsidDel="00112DF3" w:rsidRDefault="00AC34D2" w:rsidP="003128D6">
      <w:pPr>
        <w:pStyle w:val="Heading2"/>
        <w:spacing w:before="120" w:line="240" w:lineRule="auto"/>
        <w:rPr>
          <w:del w:id="120" w:author="Scott" w:date="2017-03-01T08:44:00Z"/>
          <w:rFonts w:ascii="Times New Roman" w:hAnsi="Times New Roman"/>
          <w:sz w:val="24"/>
          <w:szCs w:val="24"/>
        </w:rPr>
      </w:pPr>
      <w:bookmarkStart w:id="121" w:name="optimization"/>
      <w:bookmarkStart w:id="122" w:name="_Toc350683690"/>
      <w:bookmarkEnd w:id="121"/>
      <w:commentRangeStart w:id="123"/>
      <w:r w:rsidRPr="001A4B99">
        <w:rPr>
          <w:rFonts w:ascii="Times New Roman" w:hAnsi="Times New Roman"/>
          <w:sz w:val="24"/>
          <w:szCs w:val="24"/>
        </w:rPr>
        <w:t>Optimization</w:t>
      </w:r>
      <w:bookmarkEnd w:id="122"/>
    </w:p>
    <w:p w14:paraId="788874E7" w14:textId="50FFB888" w:rsidR="009214A1" w:rsidRPr="00E37E04" w:rsidDel="00112DF3" w:rsidRDefault="009214A1" w:rsidP="003128D6">
      <w:pPr>
        <w:pStyle w:val="BodyText"/>
        <w:spacing w:before="120" w:after="0" w:line="240" w:lineRule="auto"/>
        <w:rPr>
          <w:ins w:id="124" w:author="Jack W Williams" w:date="2017-02-27T12:10:00Z"/>
          <w:del w:id="125" w:author="Scott" w:date="2017-03-01T08:44:00Z"/>
          <w:rFonts w:ascii="Times New Roman" w:hAnsi="Times New Roman" w:cs="Times New Roman"/>
          <w:sz w:val="24"/>
          <w:szCs w:val="24"/>
        </w:rPr>
        <w:pPrChange w:id="126" w:author="Scott" w:date="2017-03-01T08:44:00Z">
          <w:pPr>
            <w:pStyle w:val="BodyText"/>
            <w:spacing w:before="0" w:after="0" w:line="240" w:lineRule="auto"/>
            <w:ind w:firstLine="720"/>
          </w:pPr>
        </w:pPrChange>
      </w:pPr>
      <w:del w:id="127" w:author="Scott" w:date="2017-03-01T08:44:00Z">
        <w:r w:rsidRPr="00E37E04" w:rsidDel="00112DF3">
          <w:rPr>
            <w:rFonts w:ascii="Times New Roman" w:hAnsi="Times New Roman" w:cs="Times New Roman"/>
            <w:sz w:val="24"/>
            <w:szCs w:val="24"/>
          </w:rPr>
          <w:delText>An unconstrained optimization was undertaken to determine the optimal data-hardware configuration assuming infinitely large datasets and arbitrary computing resources.</w:delText>
        </w:r>
        <w:commentRangeEnd w:id="123"/>
        <w:r w:rsidR="00896D49" w:rsidRPr="00E37E04" w:rsidDel="00112DF3">
          <w:rPr>
            <w:rStyle w:val="CommentReference"/>
            <w:rFonts w:ascii="Times New Roman" w:hAnsi="Times New Roman"/>
          </w:rPr>
          <w:commentReference w:id="123"/>
        </w:r>
      </w:del>
    </w:p>
    <w:p w14:paraId="0B0317C0" w14:textId="77777777" w:rsidR="00DF0AE6" w:rsidRPr="00E37E04" w:rsidRDefault="00DF0AE6" w:rsidP="003128D6">
      <w:pPr>
        <w:pStyle w:val="Heading2"/>
        <w:spacing w:before="120" w:line="240" w:lineRule="auto"/>
        <w:rPr>
          <w:rFonts w:ascii="Times New Roman" w:hAnsi="Times New Roman"/>
        </w:rPr>
        <w:pPrChange w:id="128" w:author="Scott" w:date="2017-03-01T08:44:00Z">
          <w:pPr>
            <w:pStyle w:val="BodyText"/>
            <w:spacing w:before="0" w:after="0" w:line="240" w:lineRule="auto"/>
            <w:ind w:firstLine="720"/>
          </w:pPr>
        </w:pPrChange>
      </w:pPr>
    </w:p>
    <w:p w14:paraId="2234F362" w14:textId="601F2673" w:rsidR="009214A1" w:rsidRPr="00E37E04" w:rsidDel="00D75232" w:rsidRDefault="009214A1" w:rsidP="003128D6">
      <w:pPr>
        <w:pStyle w:val="Heading3"/>
        <w:spacing w:before="120" w:line="240" w:lineRule="auto"/>
        <w:rPr>
          <w:del w:id="129" w:author="Jack W Williams" w:date="2017-02-27T16:53:00Z"/>
          <w:rFonts w:ascii="Times New Roman" w:hAnsi="Times New Roman"/>
        </w:rPr>
      </w:pPr>
      <w:del w:id="130" w:author="Jack W Williams" w:date="2017-02-27T16:53:00Z">
        <w:r w:rsidRPr="00E37E04" w:rsidDel="00D75232">
          <w:rPr>
            <w:rFonts w:ascii="Times New Roman" w:hAnsi="Times New Roman"/>
          </w:rPr>
          <w:delText>Data Configuration</w:delText>
        </w:r>
      </w:del>
    </w:p>
    <w:p w14:paraId="274B4023" w14:textId="32B3F4B5" w:rsidR="00DF0AE6" w:rsidRPr="00E37E04" w:rsidDel="00D75232" w:rsidRDefault="00331A6E" w:rsidP="003128D6">
      <w:pPr>
        <w:pStyle w:val="BodyText"/>
        <w:spacing w:before="120" w:line="240" w:lineRule="auto"/>
        <w:rPr>
          <w:del w:id="131" w:author="Jack W Williams" w:date="2017-02-27T16:53:00Z"/>
          <w:rFonts w:ascii="Times New Roman" w:hAnsi="Times New Roman" w:cstheme="minorBidi"/>
          <w:sz w:val="20"/>
          <w:szCs w:val="20"/>
          <w:rPrChange w:id="132" w:author="Jack W Williams" w:date="2017-02-27T12:10:00Z">
            <w:rPr>
              <w:del w:id="133" w:author="Jack W Williams" w:date="2017-02-27T16:53:00Z"/>
              <w:rFonts w:ascii="Times New Roman" w:hAnsi="Times New Roman" w:cs="Times New Roman"/>
              <w:sz w:val="24"/>
              <w:szCs w:val="24"/>
            </w:rPr>
          </w:rPrChange>
        </w:rPr>
        <w:pPrChange w:id="134" w:author="Jack W Williams" w:date="2017-02-27T12:10:00Z">
          <w:pPr>
            <w:pStyle w:val="FirstParagraph"/>
            <w:spacing w:before="0" w:after="0" w:line="480" w:lineRule="auto"/>
            <w:ind w:firstLine="720"/>
          </w:pPr>
        </w:pPrChange>
      </w:pPr>
      <w:bookmarkStart w:id="135" w:name="unconstrained-optimal"/>
      <w:bookmarkEnd w:id="135"/>
      <w:del w:id="136" w:author="Jack W Williams" w:date="2017-02-27T16:53:00Z">
        <w:r w:rsidRPr="00E37E04" w:rsidDel="00D75232">
          <w:rPr>
            <w:rFonts w:ascii="Times New Roman" w:hAnsi="Times New Roman" w:cs="Times New Roman"/>
            <w:sz w:val="24"/>
            <w:szCs w:val="24"/>
          </w:rPr>
          <w:delText xml:space="preserve">The accuracy surface of each model was fully evaluated, and the </w:delText>
        </w:r>
        <w:r w:rsidR="009214A1" w:rsidRPr="00E37E04" w:rsidDel="00D75232">
          <w:rPr>
            <w:rFonts w:ascii="Times New Roman" w:hAnsi="Times New Roman" w:cs="Times New Roman"/>
            <w:sz w:val="24"/>
            <w:szCs w:val="24"/>
          </w:rPr>
          <w:delText xml:space="preserve">point </w:delText>
        </w:r>
        <w:r w:rsidRPr="00E37E04" w:rsidDel="00D75232">
          <w:rPr>
            <w:rFonts w:ascii="Times New Roman" w:hAnsi="Times New Roman" w:cs="Times New Roman"/>
            <w:sz w:val="24"/>
            <w:szCs w:val="24"/>
          </w:rPr>
          <w:delText xml:space="preserve">that resulted in the highest accuracy with the least data was selected. </w:delText>
        </w:r>
        <w:r w:rsidR="00AC34D2" w:rsidRPr="00E37E04" w:rsidDel="00D75232">
          <w:rPr>
            <w:rFonts w:ascii="Times New Roman" w:hAnsi="Times New Roman" w:cs="Times New Roman"/>
            <w:sz w:val="24"/>
            <w:szCs w:val="24"/>
          </w:rPr>
          <w:delText xml:space="preserve">Most </w:delText>
        </w:r>
        <w:r w:rsidR="00BD6CEB" w:rsidRPr="00E37E04" w:rsidDel="00D75232">
          <w:rPr>
            <w:rFonts w:ascii="Times New Roman" w:hAnsi="Times New Roman" w:cs="Times New Roman"/>
            <w:sz w:val="24"/>
            <w:szCs w:val="24"/>
          </w:rPr>
          <w:delText>of the accuracy</w:delText>
        </w:r>
        <w:r w:rsidR="00237ED1" w:rsidRPr="00E37E04" w:rsidDel="00D75232">
          <w:rPr>
            <w:rFonts w:ascii="Times New Roman" w:hAnsi="Times New Roman" w:cs="Times New Roman"/>
            <w:sz w:val="24"/>
            <w:szCs w:val="24"/>
          </w:rPr>
          <w:delText>-</w:delText>
        </w:r>
        <w:r w:rsidR="00BD6CEB" w:rsidRPr="00E37E04" w:rsidDel="00D75232">
          <w:rPr>
            <w:rFonts w:ascii="Times New Roman" w:hAnsi="Times New Roman" w:cs="Times New Roman"/>
            <w:sz w:val="24"/>
            <w:szCs w:val="24"/>
          </w:rPr>
          <w:delText xml:space="preserve">maximizing </w:delText>
        </w:r>
        <w:r w:rsidR="00AC34D2" w:rsidRPr="00E37E04" w:rsidDel="00D75232">
          <w:rPr>
            <w:rFonts w:ascii="Times New Roman" w:hAnsi="Times New Roman" w:cs="Times New Roman"/>
            <w:sz w:val="24"/>
            <w:szCs w:val="24"/>
          </w:rPr>
          <w:delText>points lie close to the top right of the space</w:delText>
        </w:r>
        <w:r w:rsidR="00BD6CEB" w:rsidRPr="00E37E04" w:rsidDel="00D75232">
          <w:rPr>
            <w:rFonts w:ascii="Times New Roman" w:hAnsi="Times New Roman" w:cs="Times New Roman"/>
            <w:sz w:val="24"/>
            <w:szCs w:val="24"/>
          </w:rPr>
          <w:delText>; requiring all available data, as</w:delText>
        </w:r>
        <w:r w:rsidRPr="00E37E04" w:rsidDel="00D75232">
          <w:rPr>
            <w:rFonts w:ascii="Times New Roman" w:hAnsi="Times New Roman" w:cs="Times New Roman"/>
            <w:sz w:val="24"/>
            <w:szCs w:val="24"/>
          </w:rPr>
          <w:delText xml:space="preserve"> expected from </w:delText>
        </w:r>
        <w:r w:rsidR="00BD6CEB" w:rsidRPr="00E37E04" w:rsidDel="00D75232">
          <w:rPr>
            <w:rFonts w:ascii="Times New Roman" w:hAnsi="Times New Roman" w:cs="Times New Roman"/>
            <w:sz w:val="24"/>
            <w:szCs w:val="24"/>
          </w:rPr>
          <w:delText xml:space="preserve">both </w:delText>
        </w:r>
        <w:r w:rsidRPr="00E37E04" w:rsidDel="00D75232">
          <w:rPr>
            <w:rFonts w:ascii="Times New Roman" w:hAnsi="Times New Roman" w:cs="Times New Roman"/>
            <w:sz w:val="24"/>
            <w:szCs w:val="24"/>
          </w:rPr>
          <w:delText>theory and empirical analysis of model drivers</w:delText>
        </w:r>
        <w:r w:rsidR="00AC34D2" w:rsidRPr="00E37E04" w:rsidDel="00D75232">
          <w:rPr>
            <w:rFonts w:ascii="Times New Roman" w:hAnsi="Times New Roman" w:cs="Times New Roman"/>
            <w:sz w:val="24"/>
            <w:szCs w:val="24"/>
          </w:rPr>
          <w:delText xml:space="preserve">. </w:delText>
        </w:r>
        <w:r w:rsidRPr="00E37E04" w:rsidDel="00D75232">
          <w:rPr>
            <w:rFonts w:ascii="Times New Roman" w:hAnsi="Times New Roman" w:cs="Times New Roman"/>
            <w:sz w:val="24"/>
            <w:szCs w:val="24"/>
          </w:rPr>
          <w:delText>The</w:delText>
        </w:r>
        <w:r w:rsidR="00AC34D2" w:rsidRPr="00E37E04" w:rsidDel="00D75232">
          <w:rPr>
            <w:rFonts w:ascii="Times New Roman" w:hAnsi="Times New Roman" w:cs="Times New Roman"/>
            <w:sz w:val="24"/>
            <w:szCs w:val="24"/>
          </w:rPr>
          <w:delText xml:space="preserve"> </w:delText>
        </w:r>
        <w:r w:rsidR="00BD6CEB" w:rsidRPr="00E37E04" w:rsidDel="00D75232">
          <w:rPr>
            <w:rFonts w:ascii="Times New Roman" w:hAnsi="Times New Roman" w:cs="Times New Roman"/>
            <w:sz w:val="24"/>
            <w:szCs w:val="24"/>
          </w:rPr>
          <w:delText>total possible number of training examples and covariates</w:delText>
        </w:r>
        <w:r w:rsidR="00AC34D2" w:rsidRPr="00E37E04" w:rsidDel="00D75232">
          <w:rPr>
            <w:rFonts w:ascii="Times New Roman" w:hAnsi="Times New Roman" w:cs="Times New Roman"/>
            <w:sz w:val="24"/>
            <w:szCs w:val="24"/>
          </w:rPr>
          <w:delText xml:space="preserve"> was limited due to </w:delText>
        </w:r>
        <w:r w:rsidR="00BD6CEB" w:rsidRPr="00E37E04" w:rsidDel="00D75232">
          <w:rPr>
            <w:rFonts w:ascii="Times New Roman" w:hAnsi="Times New Roman" w:cs="Times New Roman"/>
            <w:sz w:val="24"/>
            <w:szCs w:val="24"/>
          </w:rPr>
          <w:delText xml:space="preserve">in the </w:delText>
        </w:r>
        <w:r w:rsidR="00AC34D2" w:rsidRPr="00E37E04" w:rsidDel="00D75232">
          <w:rPr>
            <w:rFonts w:ascii="Times New Roman" w:hAnsi="Times New Roman" w:cs="Times New Roman"/>
            <w:sz w:val="24"/>
            <w:szCs w:val="24"/>
          </w:rPr>
          <w:delText xml:space="preserve">experimental design, so </w:delText>
        </w:r>
        <w:r w:rsidRPr="00E37E04" w:rsidDel="00D75232">
          <w:rPr>
            <w:rFonts w:ascii="Times New Roman" w:hAnsi="Times New Roman" w:cs="Times New Roman"/>
            <w:sz w:val="24"/>
            <w:szCs w:val="24"/>
          </w:rPr>
          <w:delText>supplying additional data may further increase SDM accuracy</w:delText>
        </w:r>
        <w:r w:rsidR="00AC34D2" w:rsidRPr="00E37E04" w:rsidDel="00D75232">
          <w:rPr>
            <w:rFonts w:ascii="Times New Roman" w:hAnsi="Times New Roman" w:cs="Times New Roman"/>
            <w:sz w:val="24"/>
            <w:szCs w:val="24"/>
          </w:rPr>
          <w:delText xml:space="preserve">. However, </w:delText>
        </w:r>
        <w:r w:rsidR="00237ED1" w:rsidRPr="00E37E04" w:rsidDel="00D75232">
          <w:rPr>
            <w:rFonts w:ascii="Times New Roman" w:hAnsi="Times New Roman" w:cs="Times New Roman"/>
            <w:sz w:val="24"/>
            <w:szCs w:val="24"/>
          </w:rPr>
          <w:delText xml:space="preserve">literature suggests that typical SDM workflows often use less than </w:delText>
        </w:r>
        <w:r w:rsidR="009214A1" w:rsidRPr="00E37E04" w:rsidDel="00D75232">
          <w:rPr>
            <w:rFonts w:ascii="Times New Roman" w:hAnsi="Times New Roman" w:cs="Times New Roman"/>
            <w:sz w:val="24"/>
            <w:szCs w:val="24"/>
          </w:rPr>
          <w:delText>10,000 training e</w:delText>
        </w:r>
        <w:r w:rsidR="00237ED1" w:rsidRPr="00E37E04" w:rsidDel="00D75232">
          <w:rPr>
            <w:rFonts w:ascii="Times New Roman" w:hAnsi="Times New Roman" w:cs="Times New Roman"/>
            <w:sz w:val="24"/>
            <w:szCs w:val="24"/>
          </w:rPr>
          <w:delText>xamples and five covariates</w:delText>
        </w:r>
        <w:r w:rsidR="00AC34D2" w:rsidRPr="00E37E04" w:rsidDel="00D75232">
          <w:rPr>
            <w:rFonts w:ascii="Times New Roman" w:hAnsi="Times New Roman" w:cs="Times New Roman"/>
            <w:sz w:val="24"/>
            <w:szCs w:val="24"/>
          </w:rPr>
          <w:delText>.</w:delText>
        </w:r>
        <w:r w:rsidR="009214A1" w:rsidRPr="00E37E04" w:rsidDel="00D75232">
          <w:rPr>
            <w:rFonts w:ascii="Times New Roman" w:hAnsi="Times New Roman" w:cs="Times New Roman"/>
            <w:sz w:val="24"/>
            <w:szCs w:val="24"/>
          </w:rPr>
          <w:delText xml:space="preserve"> Interestingly, the MARS achieves its highest </w:delText>
        </w:r>
        <w:r w:rsidR="00237ED1" w:rsidRPr="00E37E04" w:rsidDel="00D75232">
          <w:rPr>
            <w:rFonts w:ascii="Times New Roman" w:hAnsi="Times New Roman" w:cs="Times New Roman"/>
            <w:sz w:val="24"/>
            <w:szCs w:val="24"/>
          </w:rPr>
          <w:delText xml:space="preserve">predicted </w:delText>
        </w:r>
        <w:r w:rsidR="009214A1" w:rsidRPr="00E37E04" w:rsidDel="00D75232">
          <w:rPr>
            <w:rFonts w:ascii="Times New Roman" w:hAnsi="Times New Roman" w:cs="Times New Roman"/>
            <w:sz w:val="24"/>
            <w:szCs w:val="24"/>
          </w:rPr>
          <w:delText xml:space="preserve">accuracy with only 1000 </w:delText>
        </w:r>
        <w:r w:rsidR="00237ED1" w:rsidRPr="00E37E04" w:rsidDel="00D75232">
          <w:rPr>
            <w:rFonts w:ascii="Times New Roman" w:hAnsi="Times New Roman" w:cs="Times New Roman"/>
            <w:sz w:val="24"/>
            <w:szCs w:val="24"/>
          </w:rPr>
          <w:delText xml:space="preserve">training examples, rather than </w:delText>
        </w:r>
        <w:r w:rsidR="009214A1" w:rsidRPr="00E37E04" w:rsidDel="00D75232">
          <w:rPr>
            <w:rFonts w:ascii="Times New Roman" w:hAnsi="Times New Roman" w:cs="Times New Roman"/>
            <w:sz w:val="24"/>
            <w:szCs w:val="24"/>
          </w:rPr>
          <w:delText>9000</w:delText>
        </w:r>
        <w:r w:rsidR="00237ED1" w:rsidRPr="00E37E04" w:rsidDel="00D75232">
          <w:rPr>
            <w:rFonts w:ascii="Times New Roman" w:hAnsi="Times New Roman" w:cs="Times New Roman"/>
            <w:sz w:val="24"/>
            <w:szCs w:val="24"/>
          </w:rPr>
          <w:delText xml:space="preserve"> or more</w:delText>
        </w:r>
        <w:r w:rsidR="009214A1" w:rsidRPr="00E37E04" w:rsidDel="00D75232">
          <w:rPr>
            <w:rFonts w:ascii="Times New Roman" w:hAnsi="Times New Roman" w:cs="Times New Roman"/>
            <w:sz w:val="24"/>
            <w:szCs w:val="24"/>
          </w:rPr>
          <w:delText xml:space="preserve"> for all other SDM types.  The MARS accuracy surface is interesting in that after ~1000 training examples, in which accuracy increases quite quickly, only the addition of more covariates can increase accuracy (</w:delText>
        </w:r>
        <w:r w:rsidR="00237ED1" w:rsidRPr="00E37E04" w:rsidDel="00D75232">
          <w:rPr>
            <w:rFonts w:ascii="Times New Roman" w:hAnsi="Times New Roman" w:cs="Times New Roman"/>
            <w:sz w:val="24"/>
            <w:szCs w:val="24"/>
          </w:rPr>
          <w:delText>see Figure 10</w:delText>
        </w:r>
        <w:r w:rsidR="009214A1" w:rsidRPr="00E37E04" w:rsidDel="00D75232">
          <w:rPr>
            <w:rFonts w:ascii="Times New Roman" w:hAnsi="Times New Roman" w:cs="Times New Roman"/>
            <w:sz w:val="24"/>
            <w:szCs w:val="24"/>
          </w:rPr>
          <w:delText xml:space="preserve">). </w:delText>
        </w:r>
        <w:r w:rsidR="00AC34D2" w:rsidRPr="00E37E04" w:rsidDel="00D75232">
          <w:rPr>
            <w:rFonts w:ascii="Times New Roman" w:hAnsi="Times New Roman" w:cs="Times New Roman"/>
            <w:sz w:val="24"/>
            <w:szCs w:val="24"/>
          </w:rPr>
          <w:delText>In all cases, additional covariates continued to increase accuracy up to the five covar</w:delText>
        </w:r>
        <w:r w:rsidR="00237ED1" w:rsidRPr="00E37E04" w:rsidDel="00D75232">
          <w:rPr>
            <w:rFonts w:ascii="Times New Roman" w:hAnsi="Times New Roman" w:cs="Times New Roman"/>
            <w:sz w:val="24"/>
            <w:szCs w:val="24"/>
          </w:rPr>
          <w:delText xml:space="preserve">iates included in this analysis, while additional training examples alone were not guaranteed to improve accuracy.  </w:delText>
        </w:r>
      </w:del>
    </w:p>
    <w:p w14:paraId="05B46D4B" w14:textId="175C7C08" w:rsidR="009214A1" w:rsidRPr="00E37E04" w:rsidDel="00896D49" w:rsidRDefault="00D75232" w:rsidP="003128D6">
      <w:pPr>
        <w:pStyle w:val="Heading3"/>
        <w:spacing w:before="120" w:line="240" w:lineRule="auto"/>
        <w:rPr>
          <w:rFonts w:ascii="Times New Roman" w:hAnsi="Times New Roman"/>
        </w:rPr>
      </w:pPr>
      <w:bookmarkStart w:id="137" w:name="_Toc350683691"/>
      <w:ins w:id="138" w:author="Jack W Williams" w:date="2017-02-27T16:53:00Z">
        <w:r w:rsidRPr="00E37E04">
          <w:rPr>
            <w:rFonts w:ascii="Times New Roman" w:hAnsi="Times New Roman"/>
          </w:rPr>
          <w:t xml:space="preserve">Optimal </w:t>
        </w:r>
      </w:ins>
      <w:r w:rsidR="009214A1" w:rsidRPr="00E37E04" w:rsidDel="00896D49">
        <w:rPr>
          <w:rFonts w:ascii="Times New Roman" w:hAnsi="Times New Roman"/>
        </w:rPr>
        <w:t>Hardware Configuration</w:t>
      </w:r>
      <w:bookmarkEnd w:id="137"/>
    </w:p>
    <w:p w14:paraId="180F985A" w14:textId="08ABE5E8" w:rsidR="00F94FEE" w:rsidRPr="00E37E04" w:rsidDel="00896D49" w:rsidRDefault="00D75232" w:rsidP="003128D6">
      <w:pPr>
        <w:pStyle w:val="BodyText"/>
        <w:spacing w:before="120" w:after="0" w:line="240" w:lineRule="auto"/>
        <w:ind w:firstLine="720"/>
        <w:rPr>
          <w:rFonts w:ascii="Times New Roman" w:hAnsi="Times New Roman" w:cs="Times New Roman"/>
          <w:sz w:val="24"/>
          <w:szCs w:val="24"/>
        </w:rPr>
      </w:pPr>
      <w:r w:rsidRPr="00E37E04">
        <w:rPr>
          <w:rStyle w:val="CommentReference"/>
          <w:rFonts w:ascii="Times New Roman" w:hAnsi="Times New Roman"/>
        </w:rPr>
        <w:commentReference w:id="139"/>
      </w:r>
      <w:r w:rsidRPr="00E37E04">
        <w:rPr>
          <w:rStyle w:val="CommentReference"/>
          <w:rFonts w:ascii="Times New Roman" w:hAnsi="Times New Roman"/>
        </w:rPr>
        <w:commentReference w:id="140"/>
      </w:r>
      <w:r w:rsidR="001619D2" w:rsidRPr="00E37E04" w:rsidDel="00896D49">
        <w:rPr>
          <w:rFonts w:ascii="Times New Roman" w:hAnsi="Times New Roman" w:cs="Times New Roman"/>
          <w:sz w:val="24"/>
          <w:szCs w:val="24"/>
        </w:rPr>
        <w:t>In general, this analysis suggests SDMs require few CPU cores</w:t>
      </w:r>
      <w:ins w:id="141" w:author="Jack W Williams" w:date="2017-02-27T16:54:00Z">
        <w:r w:rsidRPr="00E37E04">
          <w:rPr>
            <w:rFonts w:ascii="Times New Roman" w:hAnsi="Times New Roman" w:cs="Times New Roman"/>
            <w:sz w:val="24"/>
            <w:szCs w:val="24"/>
          </w:rPr>
          <w:t xml:space="preserve"> (Fig. 9)</w:t>
        </w:r>
      </w:ins>
      <w:r w:rsidR="001619D2" w:rsidRPr="00E37E04" w:rsidDel="00896D49">
        <w:rPr>
          <w:rFonts w:ascii="Times New Roman" w:hAnsi="Times New Roman" w:cs="Times New Roman"/>
          <w:sz w:val="24"/>
          <w:szCs w:val="24"/>
        </w:rPr>
        <w:t>. GBM-BRT is best suited to only one CPU core, whi</w:t>
      </w:r>
      <w:r w:rsidR="00237ED1" w:rsidRPr="00E37E04" w:rsidDel="00896D49">
        <w:rPr>
          <w:rFonts w:ascii="Times New Roman" w:hAnsi="Times New Roman" w:cs="Times New Roman"/>
          <w:sz w:val="24"/>
          <w:szCs w:val="24"/>
        </w:rPr>
        <w:t>le the GAM optim</w:t>
      </w:r>
      <w:ins w:id="142" w:author="Jack W Williams" w:date="2017-02-27T16:55:00Z">
        <w:r w:rsidRPr="00E37E04">
          <w:rPr>
            <w:rFonts w:ascii="Times New Roman" w:hAnsi="Times New Roman" w:cs="Times New Roman"/>
            <w:sz w:val="24"/>
            <w:szCs w:val="24"/>
          </w:rPr>
          <w:t>um</w:t>
        </w:r>
      </w:ins>
      <w:r w:rsidR="00237ED1" w:rsidRPr="00E37E04" w:rsidDel="00896D49">
        <w:rPr>
          <w:rFonts w:ascii="Times New Roman" w:hAnsi="Times New Roman" w:cs="Times New Roman"/>
          <w:sz w:val="24"/>
          <w:szCs w:val="24"/>
        </w:rPr>
        <w:t xml:space="preserve"> lies at 3 CPUs</w:t>
      </w:r>
      <w:r w:rsidR="001619D2" w:rsidRPr="00E37E04" w:rsidDel="00896D49">
        <w:rPr>
          <w:rFonts w:ascii="Times New Roman" w:hAnsi="Times New Roman" w:cs="Times New Roman"/>
          <w:sz w:val="24"/>
          <w:szCs w:val="24"/>
        </w:rPr>
        <w:t>. As suggested by moderate dependence on CPU cores in the runtime model</w:t>
      </w:r>
      <w:r w:rsidR="00237ED1" w:rsidRPr="00E37E04" w:rsidDel="00896D49">
        <w:rPr>
          <w:rFonts w:ascii="Times New Roman" w:hAnsi="Times New Roman" w:cs="Times New Roman"/>
          <w:sz w:val="24"/>
          <w:szCs w:val="24"/>
        </w:rPr>
        <w:t xml:space="preserve"> and the ability to build ensemble members on separate cores</w:t>
      </w:r>
      <w:r w:rsidR="001619D2" w:rsidRPr="00E37E04" w:rsidDel="00896D49">
        <w:rPr>
          <w:rFonts w:ascii="Times New Roman" w:hAnsi="Times New Roman" w:cs="Times New Roman"/>
          <w:sz w:val="24"/>
          <w:szCs w:val="24"/>
        </w:rPr>
        <w:t xml:space="preserve">, </w:t>
      </w:r>
      <w:ins w:id="143" w:author="Jack W Williams" w:date="2017-02-27T16:55:00Z">
        <w:r w:rsidRPr="00E37E04">
          <w:rPr>
            <w:rFonts w:ascii="Times New Roman" w:hAnsi="Times New Roman" w:cs="Times New Roman"/>
            <w:sz w:val="24"/>
            <w:szCs w:val="24"/>
          </w:rPr>
          <w:t>the optimal configuration for RF is</w:t>
        </w:r>
      </w:ins>
      <w:r w:rsidR="001619D2" w:rsidRPr="00E37E04" w:rsidDel="00896D49">
        <w:rPr>
          <w:rFonts w:ascii="Times New Roman" w:hAnsi="Times New Roman" w:cs="Times New Roman"/>
          <w:sz w:val="24"/>
          <w:szCs w:val="24"/>
        </w:rPr>
        <w:t xml:space="preserve"> b</w:t>
      </w:r>
      <w:r w:rsidR="00237ED1" w:rsidRPr="00E37E04" w:rsidDel="00896D49">
        <w:rPr>
          <w:rFonts w:ascii="Times New Roman" w:hAnsi="Times New Roman" w:cs="Times New Roman"/>
          <w:sz w:val="24"/>
          <w:szCs w:val="24"/>
        </w:rPr>
        <w:t>etween four and seven CPU cores</w:t>
      </w:r>
      <w:r w:rsidR="001619D2" w:rsidRPr="00E37E04" w:rsidDel="00896D49">
        <w:rPr>
          <w:rFonts w:ascii="Times New Roman" w:hAnsi="Times New Roman" w:cs="Times New Roman"/>
          <w:sz w:val="24"/>
          <w:szCs w:val="24"/>
        </w:rPr>
        <w:t xml:space="preserve">. </w:t>
      </w:r>
      <w:commentRangeStart w:id="144"/>
      <w:r w:rsidR="001619D2" w:rsidRPr="00E37E04" w:rsidDel="00896D49">
        <w:rPr>
          <w:rFonts w:ascii="Times New Roman" w:hAnsi="Times New Roman" w:cs="Times New Roman"/>
          <w:sz w:val="24"/>
          <w:szCs w:val="24"/>
        </w:rPr>
        <w:t>MARS require anywhere between 1 and 25 cores, however, due to the sampling issu</w:t>
      </w:r>
      <w:r w:rsidR="00237ED1" w:rsidRPr="00E37E04" w:rsidDel="00896D49">
        <w:rPr>
          <w:rFonts w:ascii="Times New Roman" w:hAnsi="Times New Roman" w:cs="Times New Roman"/>
          <w:sz w:val="24"/>
          <w:szCs w:val="24"/>
        </w:rPr>
        <w:t>es described above, this result</w:t>
      </w:r>
      <w:r w:rsidR="001619D2" w:rsidRPr="00E37E04" w:rsidDel="00896D49">
        <w:rPr>
          <w:rFonts w:ascii="Times New Roman" w:hAnsi="Times New Roman" w:cs="Times New Roman"/>
          <w:sz w:val="24"/>
          <w:szCs w:val="24"/>
        </w:rPr>
        <w:t xml:space="preserve"> should be interpreted carefully</w:t>
      </w:r>
      <w:commentRangeEnd w:id="144"/>
      <w:r w:rsidRPr="00E37E04">
        <w:rPr>
          <w:rStyle w:val="CommentReference"/>
          <w:rFonts w:ascii="Times New Roman" w:hAnsi="Times New Roman"/>
        </w:rPr>
        <w:commentReference w:id="144"/>
      </w:r>
      <w:r w:rsidR="001619D2" w:rsidRPr="00E37E04" w:rsidDel="00896D49">
        <w:rPr>
          <w:rFonts w:ascii="Times New Roman" w:hAnsi="Times New Roman" w:cs="Times New Roman"/>
          <w:sz w:val="24"/>
          <w:szCs w:val="24"/>
        </w:rPr>
        <w:t xml:space="preserve">. </w:t>
      </w:r>
    </w:p>
    <w:p w14:paraId="09030A69" w14:textId="1A43DE0F" w:rsidR="00896D49" w:rsidRPr="00E37E04" w:rsidRDefault="001619D2" w:rsidP="003128D6">
      <w:pPr>
        <w:pStyle w:val="BodyText"/>
        <w:spacing w:before="120" w:after="0" w:line="240" w:lineRule="auto"/>
        <w:ind w:firstLine="720"/>
        <w:rPr>
          <w:ins w:id="145" w:author="Jack W Williams" w:date="2017-02-27T16:58:00Z"/>
          <w:rFonts w:ascii="Times New Roman" w:hAnsi="Times New Roman" w:cs="Times New Roman"/>
          <w:sz w:val="24"/>
          <w:szCs w:val="24"/>
        </w:rPr>
      </w:pPr>
      <w:r w:rsidRPr="00E37E04" w:rsidDel="00896D49">
        <w:rPr>
          <w:rFonts w:ascii="Times New Roman" w:hAnsi="Times New Roman" w:cs="Times New Roman"/>
          <w:sz w:val="24"/>
          <w:szCs w:val="24"/>
        </w:rPr>
        <w:t>Memory requir</w:t>
      </w:r>
      <w:r w:rsidR="00237ED1" w:rsidRPr="00E37E04" w:rsidDel="00896D49">
        <w:rPr>
          <w:rFonts w:ascii="Times New Roman" w:hAnsi="Times New Roman" w:cs="Times New Roman"/>
          <w:sz w:val="24"/>
          <w:szCs w:val="24"/>
        </w:rPr>
        <w:t>ements are generally low</w:t>
      </w:r>
      <w:r w:rsidRPr="00E37E04" w:rsidDel="00896D49">
        <w:rPr>
          <w:rFonts w:ascii="Times New Roman" w:hAnsi="Times New Roman" w:cs="Times New Roman"/>
          <w:sz w:val="24"/>
          <w:szCs w:val="24"/>
        </w:rPr>
        <w:t xml:space="preserve">.  RF and GBM-BRT are both optimized at only one </w:t>
      </w:r>
      <w:r w:rsidR="00237ED1" w:rsidRPr="00E37E04" w:rsidDel="00896D49">
        <w:rPr>
          <w:rFonts w:ascii="Times New Roman" w:hAnsi="Times New Roman" w:cs="Times New Roman"/>
          <w:sz w:val="24"/>
          <w:szCs w:val="24"/>
        </w:rPr>
        <w:t xml:space="preserve">gigabyte of memory. </w:t>
      </w:r>
      <w:ins w:id="146" w:author="Jack W Williams" w:date="2017-02-27T16:55:00Z">
        <w:r w:rsidR="00D75232" w:rsidRPr="00E37E04">
          <w:rPr>
            <w:rFonts w:ascii="Times New Roman" w:hAnsi="Times New Roman" w:cs="Times New Roman"/>
            <w:sz w:val="24"/>
            <w:szCs w:val="24"/>
          </w:rPr>
          <w:t xml:space="preserve">Hence, the optimal configuration for RF should </w:t>
        </w:r>
      </w:ins>
      <w:ins w:id="147" w:author="Jack W Williams" w:date="2017-02-27T16:56:00Z">
        <w:r w:rsidR="00D75232" w:rsidRPr="00E37E04">
          <w:rPr>
            <w:rFonts w:ascii="Times New Roman" w:hAnsi="Times New Roman" w:cs="Times New Roman"/>
            <w:sz w:val="24"/>
            <w:szCs w:val="24"/>
          </w:rPr>
          <w:t>purchase time on</w:t>
        </w:r>
      </w:ins>
      <w:ins w:id="148" w:author="Jack W Williams" w:date="2017-02-27T16:55:00Z">
        <w:r w:rsidR="00D75232" w:rsidRPr="00E37E04">
          <w:rPr>
            <w:rFonts w:ascii="Times New Roman" w:hAnsi="Times New Roman" w:cs="Times New Roman"/>
            <w:sz w:val="24"/>
            <w:szCs w:val="24"/>
          </w:rPr>
          <w:t xml:space="preserve"> several cores but relatively little memory.  </w:t>
        </w:r>
      </w:ins>
      <w:r w:rsidR="00237ED1" w:rsidRPr="00E37E04" w:rsidDel="00896D49">
        <w:rPr>
          <w:rFonts w:ascii="Times New Roman" w:hAnsi="Times New Roman" w:cs="Times New Roman"/>
          <w:sz w:val="24"/>
          <w:szCs w:val="24"/>
        </w:rPr>
        <w:t xml:space="preserve">GAMs </w:t>
      </w:r>
      <w:r w:rsidRPr="00E37E04" w:rsidDel="00896D49">
        <w:rPr>
          <w:rFonts w:ascii="Times New Roman" w:hAnsi="Times New Roman" w:cs="Times New Roman"/>
          <w:sz w:val="24"/>
          <w:szCs w:val="24"/>
        </w:rPr>
        <w:t>are best suited to between one and 20 GB. Because of the clustering, each member of the optimal cluster is statistically identical, suggesting very little depe</w:t>
      </w:r>
      <w:r w:rsidR="00237ED1" w:rsidRPr="00E37E04" w:rsidDel="00896D49">
        <w:rPr>
          <w:rFonts w:ascii="Times New Roman" w:hAnsi="Times New Roman" w:cs="Times New Roman"/>
          <w:sz w:val="24"/>
          <w:szCs w:val="24"/>
        </w:rPr>
        <w:t>ndence on memory for GAM</w:t>
      </w:r>
      <w:ins w:id="149" w:author="Jack W Williams" w:date="2017-02-27T16:56:00Z">
        <w:r w:rsidR="00D75232" w:rsidRPr="00E37E04">
          <w:rPr>
            <w:rFonts w:ascii="Times New Roman" w:hAnsi="Times New Roman" w:cs="Times New Roman"/>
            <w:sz w:val="24"/>
            <w:szCs w:val="24"/>
          </w:rPr>
          <w:t>;</w:t>
        </w:r>
      </w:ins>
      <w:r w:rsidR="00237ED1" w:rsidRPr="00E37E04" w:rsidDel="00896D49">
        <w:rPr>
          <w:rFonts w:ascii="Times New Roman" w:hAnsi="Times New Roman" w:cs="Times New Roman"/>
          <w:sz w:val="24"/>
          <w:szCs w:val="24"/>
        </w:rPr>
        <w:t xml:space="preserve"> o</w:t>
      </w:r>
      <w:r w:rsidR="004B3F1F" w:rsidRPr="00E37E04" w:rsidDel="00896D49">
        <w:rPr>
          <w:rFonts w:ascii="Times New Roman" w:hAnsi="Times New Roman" w:cs="Times New Roman"/>
          <w:sz w:val="24"/>
          <w:szCs w:val="24"/>
        </w:rPr>
        <w:t xml:space="preserve">ne GB of memory is as suitable for running these models as </w:t>
      </w:r>
      <w:r w:rsidR="00237ED1" w:rsidRPr="00E37E04" w:rsidDel="00896D49">
        <w:rPr>
          <w:rFonts w:ascii="Times New Roman" w:hAnsi="Times New Roman" w:cs="Times New Roman"/>
          <w:sz w:val="24"/>
          <w:szCs w:val="24"/>
        </w:rPr>
        <w:t>25 GB</w:t>
      </w:r>
      <w:r w:rsidR="004B3F1F" w:rsidRPr="00E37E04" w:rsidDel="00896D49">
        <w:rPr>
          <w:rFonts w:ascii="Times New Roman" w:hAnsi="Times New Roman" w:cs="Times New Roman"/>
          <w:sz w:val="24"/>
          <w:szCs w:val="24"/>
        </w:rPr>
        <w:t>.</w:t>
      </w:r>
      <w:r w:rsidRPr="00E37E04" w:rsidDel="00896D49">
        <w:rPr>
          <w:rFonts w:ascii="Times New Roman" w:hAnsi="Times New Roman" w:cs="Times New Roman"/>
          <w:sz w:val="24"/>
          <w:szCs w:val="24"/>
        </w:rPr>
        <w:t xml:space="preserve"> </w:t>
      </w:r>
      <w:r w:rsidR="00237ED1" w:rsidRPr="00E37E04" w:rsidDel="00896D49">
        <w:rPr>
          <w:rFonts w:ascii="Times New Roman" w:hAnsi="Times New Roman" w:cs="Times New Roman"/>
          <w:sz w:val="24"/>
          <w:szCs w:val="24"/>
        </w:rPr>
        <w:t xml:space="preserve">Looking back at the contributors to the runtime of this model confirms that </w:t>
      </w:r>
      <w:r w:rsidR="004B3F1F" w:rsidRPr="00E37E04" w:rsidDel="00896D49">
        <w:rPr>
          <w:rFonts w:ascii="Times New Roman" w:hAnsi="Times New Roman" w:cs="Times New Roman"/>
          <w:sz w:val="24"/>
          <w:szCs w:val="24"/>
        </w:rPr>
        <w:t xml:space="preserve">virtually no structure in the data is explained by </w:t>
      </w:r>
      <w:r w:rsidR="00237ED1" w:rsidRPr="00E37E04" w:rsidDel="00896D49">
        <w:rPr>
          <w:rFonts w:ascii="Times New Roman" w:hAnsi="Times New Roman" w:cs="Times New Roman"/>
          <w:sz w:val="24"/>
          <w:szCs w:val="24"/>
        </w:rPr>
        <w:t>VM</w:t>
      </w:r>
      <w:r w:rsidR="004B3F1F" w:rsidRPr="00E37E04" w:rsidDel="00896D49">
        <w:rPr>
          <w:rFonts w:ascii="Times New Roman" w:hAnsi="Times New Roman" w:cs="Times New Roman"/>
          <w:sz w:val="24"/>
          <w:szCs w:val="24"/>
        </w:rPr>
        <w:t xml:space="preserve"> memory. Therefore, this SDM can be interpreted as requiring only one GB of memory. Finally, MAR</w:t>
      </w:r>
      <w:r w:rsidR="00237ED1" w:rsidRPr="00E37E04" w:rsidDel="00896D49">
        <w:rPr>
          <w:rFonts w:ascii="Times New Roman" w:hAnsi="Times New Roman" w:cs="Times New Roman"/>
          <w:sz w:val="24"/>
          <w:szCs w:val="24"/>
        </w:rPr>
        <w:t>S is optimized at 16 GB of RAM, though again, this result</w:t>
      </w:r>
      <w:r w:rsidR="004B3F1F" w:rsidRPr="00E37E04" w:rsidDel="00896D49">
        <w:rPr>
          <w:rFonts w:ascii="Times New Roman" w:hAnsi="Times New Roman" w:cs="Times New Roman"/>
          <w:sz w:val="24"/>
          <w:szCs w:val="24"/>
        </w:rPr>
        <w:t xml:space="preserve"> should be discarded or interpreted </w:t>
      </w:r>
      <w:r w:rsidR="00237ED1" w:rsidRPr="00E37E04" w:rsidDel="00896D49">
        <w:rPr>
          <w:rFonts w:ascii="Times New Roman" w:hAnsi="Times New Roman" w:cs="Times New Roman"/>
          <w:sz w:val="24"/>
          <w:szCs w:val="24"/>
        </w:rPr>
        <w:t>with caution</w:t>
      </w:r>
      <w:r w:rsidR="004B3F1F" w:rsidRPr="00E37E04" w:rsidDel="00896D49">
        <w:rPr>
          <w:rFonts w:ascii="Times New Roman" w:hAnsi="Times New Roman" w:cs="Times New Roman"/>
          <w:sz w:val="24"/>
          <w:szCs w:val="24"/>
        </w:rPr>
        <w:t>. Furthermore, the second best cluster (not shown) only</w:t>
      </w:r>
      <w:ins w:id="150" w:author="Jack W Williams" w:date="2017-02-27T16:57:00Z">
        <w:r w:rsidR="00D75232" w:rsidRPr="00E37E04">
          <w:rPr>
            <w:rFonts w:ascii="Times New Roman" w:hAnsi="Times New Roman" w:cs="Times New Roman"/>
            <w:sz w:val="24"/>
            <w:szCs w:val="24"/>
          </w:rPr>
          <w:t xml:space="preserve"> requires</w:t>
        </w:r>
      </w:ins>
      <w:r w:rsidR="004B3F1F" w:rsidRPr="00E37E04" w:rsidDel="00896D49">
        <w:rPr>
          <w:rFonts w:ascii="Times New Roman" w:hAnsi="Times New Roman" w:cs="Times New Roman"/>
          <w:sz w:val="24"/>
          <w:szCs w:val="24"/>
        </w:rPr>
        <w:t xml:space="preserve"> 1 GB of memory, </w:t>
      </w:r>
      <w:r w:rsidR="00237ED1" w:rsidRPr="00E37E04" w:rsidDel="00896D49">
        <w:rPr>
          <w:rFonts w:ascii="Times New Roman" w:hAnsi="Times New Roman" w:cs="Times New Roman"/>
          <w:sz w:val="24"/>
          <w:szCs w:val="24"/>
        </w:rPr>
        <w:t xml:space="preserve">further </w:t>
      </w:r>
      <w:ins w:id="151" w:author="Jack W Williams" w:date="2017-02-27T16:57:00Z">
        <w:r w:rsidR="00D75232" w:rsidRPr="00E37E04">
          <w:rPr>
            <w:rFonts w:ascii="Times New Roman" w:hAnsi="Times New Roman" w:cs="Times New Roman"/>
            <w:sz w:val="24"/>
            <w:szCs w:val="24"/>
          </w:rPr>
          <w:t xml:space="preserve">suggesting that the </w:t>
        </w:r>
      </w:ins>
      <w:ins w:id="152" w:author="Jack W Williams" w:date="2017-02-27T16:58:00Z">
        <w:r w:rsidR="00D75232" w:rsidRPr="00E37E04">
          <w:rPr>
            <w:rFonts w:ascii="Times New Roman" w:hAnsi="Times New Roman" w:cs="Times New Roman"/>
            <w:sz w:val="24"/>
            <w:szCs w:val="24"/>
          </w:rPr>
          <w:t xml:space="preserve">apparent </w:t>
        </w:r>
      </w:ins>
      <w:ins w:id="153" w:author="Jack W Williams" w:date="2017-02-27T16:57:00Z">
        <w:r w:rsidR="00D75232" w:rsidRPr="00E37E04">
          <w:rPr>
            <w:rFonts w:ascii="Times New Roman" w:hAnsi="Times New Roman" w:cs="Times New Roman"/>
            <w:sz w:val="24"/>
            <w:szCs w:val="24"/>
          </w:rPr>
          <w:t xml:space="preserve">MARS </w:t>
        </w:r>
      </w:ins>
      <w:ins w:id="154" w:author="Jack W Williams" w:date="2017-02-27T16:58:00Z">
        <w:r w:rsidR="00D75232" w:rsidRPr="00E37E04">
          <w:rPr>
            <w:rFonts w:ascii="Times New Roman" w:hAnsi="Times New Roman" w:cs="Times New Roman"/>
            <w:sz w:val="24"/>
            <w:szCs w:val="24"/>
          </w:rPr>
          <w:t>optimum</w:t>
        </w:r>
      </w:ins>
      <w:ins w:id="155" w:author="Jack W Williams" w:date="2017-02-27T16:57:00Z">
        <w:r w:rsidR="00D75232" w:rsidRPr="00E37E04">
          <w:rPr>
            <w:rFonts w:ascii="Times New Roman" w:hAnsi="Times New Roman" w:cs="Times New Roman"/>
            <w:sz w:val="24"/>
            <w:szCs w:val="24"/>
          </w:rPr>
          <w:t xml:space="preserve"> for 16 GB is </w:t>
        </w:r>
      </w:ins>
      <w:ins w:id="156" w:author="Jack W Williams" w:date="2017-02-27T16:58:00Z">
        <w:r w:rsidR="00D75232" w:rsidRPr="00E37E04">
          <w:rPr>
            <w:rFonts w:ascii="Times New Roman" w:hAnsi="Times New Roman" w:cs="Times New Roman"/>
            <w:sz w:val="24"/>
            <w:szCs w:val="24"/>
          </w:rPr>
          <w:t>an artifact of uneven sampling design</w:t>
        </w:r>
      </w:ins>
      <w:r w:rsidR="004B3F1F" w:rsidRPr="00E37E04" w:rsidDel="00896D49">
        <w:rPr>
          <w:rFonts w:ascii="Times New Roman" w:hAnsi="Times New Roman" w:cs="Times New Roman"/>
          <w:sz w:val="24"/>
          <w:szCs w:val="24"/>
        </w:rPr>
        <w:t xml:space="preserve">. </w:t>
      </w:r>
    </w:p>
    <w:p w14:paraId="42A8D0F9" w14:textId="77777777" w:rsidR="00D75232" w:rsidRPr="00E37E04" w:rsidRDefault="00D75232" w:rsidP="003128D6">
      <w:pPr>
        <w:pStyle w:val="BodyText"/>
        <w:spacing w:before="120" w:after="0" w:line="240" w:lineRule="auto"/>
        <w:ind w:firstLine="720"/>
        <w:rPr>
          <w:rFonts w:ascii="Times New Roman" w:hAnsi="Times New Roman" w:cs="Times New Roman"/>
          <w:sz w:val="24"/>
          <w:szCs w:val="24"/>
        </w:rPr>
      </w:pPr>
    </w:p>
    <w:p w14:paraId="17C2AA1B" w14:textId="77777777" w:rsidR="00ED29B0" w:rsidRPr="00C63CD7" w:rsidRDefault="00AC34D2" w:rsidP="003128D6">
      <w:pPr>
        <w:pStyle w:val="Heading1"/>
        <w:spacing w:before="120" w:line="240" w:lineRule="auto"/>
        <w:rPr>
          <w:ins w:id="157" w:author="Jack W Williams" w:date="2017-02-28T10:44:00Z"/>
          <w:b/>
        </w:rPr>
      </w:pPr>
      <w:bookmarkStart w:id="158" w:name="data-constrained-optimization-1"/>
      <w:bookmarkStart w:id="159" w:name="discussion"/>
      <w:bookmarkStart w:id="160" w:name="_Toc350683692"/>
      <w:bookmarkEnd w:id="158"/>
      <w:bookmarkEnd w:id="159"/>
      <w:commentRangeStart w:id="161"/>
      <w:r w:rsidRPr="00C63CD7">
        <w:rPr>
          <w:b/>
        </w:rPr>
        <w:t>Discussion</w:t>
      </w:r>
      <w:commentRangeEnd w:id="161"/>
      <w:r w:rsidR="000B7C70" w:rsidRPr="00C63CD7">
        <w:rPr>
          <w:rStyle w:val="CommentReference"/>
          <w:b/>
          <w:smallCaps w:val="0"/>
          <w:spacing w:val="0"/>
        </w:rPr>
        <w:commentReference w:id="161"/>
      </w:r>
      <w:bookmarkEnd w:id="160"/>
    </w:p>
    <w:p w14:paraId="0BA45864" w14:textId="77777777" w:rsidR="00ED29B0" w:rsidRPr="00C63CD7" w:rsidRDefault="00ED29B0" w:rsidP="003128D6">
      <w:pPr>
        <w:pStyle w:val="Heading1"/>
        <w:spacing w:before="120" w:line="240" w:lineRule="auto"/>
        <w:rPr>
          <w:ins w:id="162" w:author="Jack W Williams" w:date="2017-02-28T10:44:00Z"/>
          <w:b/>
        </w:rPr>
      </w:pPr>
      <w:bookmarkStart w:id="163" w:name="_Toc350683693"/>
      <w:commentRangeStart w:id="164"/>
      <w:ins w:id="165" w:author="Jack W Williams" w:date="2017-02-28T10:44:00Z">
        <w:r w:rsidRPr="00C63CD7">
          <w:rPr>
            <w:b/>
          </w:rPr>
          <w:t>Overview</w:t>
        </w:r>
      </w:ins>
      <w:commentRangeEnd w:id="164"/>
      <w:ins w:id="166" w:author="Jack W Williams" w:date="2017-02-28T11:10:00Z">
        <w:r w:rsidR="00CA372B" w:rsidRPr="00C63CD7">
          <w:rPr>
            <w:rStyle w:val="CommentReference"/>
            <w:b/>
            <w:smallCaps w:val="0"/>
            <w:spacing w:val="0"/>
          </w:rPr>
          <w:commentReference w:id="164"/>
        </w:r>
      </w:ins>
      <w:bookmarkEnd w:id="163"/>
    </w:p>
    <w:p w14:paraId="2AB360B6" w14:textId="3C8F3644" w:rsidR="00F94FEE" w:rsidRPr="00E37E04" w:rsidRDefault="001E5B9F" w:rsidP="003128D6">
      <w:pPr>
        <w:spacing w:before="120" w:line="240" w:lineRule="auto"/>
        <w:rPr>
          <w:ins w:id="167" w:author="Jack W Williams" w:date="2017-02-28T10:52:00Z"/>
          <w:rFonts w:ascii="Times New Roman" w:hAnsi="Times New Roman"/>
        </w:rPr>
      </w:pPr>
      <w:commentRangeStart w:id="168"/>
      <w:ins w:id="169" w:author="Jack W Williams" w:date="2017-02-28T10:45:00Z">
        <w:r w:rsidRPr="00E37E04">
          <w:rPr>
            <w:rFonts w:ascii="Times New Roman" w:hAnsi="Times New Roman"/>
          </w:rPr>
          <w:t>These analyses thus show how the optimization framework developed here can be applied to identify optimal hardware</w:t>
        </w:r>
      </w:ins>
      <w:commentRangeEnd w:id="168"/>
      <w:ins w:id="170" w:author="Jack W Williams" w:date="2017-02-28T10:46:00Z">
        <w:r w:rsidRPr="00E37E04">
          <w:rPr>
            <w:rStyle w:val="CommentReference"/>
            <w:rFonts w:ascii="Times New Roman" w:hAnsi="Times New Roman"/>
          </w:rPr>
          <w:commentReference w:id="168"/>
        </w:r>
        <w:r w:rsidRPr="00E37E04">
          <w:rPr>
            <w:rFonts w:ascii="Times New Roman" w:hAnsi="Times New Roman"/>
          </w:rPr>
          <w:t>.</w:t>
        </w:r>
      </w:ins>
      <w:ins w:id="171" w:author="Jack W Williams" w:date="2017-02-28T10:45:00Z">
        <w:r w:rsidRPr="00E37E04">
          <w:rPr>
            <w:rFonts w:ascii="Times New Roman" w:hAnsi="Times New Roman"/>
          </w:rPr>
          <w:t xml:space="preserve"> </w:t>
        </w:r>
      </w:ins>
      <w:ins w:id="172" w:author="Jack W Williams" w:date="2017-02-28T10:46:00Z">
        <w:r w:rsidRPr="00E37E04">
          <w:rPr>
            <w:rFonts w:ascii="Times New Roman" w:hAnsi="Times New Roman"/>
          </w:rPr>
          <w:t xml:space="preserve"> In an era of rapidly growing biodiversity databases and highly flexible hardware</w:t>
        </w:r>
      </w:ins>
      <w:ins w:id="173" w:author="Jack W Williams" w:date="2017-02-28T10:48:00Z">
        <w:r w:rsidRPr="00E37E04">
          <w:rPr>
            <w:rFonts w:ascii="Times New Roman" w:hAnsi="Times New Roman"/>
          </w:rPr>
          <w:t xml:space="preserve"> configurations made available by cloud computing, more of this kind of work will be needed.  </w:t>
        </w:r>
      </w:ins>
      <w:ins w:id="174" w:author="Jack W Williams" w:date="2017-02-28T10:49:00Z">
        <w:r w:rsidRPr="00E37E04">
          <w:rPr>
            <w:rFonts w:ascii="Times New Roman" w:hAnsi="Times New Roman"/>
          </w:rPr>
          <w:t>For the current generation of biodiversity models explored here, a key finding is that most of them, with the exception of Random Forests, are not well structured to harness the computing power enabled by cloud computing.</w:t>
        </w:r>
      </w:ins>
      <w:ins w:id="175" w:author="Jack W Williams" w:date="2017-02-28T10:50:00Z">
        <w:r w:rsidRPr="00E37E04">
          <w:rPr>
            <w:rFonts w:ascii="Times New Roman" w:hAnsi="Times New Roman"/>
          </w:rPr>
          <w:t xml:space="preserve">  The optimization framework developed here is general and could be applied to other ecological models.  </w:t>
        </w:r>
      </w:ins>
    </w:p>
    <w:p w14:paraId="5F2D8D66" w14:textId="78ED116A" w:rsidR="001E5B9F" w:rsidRPr="00E37E04" w:rsidRDefault="001E5B9F" w:rsidP="003128D6">
      <w:pPr>
        <w:spacing w:before="120" w:line="240" w:lineRule="auto"/>
        <w:rPr>
          <w:rFonts w:ascii="Times New Roman" w:hAnsi="Times New Roman"/>
        </w:rPr>
      </w:pPr>
      <w:ins w:id="176" w:author="Jack W Williams" w:date="2017-02-28T10:52:00Z">
        <w:r w:rsidRPr="00E37E04">
          <w:rPr>
            <w:rFonts w:ascii="Times New Roman" w:hAnsi="Times New Roman"/>
          </w:rPr>
          <w:tab/>
        </w:r>
        <w:commentRangeStart w:id="177"/>
        <w:r w:rsidRPr="00E37E04">
          <w:rPr>
            <w:rFonts w:ascii="Times New Roman" w:hAnsi="Times New Roman"/>
          </w:rPr>
          <w:t>Of the four hypotheses developed here, our findings supported X and did not support Y</w:t>
        </w:r>
        <w:commentRangeEnd w:id="177"/>
        <w:r w:rsidRPr="00E37E04">
          <w:rPr>
            <w:rStyle w:val="CommentReference"/>
            <w:rFonts w:ascii="Times New Roman" w:hAnsi="Times New Roman"/>
          </w:rPr>
          <w:commentReference w:id="177"/>
        </w:r>
        <w:r w:rsidRPr="00E37E04">
          <w:rPr>
            <w:rFonts w:ascii="Times New Roman" w:hAnsi="Times New Roman"/>
          </w:rPr>
          <w:t>.</w:t>
        </w:r>
      </w:ins>
    </w:p>
    <w:p w14:paraId="3E91F40B" w14:textId="20C0E274" w:rsidR="00F94FEE" w:rsidRPr="00E37E04" w:rsidRDefault="00237ED1" w:rsidP="003128D6">
      <w:pPr>
        <w:pStyle w:val="Heading2"/>
        <w:spacing w:before="120" w:line="240" w:lineRule="auto"/>
        <w:rPr>
          <w:rFonts w:ascii="Times New Roman" w:hAnsi="Times New Roman"/>
          <w:sz w:val="24"/>
          <w:szCs w:val="24"/>
        </w:rPr>
      </w:pPr>
      <w:bookmarkStart w:id="178" w:name="establishing-the-accuracy-maximizing-poi"/>
      <w:bookmarkStart w:id="179" w:name="_Toc350683694"/>
      <w:bookmarkEnd w:id="178"/>
      <w:commentRangeStart w:id="180"/>
      <w:r w:rsidRPr="00E37E04">
        <w:rPr>
          <w:rFonts w:ascii="Times New Roman" w:hAnsi="Times New Roman"/>
          <w:sz w:val="24"/>
          <w:szCs w:val="24"/>
        </w:rPr>
        <w:t>Relative Location of the</w:t>
      </w:r>
      <w:r w:rsidR="00AC34D2" w:rsidRPr="00E37E04">
        <w:rPr>
          <w:rFonts w:ascii="Times New Roman" w:hAnsi="Times New Roman"/>
          <w:sz w:val="24"/>
          <w:szCs w:val="24"/>
        </w:rPr>
        <w:t xml:space="preserve"> Accuracy Maximizing Point</w:t>
      </w:r>
      <w:commentRangeEnd w:id="180"/>
      <w:r w:rsidR="00ED29B0" w:rsidRPr="00E37E04">
        <w:rPr>
          <w:rStyle w:val="CommentReference"/>
          <w:rFonts w:ascii="Times New Roman" w:hAnsi="Times New Roman"/>
          <w:smallCaps w:val="0"/>
        </w:rPr>
        <w:commentReference w:id="180"/>
      </w:r>
      <w:bookmarkEnd w:id="179"/>
    </w:p>
    <w:p w14:paraId="004C203E" w14:textId="1674524F" w:rsidR="00F94FEE" w:rsidRPr="00E37E04" w:rsidRDefault="00C07FCD" w:rsidP="003128D6">
      <w:pPr>
        <w:pStyle w:val="FirstParagraph"/>
        <w:spacing w:before="120" w:after="0" w:line="240" w:lineRule="auto"/>
        <w:ind w:firstLine="720"/>
        <w:rPr>
          <w:rFonts w:ascii="Times New Roman" w:hAnsi="Times New Roman" w:cs="Times New Roman"/>
          <w:sz w:val="24"/>
          <w:szCs w:val="24"/>
        </w:rPr>
      </w:pPr>
      <w:commentRangeStart w:id="181"/>
      <w:r w:rsidRPr="00E37E04">
        <w:rPr>
          <w:rFonts w:ascii="Times New Roman" w:hAnsi="Times New Roman" w:cs="Times New Roman"/>
          <w:sz w:val="24"/>
          <w:szCs w:val="24"/>
        </w:rPr>
        <w:t xml:space="preserve">The position </w:t>
      </w:r>
      <w:r w:rsidR="003E5342" w:rsidRPr="00E37E04">
        <w:rPr>
          <w:rFonts w:ascii="Times New Roman" w:hAnsi="Times New Roman" w:cs="Times New Roman"/>
          <w:sz w:val="24"/>
          <w:szCs w:val="24"/>
        </w:rPr>
        <w:t xml:space="preserve">of the data </w:t>
      </w:r>
      <w:r w:rsidRPr="00E37E04">
        <w:rPr>
          <w:rFonts w:ascii="Times New Roman" w:hAnsi="Times New Roman" w:cs="Times New Roman"/>
          <w:sz w:val="24"/>
          <w:szCs w:val="24"/>
        </w:rPr>
        <w:t xml:space="preserve">configuration </w:t>
      </w:r>
      <w:r w:rsidR="003E5342" w:rsidRPr="00E37E04">
        <w:rPr>
          <w:rFonts w:ascii="Times New Roman" w:hAnsi="Times New Roman" w:cs="Times New Roman"/>
          <w:sz w:val="24"/>
          <w:szCs w:val="24"/>
        </w:rPr>
        <w:t xml:space="preserve">that maximizes accuracy within the space of training examples and covariates </w:t>
      </w:r>
      <w:r w:rsidR="00AC34D2" w:rsidRPr="00E37E04">
        <w:rPr>
          <w:rFonts w:ascii="Times New Roman" w:hAnsi="Times New Roman" w:cs="Times New Roman"/>
          <w:sz w:val="24"/>
          <w:szCs w:val="24"/>
        </w:rPr>
        <w:t>yields an</w:t>
      </w:r>
      <w:r w:rsidR="00237ED1" w:rsidRPr="00E37E04">
        <w:rPr>
          <w:rFonts w:ascii="Times New Roman" w:hAnsi="Times New Roman" w:cs="Times New Roman"/>
          <w:sz w:val="24"/>
          <w:szCs w:val="24"/>
        </w:rPr>
        <w:t xml:space="preserve"> interesting perspective on the maximization of </w:t>
      </w:r>
      <w:r w:rsidR="00AC34D2" w:rsidRPr="00E37E04">
        <w:rPr>
          <w:rFonts w:ascii="Times New Roman" w:hAnsi="Times New Roman" w:cs="Times New Roman"/>
          <w:sz w:val="24"/>
          <w:szCs w:val="24"/>
        </w:rPr>
        <w:t>SDM accuracy</w:t>
      </w:r>
      <w:commentRangeEnd w:id="181"/>
      <w:r w:rsidR="00705DB7" w:rsidRPr="00E37E04">
        <w:rPr>
          <w:rStyle w:val="CommentReference"/>
          <w:rFonts w:ascii="Times New Roman" w:hAnsi="Times New Roman"/>
        </w:rPr>
        <w:commentReference w:id="181"/>
      </w:r>
      <w:r w:rsidR="00AC34D2" w:rsidRPr="00E37E04">
        <w:rPr>
          <w:rFonts w:ascii="Times New Roman" w:hAnsi="Times New Roman" w:cs="Times New Roman"/>
          <w:sz w:val="24"/>
          <w:szCs w:val="24"/>
        </w:rPr>
        <w:t xml:space="preserve">. </w:t>
      </w:r>
      <w:commentRangeStart w:id="182"/>
      <w:r w:rsidR="00237ED1" w:rsidRPr="00E37E04">
        <w:rPr>
          <w:rFonts w:ascii="Times New Roman" w:hAnsi="Times New Roman" w:cs="Times New Roman"/>
          <w:sz w:val="24"/>
          <w:szCs w:val="24"/>
        </w:rPr>
        <w:t xml:space="preserve">One </w:t>
      </w:r>
      <w:r w:rsidR="00A21986" w:rsidRPr="00E37E04">
        <w:rPr>
          <w:rFonts w:ascii="Times New Roman" w:hAnsi="Times New Roman" w:cs="Times New Roman"/>
          <w:sz w:val="24"/>
          <w:szCs w:val="24"/>
        </w:rPr>
        <w:t>might suggest that additional</w:t>
      </w:r>
      <w:r w:rsidR="00AC34D2" w:rsidRPr="00E37E04">
        <w:rPr>
          <w:rFonts w:ascii="Times New Roman" w:hAnsi="Times New Roman" w:cs="Times New Roman"/>
          <w:sz w:val="24"/>
          <w:szCs w:val="24"/>
        </w:rPr>
        <w:t xml:space="preserve"> </w:t>
      </w:r>
      <w:r w:rsidR="00A21986" w:rsidRPr="00E37E04">
        <w:rPr>
          <w:rFonts w:ascii="Times New Roman" w:hAnsi="Times New Roman" w:cs="Times New Roman"/>
          <w:sz w:val="24"/>
          <w:szCs w:val="24"/>
        </w:rPr>
        <w:t>covariates</w:t>
      </w:r>
      <w:r w:rsidR="00AC34D2" w:rsidRPr="00E37E04">
        <w:rPr>
          <w:rFonts w:ascii="Times New Roman" w:hAnsi="Times New Roman" w:cs="Times New Roman"/>
          <w:sz w:val="24"/>
          <w:szCs w:val="24"/>
        </w:rPr>
        <w:t xml:space="preserve"> and </w:t>
      </w:r>
      <w:r w:rsidR="00A21986" w:rsidRPr="00E37E04">
        <w:rPr>
          <w:rFonts w:ascii="Times New Roman" w:hAnsi="Times New Roman" w:cs="Times New Roman"/>
          <w:sz w:val="24"/>
          <w:szCs w:val="24"/>
        </w:rPr>
        <w:t>training examples would uniformly enhance model prediction and</w:t>
      </w:r>
      <w:r w:rsidR="00237ED1" w:rsidRPr="00E37E04">
        <w:rPr>
          <w:rFonts w:ascii="Times New Roman" w:hAnsi="Times New Roman" w:cs="Times New Roman"/>
          <w:sz w:val="24"/>
          <w:szCs w:val="24"/>
        </w:rPr>
        <w:t xml:space="preserve"> its</w:t>
      </w:r>
      <w:r w:rsidR="00A21986" w:rsidRPr="00E37E04">
        <w:rPr>
          <w:rFonts w:ascii="Times New Roman" w:hAnsi="Times New Roman" w:cs="Times New Roman"/>
          <w:sz w:val="24"/>
          <w:szCs w:val="24"/>
        </w:rPr>
        <w:t xml:space="preserve"> ability to characterize future examples</w:t>
      </w:r>
      <w:r w:rsidR="00237ED1" w:rsidRPr="00E37E04">
        <w:rPr>
          <w:rFonts w:ascii="Times New Roman" w:hAnsi="Times New Roman" w:cs="Times New Roman"/>
          <w:sz w:val="24"/>
          <w:szCs w:val="24"/>
        </w:rPr>
        <w:t>. However, observational results</w:t>
      </w:r>
      <w:r w:rsidR="00AC34D2" w:rsidRPr="00E37E04">
        <w:rPr>
          <w:rFonts w:ascii="Times New Roman" w:hAnsi="Times New Roman" w:cs="Times New Roman"/>
          <w:sz w:val="24"/>
          <w:szCs w:val="24"/>
        </w:rPr>
        <w:t xml:space="preserve"> </w:t>
      </w:r>
      <w:r w:rsidR="00A21986" w:rsidRPr="00E37E04">
        <w:rPr>
          <w:rFonts w:ascii="Times New Roman" w:hAnsi="Times New Roman" w:cs="Times New Roman"/>
          <w:sz w:val="24"/>
          <w:szCs w:val="24"/>
        </w:rPr>
        <w:t>suggest</w:t>
      </w:r>
      <w:r w:rsidR="00237ED1" w:rsidRPr="00E37E04">
        <w:rPr>
          <w:rFonts w:ascii="Times New Roman" w:hAnsi="Times New Roman" w:cs="Times New Roman"/>
          <w:sz w:val="24"/>
          <w:szCs w:val="24"/>
        </w:rPr>
        <w:t xml:space="preserve"> otherwise</w:t>
      </w:r>
      <w:r w:rsidR="00AC34D2" w:rsidRPr="00E37E04">
        <w:rPr>
          <w:rFonts w:ascii="Times New Roman" w:hAnsi="Times New Roman" w:cs="Times New Roman"/>
          <w:sz w:val="24"/>
          <w:szCs w:val="24"/>
        </w:rPr>
        <w:t xml:space="preserve">. </w:t>
      </w:r>
      <w:r w:rsidR="00A21986" w:rsidRPr="00E37E04">
        <w:rPr>
          <w:rFonts w:ascii="Times New Roman" w:hAnsi="Times New Roman" w:cs="Times New Roman"/>
          <w:sz w:val="24"/>
          <w:szCs w:val="24"/>
        </w:rPr>
        <w:t xml:space="preserve">While </w:t>
      </w:r>
      <w:r w:rsidR="00AC34D2" w:rsidRPr="00E37E04">
        <w:rPr>
          <w:rFonts w:ascii="Times New Roman" w:hAnsi="Times New Roman" w:cs="Times New Roman"/>
          <w:sz w:val="24"/>
          <w:szCs w:val="24"/>
        </w:rPr>
        <w:t xml:space="preserve">GBM-BRT and RF require all </w:t>
      </w:r>
      <w:r w:rsidR="00A21986" w:rsidRPr="00E37E04">
        <w:rPr>
          <w:rFonts w:ascii="Times New Roman" w:hAnsi="Times New Roman" w:cs="Times New Roman"/>
          <w:sz w:val="24"/>
          <w:szCs w:val="24"/>
        </w:rPr>
        <w:t>available data, both</w:t>
      </w:r>
      <w:r w:rsidR="00AC34D2" w:rsidRPr="00E37E04">
        <w:rPr>
          <w:rFonts w:ascii="Times New Roman" w:hAnsi="Times New Roman" w:cs="Times New Roman"/>
          <w:sz w:val="24"/>
          <w:szCs w:val="24"/>
        </w:rPr>
        <w:t xml:space="preserve"> GAM and MARS require less than the full dataset to maximize accuracy</w:t>
      </w:r>
      <w:r w:rsidR="00A21986" w:rsidRPr="00E37E04">
        <w:rPr>
          <w:rFonts w:ascii="Times New Roman" w:hAnsi="Times New Roman" w:cs="Times New Roman"/>
          <w:sz w:val="24"/>
          <w:szCs w:val="24"/>
        </w:rPr>
        <w:t xml:space="preserve">, needing </w:t>
      </w:r>
      <w:r w:rsidR="00AC34D2" w:rsidRPr="00E37E04">
        <w:rPr>
          <w:rFonts w:ascii="Times New Roman" w:hAnsi="Times New Roman" w:cs="Times New Roman"/>
          <w:sz w:val="24"/>
          <w:szCs w:val="24"/>
        </w:rPr>
        <w:t xml:space="preserve">less training examples. </w:t>
      </w:r>
      <w:commentRangeEnd w:id="182"/>
      <w:r w:rsidR="0098788C" w:rsidRPr="00E37E04">
        <w:rPr>
          <w:rStyle w:val="CommentReference"/>
          <w:rFonts w:ascii="Times New Roman" w:hAnsi="Times New Roman"/>
        </w:rPr>
        <w:commentReference w:id="182"/>
      </w:r>
      <w:r w:rsidR="0098788C" w:rsidRPr="00E37E04">
        <w:rPr>
          <w:rStyle w:val="CommentReference"/>
          <w:rFonts w:ascii="Times New Roman" w:hAnsi="Times New Roman"/>
        </w:rPr>
        <w:commentReference w:id="183"/>
      </w:r>
    </w:p>
    <w:p w14:paraId="037DA0A0" w14:textId="35EA18E8" w:rsidR="00F94FEE" w:rsidRPr="00E37E04" w:rsidRDefault="004521E2" w:rsidP="003128D6">
      <w:pPr>
        <w:pStyle w:val="BodyText"/>
        <w:spacing w:before="120" w:after="0" w:line="240" w:lineRule="auto"/>
        <w:ind w:firstLine="720"/>
        <w:rPr>
          <w:rFonts w:ascii="Times New Roman" w:hAnsi="Times New Roman" w:cs="Times New Roman"/>
          <w:sz w:val="24"/>
          <w:szCs w:val="24"/>
        </w:rPr>
      </w:pPr>
      <w:commentRangeStart w:id="184"/>
      <w:r w:rsidRPr="00E37E04">
        <w:rPr>
          <w:rFonts w:ascii="Times New Roman" w:hAnsi="Times New Roman" w:cs="Times New Roman"/>
          <w:sz w:val="24"/>
          <w:szCs w:val="24"/>
        </w:rPr>
        <w:t>All</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SDMs</w:t>
      </w:r>
      <w:r w:rsidR="00AC34D2" w:rsidRPr="00E37E04">
        <w:rPr>
          <w:rFonts w:ascii="Times New Roman" w:hAnsi="Times New Roman" w:cs="Times New Roman"/>
          <w:sz w:val="24"/>
          <w:szCs w:val="24"/>
        </w:rPr>
        <w:t xml:space="preserve"> show a rapid increase in accuracy </w:t>
      </w:r>
      <w:r w:rsidRPr="00E37E04">
        <w:rPr>
          <w:rFonts w:ascii="Times New Roman" w:hAnsi="Times New Roman" w:cs="Times New Roman"/>
          <w:sz w:val="24"/>
          <w:szCs w:val="24"/>
        </w:rPr>
        <w:t xml:space="preserve">with the addition of the first </w:t>
      </w:r>
      <w:r w:rsidR="00AC34D2" w:rsidRPr="00E37E04">
        <w:rPr>
          <w:rFonts w:ascii="Times New Roman" w:hAnsi="Times New Roman" w:cs="Times New Roman"/>
          <w:sz w:val="24"/>
          <w:szCs w:val="24"/>
        </w:rPr>
        <w:t xml:space="preserve">1000 training examples, after which the number of covariates </w:t>
      </w:r>
      <w:r w:rsidR="004434EA" w:rsidRPr="00E37E04">
        <w:rPr>
          <w:rFonts w:ascii="Times New Roman" w:hAnsi="Times New Roman" w:cs="Times New Roman"/>
          <w:sz w:val="24"/>
          <w:szCs w:val="24"/>
        </w:rPr>
        <w:t xml:space="preserve">dominates </w:t>
      </w:r>
      <w:proofErr w:type="gramStart"/>
      <w:r w:rsidR="004434EA" w:rsidRPr="00E37E04">
        <w:rPr>
          <w:rFonts w:ascii="Times New Roman" w:hAnsi="Times New Roman" w:cs="Times New Roman"/>
          <w:sz w:val="24"/>
          <w:szCs w:val="24"/>
        </w:rPr>
        <w:t>an</w:t>
      </w:r>
      <w:r w:rsidR="00AC34D2" w:rsidRPr="00E37E04">
        <w:rPr>
          <w:rFonts w:ascii="Times New Roman" w:hAnsi="Times New Roman" w:cs="Times New Roman"/>
          <w:sz w:val="24"/>
          <w:szCs w:val="24"/>
        </w:rPr>
        <w:t xml:space="preserve"> increase</w:t>
      </w:r>
      <w:proofErr w:type="gramEnd"/>
      <w:r w:rsidR="00AC34D2" w:rsidRPr="00E37E04">
        <w:rPr>
          <w:rFonts w:ascii="Times New Roman" w:hAnsi="Times New Roman" w:cs="Times New Roman"/>
          <w:sz w:val="24"/>
          <w:szCs w:val="24"/>
        </w:rPr>
        <w:t xml:space="preserve"> accuracy. GAM, GBM-BRT, and MARS all show nearly </w:t>
      </w:r>
      <w:r w:rsidR="004434EA" w:rsidRPr="00E37E04">
        <w:rPr>
          <w:rFonts w:ascii="Times New Roman" w:hAnsi="Times New Roman" w:cs="Times New Roman"/>
          <w:sz w:val="24"/>
          <w:szCs w:val="24"/>
        </w:rPr>
        <w:t xml:space="preserve">vertical ASR curves </w:t>
      </w:r>
      <w:r w:rsidR="00AC34D2" w:rsidRPr="00E37E04">
        <w:rPr>
          <w:rFonts w:ascii="Times New Roman" w:hAnsi="Times New Roman" w:cs="Times New Roman"/>
          <w:sz w:val="24"/>
          <w:szCs w:val="24"/>
        </w:rPr>
        <w:t xml:space="preserve">after approximately 2500 training examples, </w:t>
      </w:r>
      <w:r w:rsidRPr="00E37E04">
        <w:rPr>
          <w:rFonts w:ascii="Times New Roman" w:hAnsi="Times New Roman" w:cs="Times New Roman"/>
          <w:sz w:val="24"/>
          <w:szCs w:val="24"/>
        </w:rPr>
        <w:t>indicating that</w:t>
      </w:r>
      <w:r w:rsidR="00AC34D2" w:rsidRPr="00E37E04">
        <w:rPr>
          <w:rFonts w:ascii="Times New Roman" w:hAnsi="Times New Roman" w:cs="Times New Roman"/>
          <w:sz w:val="24"/>
          <w:szCs w:val="24"/>
        </w:rPr>
        <w:t xml:space="preserve"> additional </w:t>
      </w:r>
      <w:r w:rsidRPr="00E37E04">
        <w:rPr>
          <w:rFonts w:ascii="Times New Roman" w:hAnsi="Times New Roman" w:cs="Times New Roman"/>
          <w:sz w:val="24"/>
          <w:szCs w:val="24"/>
        </w:rPr>
        <w:t>occurrence observations</w:t>
      </w:r>
      <w:r w:rsidR="00AC34D2" w:rsidRPr="00E37E04">
        <w:rPr>
          <w:rFonts w:ascii="Times New Roman" w:hAnsi="Times New Roman" w:cs="Times New Roman"/>
          <w:sz w:val="24"/>
          <w:szCs w:val="24"/>
        </w:rPr>
        <w:t xml:space="preserve"> are unlikely to significantly affect model accurac</w:t>
      </w:r>
      <w:r w:rsidR="004434EA" w:rsidRPr="00E37E04">
        <w:rPr>
          <w:rFonts w:ascii="Times New Roman" w:hAnsi="Times New Roman" w:cs="Times New Roman"/>
          <w:sz w:val="24"/>
          <w:szCs w:val="24"/>
        </w:rPr>
        <w:t xml:space="preserve">y. Instead, more covariates must be included </w:t>
      </w:r>
      <w:r w:rsidRPr="00E37E04">
        <w:rPr>
          <w:rFonts w:ascii="Times New Roman" w:hAnsi="Times New Roman" w:cs="Times New Roman"/>
          <w:sz w:val="24"/>
          <w:szCs w:val="24"/>
        </w:rPr>
        <w:t>to increase accuracy</w:t>
      </w:r>
      <w:r w:rsidR="00AC34D2" w:rsidRPr="00E37E04">
        <w:rPr>
          <w:rFonts w:ascii="Times New Roman" w:hAnsi="Times New Roman" w:cs="Times New Roman"/>
          <w:sz w:val="24"/>
          <w:szCs w:val="24"/>
        </w:rPr>
        <w:t xml:space="preserve">. RF shows an </w:t>
      </w:r>
      <w:r w:rsidRPr="00E37E04">
        <w:rPr>
          <w:rFonts w:ascii="Times New Roman" w:hAnsi="Times New Roman" w:cs="Times New Roman"/>
          <w:sz w:val="24"/>
          <w:szCs w:val="24"/>
        </w:rPr>
        <w:t xml:space="preserve">interesting </w:t>
      </w:r>
      <w:r w:rsidR="00AC34D2" w:rsidRPr="00E37E04">
        <w:rPr>
          <w:rFonts w:ascii="Times New Roman" w:hAnsi="Times New Roman" w:cs="Times New Roman"/>
          <w:sz w:val="24"/>
          <w:szCs w:val="24"/>
        </w:rPr>
        <w:t xml:space="preserve">oblique pattern of accuracy contours throughout, indicating that training examples can be easily substituted for covariates, and visa versa, if sufficient data exists. Like GBM-BRT, a flattening of the </w:t>
      </w:r>
      <w:r w:rsidR="004434EA" w:rsidRPr="00E37E04">
        <w:rPr>
          <w:rFonts w:ascii="Times New Roman" w:hAnsi="Times New Roman" w:cs="Times New Roman"/>
          <w:sz w:val="24"/>
          <w:szCs w:val="24"/>
        </w:rPr>
        <w:t>ASR</w:t>
      </w:r>
      <w:r w:rsidR="00AC34D2" w:rsidRPr="00E37E04">
        <w:rPr>
          <w:rFonts w:ascii="Times New Roman" w:hAnsi="Times New Roman" w:cs="Times New Roman"/>
          <w:sz w:val="24"/>
          <w:szCs w:val="24"/>
        </w:rPr>
        <w:t xml:space="preserve"> contours indicates</w:t>
      </w:r>
      <w:r w:rsidR="004434EA" w:rsidRPr="00E37E04">
        <w:rPr>
          <w:rFonts w:ascii="Times New Roman" w:hAnsi="Times New Roman" w:cs="Times New Roman"/>
          <w:sz w:val="24"/>
          <w:szCs w:val="24"/>
        </w:rPr>
        <w:t xml:space="preserve"> that eventually,</w:t>
      </w:r>
      <w:r w:rsidR="00AC34D2" w:rsidRPr="00E37E04">
        <w:rPr>
          <w:rFonts w:ascii="Times New Roman" w:hAnsi="Times New Roman" w:cs="Times New Roman"/>
          <w:sz w:val="24"/>
          <w:szCs w:val="24"/>
        </w:rPr>
        <w:t xml:space="preserve"> many thousands of training examples </w:t>
      </w:r>
      <w:r w:rsidRPr="00E37E04">
        <w:rPr>
          <w:rFonts w:ascii="Times New Roman" w:hAnsi="Times New Roman" w:cs="Times New Roman"/>
          <w:sz w:val="24"/>
          <w:szCs w:val="24"/>
        </w:rPr>
        <w:t>are</w:t>
      </w:r>
      <w:r w:rsidR="00AC34D2" w:rsidRPr="00E37E04">
        <w:rPr>
          <w:rFonts w:ascii="Times New Roman" w:hAnsi="Times New Roman" w:cs="Times New Roman"/>
          <w:sz w:val="24"/>
          <w:szCs w:val="24"/>
        </w:rPr>
        <w:t xml:space="preserve"> needed to</w:t>
      </w:r>
      <w:r w:rsidRPr="00E37E04">
        <w:rPr>
          <w:rFonts w:ascii="Times New Roman" w:hAnsi="Times New Roman" w:cs="Times New Roman"/>
          <w:sz w:val="24"/>
          <w:szCs w:val="24"/>
        </w:rPr>
        <w:t xml:space="preserve"> substantially increase accuracy</w:t>
      </w:r>
      <w:r w:rsidR="004434EA" w:rsidRPr="00E37E04">
        <w:rPr>
          <w:rFonts w:ascii="Times New Roman" w:hAnsi="Times New Roman" w:cs="Times New Roman"/>
          <w:sz w:val="24"/>
          <w:szCs w:val="24"/>
        </w:rPr>
        <w:t>, while</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adding more covariates is unlikely to affect accuracy.</w:t>
      </w:r>
      <w:commentRangeEnd w:id="184"/>
      <w:r w:rsidR="00200B98" w:rsidRPr="00E37E04">
        <w:rPr>
          <w:rStyle w:val="CommentReference"/>
          <w:rFonts w:ascii="Times New Roman" w:hAnsi="Times New Roman"/>
        </w:rPr>
        <w:commentReference w:id="184"/>
      </w:r>
    </w:p>
    <w:p w14:paraId="0587D327" w14:textId="3456EAA8" w:rsidR="00F94FEE" w:rsidRPr="00E37E04" w:rsidRDefault="0098788C" w:rsidP="003128D6">
      <w:pPr>
        <w:pStyle w:val="BodyText"/>
        <w:spacing w:before="120" w:after="0" w:line="240" w:lineRule="auto"/>
        <w:ind w:firstLine="720"/>
        <w:rPr>
          <w:ins w:id="185" w:author="Jack W Williams" w:date="2017-02-27T16:58:00Z"/>
          <w:rFonts w:ascii="Times New Roman" w:hAnsi="Times New Roman" w:cs="Times New Roman"/>
          <w:sz w:val="24"/>
          <w:szCs w:val="24"/>
        </w:rPr>
      </w:pPr>
      <w:commentRangeStart w:id="186"/>
      <w:ins w:id="187" w:author="Jack W Williams" w:date="2017-02-28T09:21:00Z">
        <w:r w:rsidRPr="00E37E04">
          <w:rPr>
            <w:rFonts w:ascii="Times New Roman" w:hAnsi="Times New Roman" w:cs="Times New Roman"/>
            <w:sz w:val="24"/>
            <w:szCs w:val="24"/>
          </w:rPr>
          <w:t xml:space="preserve">A given accuracy in SDM may be achieved by several unique data configurations, suggesting that an accuracy substitution rate (ASR) may be used to characterize the amount of one input that can be substituted to get to the accuracy obtained by an increase in the other input.  The ASR is dynamic and changes across models and across the configuration space. </w:t>
        </w:r>
      </w:ins>
      <w:r w:rsidR="00AC34D2" w:rsidRPr="00E37E04">
        <w:rPr>
          <w:rFonts w:ascii="Times New Roman" w:hAnsi="Times New Roman" w:cs="Times New Roman"/>
          <w:sz w:val="24"/>
          <w:szCs w:val="24"/>
        </w:rPr>
        <w:t xml:space="preserve">The ASR is important </w:t>
      </w:r>
      <w:r w:rsidR="004521E2" w:rsidRPr="00E37E04">
        <w:rPr>
          <w:rFonts w:ascii="Times New Roman" w:hAnsi="Times New Roman" w:cs="Times New Roman"/>
          <w:sz w:val="24"/>
          <w:szCs w:val="24"/>
        </w:rPr>
        <w:t xml:space="preserve">to evaluate </w:t>
      </w:r>
      <w:r w:rsidR="00AC34D2" w:rsidRPr="00E37E04">
        <w:rPr>
          <w:rFonts w:ascii="Times New Roman" w:hAnsi="Times New Roman" w:cs="Times New Roman"/>
          <w:sz w:val="24"/>
          <w:szCs w:val="24"/>
        </w:rPr>
        <w:t>for three reasons. Firs</w:t>
      </w:r>
      <w:r w:rsidR="004521E2" w:rsidRPr="00E37E04">
        <w:rPr>
          <w:rFonts w:ascii="Times New Roman" w:hAnsi="Times New Roman" w:cs="Times New Roman"/>
          <w:sz w:val="24"/>
          <w:szCs w:val="24"/>
        </w:rPr>
        <w:t>t, it provides the model us</w:t>
      </w:r>
      <w:r w:rsidR="004434EA" w:rsidRPr="00E37E04">
        <w:rPr>
          <w:rFonts w:ascii="Times New Roman" w:hAnsi="Times New Roman" w:cs="Times New Roman"/>
          <w:sz w:val="24"/>
          <w:szCs w:val="24"/>
        </w:rPr>
        <w:t xml:space="preserve">er with the tools to predict </w:t>
      </w:r>
      <w:r w:rsidR="00AC34D2" w:rsidRPr="00E37E04">
        <w:rPr>
          <w:rFonts w:ascii="Times New Roman" w:hAnsi="Times New Roman" w:cs="Times New Roman"/>
          <w:sz w:val="24"/>
          <w:szCs w:val="24"/>
        </w:rPr>
        <w:t xml:space="preserve">maximum accuracy with </w:t>
      </w:r>
      <w:r w:rsidR="004434EA" w:rsidRPr="00E37E04">
        <w:rPr>
          <w:rFonts w:ascii="Times New Roman" w:hAnsi="Times New Roman" w:cs="Times New Roman"/>
          <w:sz w:val="24"/>
          <w:szCs w:val="24"/>
        </w:rPr>
        <w:t>their</w:t>
      </w:r>
      <w:r w:rsidR="00AC34D2" w:rsidRPr="00E37E04">
        <w:rPr>
          <w:rFonts w:ascii="Times New Roman" w:hAnsi="Times New Roman" w:cs="Times New Roman"/>
          <w:sz w:val="24"/>
          <w:szCs w:val="24"/>
        </w:rPr>
        <w:t xml:space="preserve"> giv</w:t>
      </w:r>
      <w:r w:rsidR="004521E2" w:rsidRPr="00E37E04">
        <w:rPr>
          <w:rFonts w:ascii="Times New Roman" w:hAnsi="Times New Roman" w:cs="Times New Roman"/>
          <w:sz w:val="24"/>
          <w:szCs w:val="24"/>
        </w:rPr>
        <w:t>en data</w:t>
      </w:r>
      <w:r w:rsidR="004434EA" w:rsidRPr="00E37E04">
        <w:rPr>
          <w:rFonts w:ascii="Times New Roman" w:hAnsi="Times New Roman" w:cs="Times New Roman"/>
          <w:sz w:val="24"/>
          <w:szCs w:val="24"/>
        </w:rPr>
        <w:t>, before a model is run</w:t>
      </w:r>
      <w:r w:rsidR="004521E2" w:rsidRPr="00E37E04">
        <w:rPr>
          <w:rFonts w:ascii="Times New Roman" w:hAnsi="Times New Roman" w:cs="Times New Roman"/>
          <w:sz w:val="24"/>
          <w:szCs w:val="24"/>
        </w:rPr>
        <w:t xml:space="preserve">. While </w:t>
      </w:r>
      <w:r w:rsidR="004434EA" w:rsidRPr="00E37E04">
        <w:rPr>
          <w:rFonts w:ascii="Times New Roman" w:hAnsi="Times New Roman" w:cs="Times New Roman"/>
          <w:sz w:val="24"/>
          <w:szCs w:val="24"/>
        </w:rPr>
        <w:t>the</w:t>
      </w:r>
      <w:r w:rsidR="004521E2" w:rsidRPr="00E37E04">
        <w:rPr>
          <w:rFonts w:ascii="Times New Roman" w:hAnsi="Times New Roman" w:cs="Times New Roman"/>
          <w:sz w:val="24"/>
          <w:szCs w:val="24"/>
        </w:rPr>
        <w:t xml:space="preserve"> accuracy may be low,</w:t>
      </w:r>
      <w:r w:rsidR="00AC34D2" w:rsidRPr="00E37E04">
        <w:rPr>
          <w:rFonts w:ascii="Times New Roman" w:hAnsi="Times New Roman" w:cs="Times New Roman"/>
          <w:sz w:val="24"/>
          <w:szCs w:val="24"/>
        </w:rPr>
        <w:t xml:space="preserve"> knowing </w:t>
      </w:r>
      <w:r w:rsidR="004521E2" w:rsidRPr="00E37E04">
        <w:rPr>
          <w:rFonts w:ascii="Times New Roman" w:hAnsi="Times New Roman" w:cs="Times New Roman"/>
          <w:sz w:val="24"/>
          <w:szCs w:val="24"/>
        </w:rPr>
        <w:t>the character of</w:t>
      </w:r>
      <w:r w:rsidR="00AC34D2" w:rsidRPr="00E37E04">
        <w:rPr>
          <w:rFonts w:ascii="Times New Roman" w:hAnsi="Times New Roman" w:cs="Times New Roman"/>
          <w:sz w:val="24"/>
          <w:szCs w:val="24"/>
        </w:rPr>
        <w:t xml:space="preserve"> the accuracy surface </w:t>
      </w:r>
      <w:r w:rsidR="004521E2" w:rsidRPr="00E37E04">
        <w:rPr>
          <w:rFonts w:ascii="Times New Roman" w:hAnsi="Times New Roman" w:cs="Times New Roman"/>
          <w:sz w:val="24"/>
          <w:szCs w:val="24"/>
        </w:rPr>
        <w:t>informs the</w:t>
      </w:r>
      <w:r w:rsidR="00AC34D2" w:rsidRPr="00E37E04">
        <w:rPr>
          <w:rFonts w:ascii="Times New Roman" w:hAnsi="Times New Roman" w:cs="Times New Roman"/>
          <w:sz w:val="24"/>
          <w:szCs w:val="24"/>
        </w:rPr>
        <w:t xml:space="preserve"> model user </w:t>
      </w:r>
      <w:r w:rsidR="004521E2" w:rsidRPr="00E37E04">
        <w:rPr>
          <w:rFonts w:ascii="Times New Roman" w:hAnsi="Times New Roman" w:cs="Times New Roman"/>
          <w:sz w:val="24"/>
          <w:szCs w:val="24"/>
        </w:rPr>
        <w:t>of estimated</w:t>
      </w:r>
      <w:r w:rsidR="00AC34D2" w:rsidRPr="00E37E04">
        <w:rPr>
          <w:rFonts w:ascii="Times New Roman" w:hAnsi="Times New Roman" w:cs="Times New Roman"/>
          <w:sz w:val="24"/>
          <w:szCs w:val="24"/>
        </w:rPr>
        <w:t xml:space="preserve"> accuracy before they begin the modeling process. Second, </w:t>
      </w:r>
      <w:r w:rsidR="004521E2" w:rsidRPr="00E37E04">
        <w:rPr>
          <w:rFonts w:ascii="Times New Roman" w:hAnsi="Times New Roman" w:cs="Times New Roman"/>
          <w:sz w:val="24"/>
          <w:szCs w:val="24"/>
        </w:rPr>
        <w:t xml:space="preserve">it can be used to </w:t>
      </w:r>
      <w:r w:rsidR="00AC34D2" w:rsidRPr="00E37E04">
        <w:rPr>
          <w:rFonts w:ascii="Times New Roman" w:hAnsi="Times New Roman" w:cs="Times New Roman"/>
          <w:sz w:val="24"/>
          <w:szCs w:val="24"/>
        </w:rPr>
        <w:t>identify when</w:t>
      </w:r>
      <w:r w:rsidR="004521E2" w:rsidRPr="00E37E04">
        <w:rPr>
          <w:rFonts w:ascii="Times New Roman" w:hAnsi="Times New Roman" w:cs="Times New Roman"/>
          <w:sz w:val="24"/>
          <w:szCs w:val="24"/>
        </w:rPr>
        <w:t xml:space="preserve"> garnering</w:t>
      </w:r>
      <w:r w:rsidR="00AC34D2" w:rsidRPr="00E37E04">
        <w:rPr>
          <w:rFonts w:ascii="Times New Roman" w:hAnsi="Times New Roman" w:cs="Times New Roman"/>
          <w:sz w:val="24"/>
          <w:szCs w:val="24"/>
        </w:rPr>
        <w:t xml:space="preserve"> additional data is no longer necessary</w:t>
      </w:r>
      <w:r w:rsidR="004521E2" w:rsidRPr="00E37E04">
        <w:rPr>
          <w:rFonts w:ascii="Times New Roman" w:hAnsi="Times New Roman" w:cs="Times New Roman"/>
          <w:sz w:val="24"/>
          <w:szCs w:val="24"/>
        </w:rPr>
        <w:t xml:space="preserve"> or where additional data collection efforts should be pointed</w:t>
      </w:r>
      <w:r w:rsidR="00AC34D2" w:rsidRPr="00E37E04">
        <w:rPr>
          <w:rFonts w:ascii="Times New Roman" w:hAnsi="Times New Roman" w:cs="Times New Roman"/>
          <w:sz w:val="24"/>
          <w:szCs w:val="24"/>
        </w:rPr>
        <w:t xml:space="preserve">. </w:t>
      </w:r>
      <w:r w:rsidR="004521E2" w:rsidRPr="00E37E04">
        <w:rPr>
          <w:rFonts w:ascii="Times New Roman" w:hAnsi="Times New Roman" w:cs="Times New Roman"/>
          <w:sz w:val="24"/>
          <w:szCs w:val="24"/>
        </w:rPr>
        <w:t xml:space="preserve">Depending on the SDM, effort could be put preferentially into finding additional covariates or training examples. In a data-limited situation, for example, when modeling a rare species, a researcher </w:t>
      </w:r>
      <w:r w:rsidR="004434EA" w:rsidRPr="00E37E04">
        <w:rPr>
          <w:rFonts w:ascii="Times New Roman" w:hAnsi="Times New Roman" w:cs="Times New Roman"/>
          <w:sz w:val="24"/>
          <w:szCs w:val="24"/>
        </w:rPr>
        <w:t>weigh</w:t>
      </w:r>
      <w:r w:rsidR="004521E2" w:rsidRPr="00E37E04">
        <w:rPr>
          <w:rFonts w:ascii="Times New Roman" w:hAnsi="Times New Roman" w:cs="Times New Roman"/>
          <w:sz w:val="24"/>
          <w:szCs w:val="24"/>
        </w:rPr>
        <w:t xml:space="preserve"> the relative return in accuracy of identifying a</w:t>
      </w:r>
      <w:r w:rsidR="004434EA" w:rsidRPr="00E37E04">
        <w:rPr>
          <w:rFonts w:ascii="Times New Roman" w:hAnsi="Times New Roman" w:cs="Times New Roman"/>
          <w:sz w:val="24"/>
          <w:szCs w:val="24"/>
        </w:rPr>
        <w:t xml:space="preserve">dditional occurrence points </w:t>
      </w:r>
      <w:r w:rsidR="004521E2" w:rsidRPr="00E37E04">
        <w:rPr>
          <w:rFonts w:ascii="Times New Roman" w:hAnsi="Times New Roman" w:cs="Times New Roman"/>
          <w:sz w:val="24"/>
          <w:szCs w:val="24"/>
        </w:rPr>
        <w:t xml:space="preserve">against the </w:t>
      </w:r>
      <w:r w:rsidR="004434EA" w:rsidRPr="00E37E04">
        <w:rPr>
          <w:rFonts w:ascii="Times New Roman" w:hAnsi="Times New Roman" w:cs="Times New Roman"/>
          <w:sz w:val="24"/>
          <w:szCs w:val="24"/>
        </w:rPr>
        <w:t xml:space="preserve">expected </w:t>
      </w:r>
      <w:r w:rsidR="004521E2" w:rsidRPr="00E37E04">
        <w:rPr>
          <w:rFonts w:ascii="Times New Roman" w:hAnsi="Times New Roman" w:cs="Times New Roman"/>
          <w:sz w:val="24"/>
          <w:szCs w:val="24"/>
        </w:rPr>
        <w:t xml:space="preserve">effort </w:t>
      </w:r>
      <w:r w:rsidR="004434EA" w:rsidRPr="00E37E04">
        <w:rPr>
          <w:rFonts w:ascii="Times New Roman" w:hAnsi="Times New Roman" w:cs="Times New Roman"/>
          <w:sz w:val="24"/>
          <w:szCs w:val="24"/>
        </w:rPr>
        <w:t>of finding them</w:t>
      </w:r>
      <w:r w:rsidR="004521E2" w:rsidRPr="00E37E04">
        <w:rPr>
          <w:rFonts w:ascii="Times New Roman" w:hAnsi="Times New Roman" w:cs="Times New Roman"/>
          <w:sz w:val="24"/>
          <w:szCs w:val="24"/>
        </w:rPr>
        <w:t>. Moreover, for some models, additional data will not result in any increased accuracy</w:t>
      </w:r>
      <w:r w:rsidR="00AC34D2" w:rsidRPr="00E37E04">
        <w:rPr>
          <w:rFonts w:ascii="Times New Roman" w:hAnsi="Times New Roman" w:cs="Times New Roman"/>
          <w:sz w:val="24"/>
          <w:szCs w:val="24"/>
        </w:rPr>
        <w:t xml:space="preserve">. </w:t>
      </w:r>
      <w:r w:rsidR="004521E2" w:rsidRPr="00E37E04">
        <w:rPr>
          <w:rFonts w:ascii="Times New Roman" w:hAnsi="Times New Roman" w:cs="Times New Roman"/>
          <w:sz w:val="24"/>
          <w:szCs w:val="24"/>
        </w:rPr>
        <w:t>For example, beyond 1000 training examples with MARS, no additional accuracy will be achieved despite additional training examples</w:t>
      </w:r>
      <w:r w:rsidR="00AC34D2" w:rsidRPr="00E37E04">
        <w:rPr>
          <w:rFonts w:ascii="Times New Roman" w:hAnsi="Times New Roman" w:cs="Times New Roman"/>
          <w:sz w:val="24"/>
          <w:szCs w:val="24"/>
        </w:rPr>
        <w:t xml:space="preserve">. The time and effort going to collecting these training examples </w:t>
      </w:r>
      <w:r w:rsidR="004521E2" w:rsidRPr="00E37E04">
        <w:rPr>
          <w:rFonts w:ascii="Times New Roman" w:hAnsi="Times New Roman" w:cs="Times New Roman"/>
          <w:sz w:val="24"/>
          <w:szCs w:val="24"/>
        </w:rPr>
        <w:t>could</w:t>
      </w:r>
      <w:r w:rsidR="004434EA" w:rsidRPr="00E37E04">
        <w:rPr>
          <w:rFonts w:ascii="Times New Roman" w:hAnsi="Times New Roman" w:cs="Times New Roman"/>
          <w:sz w:val="24"/>
          <w:szCs w:val="24"/>
        </w:rPr>
        <w:t>, in this case,</w:t>
      </w:r>
      <w:r w:rsidR="004521E2" w:rsidRPr="00E37E04">
        <w:rPr>
          <w:rFonts w:ascii="Times New Roman" w:hAnsi="Times New Roman" w:cs="Times New Roman"/>
          <w:sz w:val="24"/>
          <w:szCs w:val="24"/>
        </w:rPr>
        <w:t xml:space="preserve"> be </w:t>
      </w:r>
      <w:proofErr w:type="gramStart"/>
      <w:r w:rsidR="004521E2" w:rsidRPr="00E37E04">
        <w:rPr>
          <w:rFonts w:ascii="Times New Roman" w:hAnsi="Times New Roman" w:cs="Times New Roman"/>
          <w:sz w:val="24"/>
          <w:szCs w:val="24"/>
        </w:rPr>
        <w:t xml:space="preserve">better </w:t>
      </w:r>
      <w:r w:rsidR="004434EA" w:rsidRPr="00E37E04">
        <w:rPr>
          <w:rFonts w:ascii="Times New Roman" w:hAnsi="Times New Roman" w:cs="Times New Roman"/>
          <w:sz w:val="24"/>
          <w:szCs w:val="24"/>
        </w:rPr>
        <w:t>spent</w:t>
      </w:r>
      <w:proofErr w:type="gramEnd"/>
      <w:r w:rsidR="004521E2" w:rsidRPr="00E37E04">
        <w:rPr>
          <w:rFonts w:ascii="Times New Roman" w:hAnsi="Times New Roman" w:cs="Times New Roman"/>
          <w:sz w:val="24"/>
          <w:szCs w:val="24"/>
        </w:rPr>
        <w:t xml:space="preserve"> id</w:t>
      </w:r>
      <w:r w:rsidR="004434EA" w:rsidRPr="00E37E04">
        <w:rPr>
          <w:rFonts w:ascii="Times New Roman" w:hAnsi="Times New Roman" w:cs="Times New Roman"/>
          <w:sz w:val="24"/>
          <w:szCs w:val="24"/>
        </w:rPr>
        <w:t xml:space="preserve">entifying additional covariates.  </w:t>
      </w:r>
      <w:r w:rsidR="00AC34D2" w:rsidRPr="00E37E04">
        <w:rPr>
          <w:rFonts w:ascii="Times New Roman" w:hAnsi="Times New Roman" w:cs="Times New Roman"/>
          <w:sz w:val="24"/>
          <w:szCs w:val="24"/>
        </w:rPr>
        <w:t xml:space="preserve">Third, </w:t>
      </w:r>
      <w:r w:rsidR="005F4FB3" w:rsidRPr="00E37E04">
        <w:rPr>
          <w:rFonts w:ascii="Times New Roman" w:hAnsi="Times New Roman" w:cs="Times New Roman"/>
          <w:sz w:val="24"/>
          <w:szCs w:val="24"/>
        </w:rPr>
        <w:t>the</w:t>
      </w:r>
      <w:r w:rsidR="00AC34D2" w:rsidRPr="00E37E04">
        <w:rPr>
          <w:rFonts w:ascii="Times New Roman" w:hAnsi="Times New Roman" w:cs="Times New Roman"/>
          <w:sz w:val="24"/>
          <w:szCs w:val="24"/>
        </w:rPr>
        <w:t xml:space="preserve"> </w:t>
      </w:r>
      <w:r w:rsidR="004434EA" w:rsidRPr="00E37E04">
        <w:rPr>
          <w:rFonts w:ascii="Times New Roman" w:hAnsi="Times New Roman" w:cs="Times New Roman"/>
          <w:sz w:val="24"/>
          <w:szCs w:val="24"/>
        </w:rPr>
        <w:t>performance</w:t>
      </w:r>
      <w:r w:rsidR="00AC34D2" w:rsidRPr="00E37E04">
        <w:rPr>
          <w:rFonts w:ascii="Times New Roman" w:hAnsi="Times New Roman" w:cs="Times New Roman"/>
          <w:sz w:val="24"/>
          <w:szCs w:val="24"/>
        </w:rPr>
        <w:t xml:space="preserve"> models respond differently to training examples</w:t>
      </w:r>
      <w:r w:rsidR="004521E2" w:rsidRPr="00E37E04">
        <w:rPr>
          <w:rFonts w:ascii="Times New Roman" w:hAnsi="Times New Roman" w:cs="Times New Roman"/>
          <w:sz w:val="24"/>
          <w:szCs w:val="24"/>
        </w:rPr>
        <w:t xml:space="preserve"> </w:t>
      </w:r>
      <w:r w:rsidR="004434EA" w:rsidRPr="00E37E04">
        <w:rPr>
          <w:rFonts w:ascii="Times New Roman" w:hAnsi="Times New Roman" w:cs="Times New Roman"/>
          <w:sz w:val="24"/>
          <w:szCs w:val="24"/>
        </w:rPr>
        <w:t>and</w:t>
      </w:r>
      <w:r w:rsidR="004521E2" w:rsidRPr="00E37E04">
        <w:rPr>
          <w:rFonts w:ascii="Times New Roman" w:hAnsi="Times New Roman" w:cs="Times New Roman"/>
          <w:sz w:val="24"/>
          <w:szCs w:val="24"/>
        </w:rPr>
        <w:t xml:space="preserve"> </w:t>
      </w:r>
      <w:r w:rsidR="004434EA" w:rsidRPr="00E37E04">
        <w:rPr>
          <w:rFonts w:ascii="Times New Roman" w:hAnsi="Times New Roman" w:cs="Times New Roman"/>
          <w:sz w:val="24"/>
          <w:szCs w:val="24"/>
        </w:rPr>
        <w:t>covariates.</w:t>
      </w:r>
      <w:r w:rsidR="004521E2" w:rsidRPr="00E37E04">
        <w:rPr>
          <w:rFonts w:ascii="Times New Roman" w:hAnsi="Times New Roman" w:cs="Times New Roman"/>
          <w:sz w:val="24"/>
          <w:szCs w:val="24"/>
        </w:rPr>
        <w:t xml:space="preserve"> </w:t>
      </w:r>
      <w:r w:rsidR="004434EA" w:rsidRPr="00E37E04">
        <w:rPr>
          <w:rFonts w:ascii="Times New Roman" w:hAnsi="Times New Roman" w:cs="Times New Roman"/>
          <w:sz w:val="24"/>
          <w:szCs w:val="24"/>
        </w:rPr>
        <w:t>K</w:t>
      </w:r>
      <w:r w:rsidR="005F4FB3" w:rsidRPr="00E37E04">
        <w:rPr>
          <w:rFonts w:ascii="Times New Roman" w:hAnsi="Times New Roman" w:cs="Times New Roman"/>
          <w:sz w:val="24"/>
          <w:szCs w:val="24"/>
        </w:rPr>
        <w:t xml:space="preserve">nowing </w:t>
      </w:r>
      <w:r w:rsidR="00F70FDE" w:rsidRPr="00E37E04">
        <w:rPr>
          <w:rFonts w:ascii="Times New Roman" w:hAnsi="Times New Roman" w:cs="Times New Roman"/>
          <w:sz w:val="24"/>
          <w:szCs w:val="24"/>
        </w:rPr>
        <w:t>the</w:t>
      </w:r>
      <w:r w:rsidR="005F4FB3" w:rsidRPr="00E37E04">
        <w:rPr>
          <w:rFonts w:ascii="Times New Roman" w:hAnsi="Times New Roman" w:cs="Times New Roman"/>
          <w:sz w:val="24"/>
          <w:szCs w:val="24"/>
        </w:rPr>
        <w:t xml:space="preserve"> ASR </w:t>
      </w:r>
      <w:r w:rsidR="00F70FDE" w:rsidRPr="00E37E04">
        <w:rPr>
          <w:rFonts w:ascii="Times New Roman" w:hAnsi="Times New Roman" w:cs="Times New Roman"/>
          <w:sz w:val="24"/>
          <w:szCs w:val="24"/>
        </w:rPr>
        <w:t>may enable the research to improve the execution time of the SD</w:t>
      </w:r>
      <w:r w:rsidR="005F4FB3" w:rsidRPr="00E37E04">
        <w:rPr>
          <w:rFonts w:ascii="Times New Roman" w:hAnsi="Times New Roman" w:cs="Times New Roman"/>
          <w:sz w:val="24"/>
          <w:szCs w:val="24"/>
        </w:rPr>
        <w:t xml:space="preserve">, for example, </w:t>
      </w:r>
      <w:r w:rsidR="00F70FDE" w:rsidRPr="00E37E04">
        <w:rPr>
          <w:rFonts w:ascii="Times New Roman" w:hAnsi="Times New Roman" w:cs="Times New Roman"/>
          <w:sz w:val="24"/>
          <w:szCs w:val="24"/>
        </w:rPr>
        <w:t>if a similar accuracy may</w:t>
      </w:r>
      <w:r w:rsidR="00AC34D2" w:rsidRPr="00E37E04">
        <w:rPr>
          <w:rFonts w:ascii="Times New Roman" w:hAnsi="Times New Roman" w:cs="Times New Roman"/>
          <w:sz w:val="24"/>
          <w:szCs w:val="24"/>
        </w:rPr>
        <w:t xml:space="preserve"> </w:t>
      </w:r>
      <w:proofErr w:type="gramStart"/>
      <w:r w:rsidR="00AC34D2" w:rsidRPr="00E37E04">
        <w:rPr>
          <w:rFonts w:ascii="Times New Roman" w:hAnsi="Times New Roman" w:cs="Times New Roman"/>
          <w:sz w:val="24"/>
          <w:szCs w:val="24"/>
        </w:rPr>
        <w:t>achieved</w:t>
      </w:r>
      <w:proofErr w:type="gramEnd"/>
      <w:r w:rsidR="00AC34D2" w:rsidRPr="00E37E04">
        <w:rPr>
          <w:rFonts w:ascii="Times New Roman" w:hAnsi="Times New Roman" w:cs="Times New Roman"/>
          <w:sz w:val="24"/>
          <w:szCs w:val="24"/>
        </w:rPr>
        <w:t xml:space="preserve"> </w:t>
      </w:r>
      <w:r w:rsidR="00F70FDE" w:rsidRPr="00E37E04">
        <w:rPr>
          <w:rFonts w:ascii="Times New Roman" w:hAnsi="Times New Roman" w:cs="Times New Roman"/>
          <w:sz w:val="24"/>
          <w:szCs w:val="24"/>
        </w:rPr>
        <w:t>either</w:t>
      </w:r>
      <w:r w:rsidR="005F4FB3" w:rsidRPr="00E37E04">
        <w:rPr>
          <w:rFonts w:ascii="Times New Roman" w:hAnsi="Times New Roman" w:cs="Times New Roman"/>
          <w:sz w:val="24"/>
          <w:szCs w:val="24"/>
        </w:rPr>
        <w:t xml:space="preserve"> </w:t>
      </w:r>
      <w:r w:rsidR="00F70FDE" w:rsidRPr="00E37E04">
        <w:rPr>
          <w:rFonts w:ascii="Times New Roman" w:hAnsi="Times New Roman" w:cs="Times New Roman"/>
          <w:sz w:val="24"/>
          <w:szCs w:val="24"/>
        </w:rPr>
        <w:t xml:space="preserve">covariates or training examples, the configuration with fewer training examples should be selected.  </w:t>
      </w:r>
      <w:r w:rsidR="00AC34D2" w:rsidRPr="00E37E04">
        <w:rPr>
          <w:rFonts w:ascii="Times New Roman" w:hAnsi="Times New Roman" w:cs="Times New Roman"/>
          <w:sz w:val="24"/>
          <w:szCs w:val="24"/>
        </w:rPr>
        <w:t xml:space="preserve">The ASR </w:t>
      </w:r>
      <w:r w:rsidR="005F4FB3" w:rsidRPr="00E37E04">
        <w:rPr>
          <w:rFonts w:ascii="Times New Roman" w:hAnsi="Times New Roman" w:cs="Times New Roman"/>
          <w:sz w:val="24"/>
          <w:szCs w:val="24"/>
        </w:rPr>
        <w:t>effectively describes</w:t>
      </w:r>
      <w:r w:rsidR="00AC34D2" w:rsidRPr="00E37E04">
        <w:rPr>
          <w:rFonts w:ascii="Times New Roman" w:hAnsi="Times New Roman" w:cs="Times New Roman"/>
          <w:sz w:val="24"/>
          <w:szCs w:val="24"/>
        </w:rPr>
        <w:t xml:space="preserve"> the tradeoffs between the two parameters so that </w:t>
      </w:r>
      <w:r w:rsidR="00F70FDE" w:rsidRPr="00E37E04">
        <w:rPr>
          <w:rFonts w:ascii="Times New Roman" w:hAnsi="Times New Roman" w:cs="Times New Roman"/>
          <w:sz w:val="24"/>
          <w:szCs w:val="24"/>
        </w:rPr>
        <w:t>the</w:t>
      </w:r>
      <w:r w:rsidR="00AC34D2" w:rsidRPr="00E37E04">
        <w:rPr>
          <w:rFonts w:ascii="Times New Roman" w:hAnsi="Times New Roman" w:cs="Times New Roman"/>
          <w:sz w:val="24"/>
          <w:szCs w:val="24"/>
        </w:rPr>
        <w:t xml:space="preserve"> choice can be </w:t>
      </w:r>
      <w:r w:rsidR="00F70FDE" w:rsidRPr="00E37E04">
        <w:rPr>
          <w:rFonts w:ascii="Times New Roman" w:hAnsi="Times New Roman" w:cs="Times New Roman"/>
          <w:sz w:val="24"/>
          <w:szCs w:val="24"/>
        </w:rPr>
        <w:t xml:space="preserve">quantitatively </w:t>
      </w:r>
      <w:r w:rsidR="00AC34D2" w:rsidRPr="00E37E04">
        <w:rPr>
          <w:rFonts w:ascii="Times New Roman" w:hAnsi="Times New Roman" w:cs="Times New Roman"/>
          <w:sz w:val="24"/>
          <w:szCs w:val="24"/>
        </w:rPr>
        <w:t>modeled.</w:t>
      </w:r>
      <w:commentRangeEnd w:id="186"/>
      <w:r w:rsidR="00ED29B0" w:rsidRPr="00E37E04">
        <w:rPr>
          <w:rStyle w:val="CommentReference"/>
          <w:rFonts w:ascii="Times New Roman" w:hAnsi="Times New Roman"/>
        </w:rPr>
        <w:commentReference w:id="186"/>
      </w:r>
    </w:p>
    <w:p w14:paraId="1B41A477" w14:textId="77777777" w:rsidR="00D75232" w:rsidRPr="00E37E04" w:rsidRDefault="00D75232" w:rsidP="003128D6">
      <w:pPr>
        <w:pStyle w:val="BodyText"/>
        <w:spacing w:before="120" w:after="0" w:line="240" w:lineRule="auto"/>
        <w:ind w:firstLine="720"/>
        <w:rPr>
          <w:rFonts w:ascii="Times New Roman" w:hAnsi="Times New Roman" w:cs="Times New Roman"/>
          <w:sz w:val="24"/>
          <w:szCs w:val="24"/>
        </w:rPr>
      </w:pPr>
    </w:p>
    <w:p w14:paraId="46BC236B" w14:textId="0891B518" w:rsidR="00F94FEE" w:rsidRPr="00E37E04" w:rsidRDefault="00AC34D2" w:rsidP="003128D6">
      <w:pPr>
        <w:pStyle w:val="Heading2"/>
        <w:spacing w:before="120" w:line="240" w:lineRule="auto"/>
        <w:rPr>
          <w:rFonts w:ascii="Times New Roman" w:hAnsi="Times New Roman"/>
          <w:sz w:val="24"/>
          <w:szCs w:val="24"/>
        </w:rPr>
      </w:pPr>
      <w:bookmarkStart w:id="188" w:name="sequential-model-hardware-responses"/>
      <w:bookmarkEnd w:id="188"/>
      <w:del w:id="189" w:author="Jack W Williams" w:date="2017-02-28T10:14:00Z">
        <w:r w:rsidRPr="00E37E04" w:rsidDel="006255B1">
          <w:rPr>
            <w:rFonts w:ascii="Times New Roman" w:hAnsi="Times New Roman"/>
            <w:sz w:val="24"/>
            <w:szCs w:val="24"/>
          </w:rPr>
          <w:delText xml:space="preserve">Sequential Model Hardware </w:delText>
        </w:r>
        <w:commentRangeStart w:id="190"/>
        <w:r w:rsidRPr="00E37E04" w:rsidDel="006255B1">
          <w:rPr>
            <w:rFonts w:ascii="Times New Roman" w:hAnsi="Times New Roman"/>
            <w:sz w:val="24"/>
            <w:szCs w:val="24"/>
          </w:rPr>
          <w:delText>Responses</w:delText>
        </w:r>
      </w:del>
      <w:bookmarkStart w:id="191" w:name="_Toc350683695"/>
      <w:ins w:id="192" w:author="Jack W Williams" w:date="2017-02-28T11:05:00Z">
        <w:r w:rsidR="00FB66BF" w:rsidRPr="00E37E04">
          <w:rPr>
            <w:rFonts w:ascii="Times New Roman" w:hAnsi="Times New Roman"/>
            <w:sz w:val="24"/>
            <w:szCs w:val="24"/>
          </w:rPr>
          <w:t xml:space="preserve">Insensitivity of </w:t>
        </w:r>
      </w:ins>
      <w:ins w:id="193" w:author="Jack W Williams" w:date="2017-02-28T10:15:00Z">
        <w:r w:rsidR="006255B1" w:rsidRPr="00E37E04">
          <w:rPr>
            <w:rFonts w:ascii="Times New Roman" w:hAnsi="Times New Roman"/>
            <w:sz w:val="24"/>
            <w:szCs w:val="24"/>
          </w:rPr>
          <w:t>R-Based Biodiversity Models</w:t>
        </w:r>
        <w:commentRangeEnd w:id="190"/>
        <w:r w:rsidR="006255B1" w:rsidRPr="00E37E04">
          <w:rPr>
            <w:rStyle w:val="CommentReference"/>
            <w:rFonts w:ascii="Times New Roman" w:hAnsi="Times New Roman"/>
            <w:smallCaps w:val="0"/>
          </w:rPr>
          <w:commentReference w:id="190"/>
        </w:r>
      </w:ins>
      <w:ins w:id="194" w:author="Jack W Williams" w:date="2017-02-28T11:05:00Z">
        <w:r w:rsidR="00FB66BF" w:rsidRPr="00E37E04">
          <w:rPr>
            <w:rFonts w:ascii="Times New Roman" w:hAnsi="Times New Roman"/>
            <w:sz w:val="24"/>
            <w:szCs w:val="24"/>
          </w:rPr>
          <w:t xml:space="preserve"> to Higher-End Hardware Provisioning</w:t>
        </w:r>
      </w:ins>
      <w:bookmarkEnd w:id="191"/>
    </w:p>
    <w:p w14:paraId="3AA7A5E4" w14:textId="28B773CA" w:rsidR="00F94FEE" w:rsidRPr="00E37E04" w:rsidRDefault="006255B1" w:rsidP="003128D6">
      <w:pPr>
        <w:pStyle w:val="BodyText"/>
        <w:spacing w:before="120" w:after="0" w:line="240" w:lineRule="auto"/>
        <w:ind w:firstLine="720"/>
        <w:rPr>
          <w:rFonts w:ascii="Times New Roman" w:hAnsi="Times New Roman" w:cs="Times New Roman"/>
          <w:sz w:val="24"/>
          <w:szCs w:val="24"/>
        </w:rPr>
      </w:pPr>
      <w:ins w:id="195" w:author="Jack W Williams" w:date="2017-02-28T10:16:00Z">
        <w:r w:rsidRPr="00E37E04">
          <w:rPr>
            <w:rFonts w:ascii="Times New Roman" w:hAnsi="Times New Roman" w:cs="Times New Roman"/>
            <w:sz w:val="24"/>
            <w:szCs w:val="24"/>
          </w:rPr>
          <w:t xml:space="preserve">A key finding was that current R implementations are generally insensitive to cloud computing.  This is because most </w:t>
        </w:r>
      </w:ins>
      <w:r w:rsidR="005C29BF" w:rsidRPr="00E37E04">
        <w:rPr>
          <w:rFonts w:ascii="Times New Roman" w:hAnsi="Times New Roman" w:cs="Times New Roman"/>
          <w:sz w:val="24"/>
          <w:szCs w:val="24"/>
        </w:rPr>
        <w:t xml:space="preserve">R implementations of </w:t>
      </w:r>
      <w:r w:rsidR="00AC34D2" w:rsidRPr="00E37E04">
        <w:rPr>
          <w:rFonts w:ascii="Times New Roman" w:hAnsi="Times New Roman" w:cs="Times New Roman"/>
          <w:sz w:val="24"/>
          <w:szCs w:val="24"/>
        </w:rPr>
        <w:t>GAM, GBM-BRT</w:t>
      </w:r>
      <w:r w:rsidR="005C29BF" w:rsidRPr="00E37E04">
        <w:rPr>
          <w:rStyle w:val="FootnoteReference"/>
          <w:rFonts w:ascii="Times New Roman" w:hAnsi="Times New Roman" w:cs="Times New Roman"/>
          <w:sz w:val="24"/>
          <w:szCs w:val="24"/>
        </w:rPr>
        <w:footnoteReference w:id="3"/>
      </w:r>
      <w:r w:rsidR="00AC34D2" w:rsidRPr="00E37E04">
        <w:rPr>
          <w:rFonts w:ascii="Times New Roman" w:hAnsi="Times New Roman" w:cs="Times New Roman"/>
          <w:sz w:val="24"/>
          <w:szCs w:val="24"/>
        </w:rPr>
        <w:t>, a</w:t>
      </w:r>
      <w:r w:rsidR="005C29BF" w:rsidRPr="00E37E04">
        <w:rPr>
          <w:rFonts w:ascii="Times New Roman" w:hAnsi="Times New Roman" w:cs="Times New Roman"/>
          <w:sz w:val="24"/>
          <w:szCs w:val="24"/>
        </w:rPr>
        <w:t>nd MARS are all fit sequentially, one instruction after another</w:t>
      </w:r>
      <w:r w:rsidR="00D6278E" w:rsidRPr="00E37E04">
        <w:rPr>
          <w:rFonts w:ascii="Times New Roman" w:hAnsi="Times New Roman" w:cs="Times New Roman"/>
          <w:sz w:val="24"/>
          <w:szCs w:val="24"/>
        </w:rPr>
        <w:t>, on a single processor</w:t>
      </w:r>
      <w:r w:rsidR="00AC34D2" w:rsidRPr="00E37E04">
        <w:rPr>
          <w:rFonts w:ascii="Times New Roman" w:hAnsi="Times New Roman" w:cs="Times New Roman"/>
          <w:sz w:val="24"/>
          <w:szCs w:val="24"/>
        </w:rPr>
        <w:t>.</w:t>
      </w:r>
      <w:r w:rsidR="005C29BF" w:rsidRPr="00E37E04">
        <w:rPr>
          <w:rFonts w:ascii="Times New Roman" w:hAnsi="Times New Roman" w:cs="Times New Roman"/>
          <w:sz w:val="24"/>
          <w:szCs w:val="24"/>
        </w:rPr>
        <w:t xml:space="preserve"> The algorithms underlying </w:t>
      </w:r>
      <w:r w:rsidR="00D6278E" w:rsidRPr="00E37E04">
        <w:rPr>
          <w:rFonts w:ascii="Times New Roman" w:hAnsi="Times New Roman" w:cs="Times New Roman"/>
          <w:sz w:val="24"/>
          <w:szCs w:val="24"/>
        </w:rPr>
        <w:t>the corresponding</w:t>
      </w:r>
      <w:r w:rsidR="005C29BF" w:rsidRPr="00E37E04">
        <w:rPr>
          <w:rFonts w:ascii="Times New Roman" w:hAnsi="Times New Roman" w:cs="Times New Roman"/>
          <w:sz w:val="24"/>
          <w:szCs w:val="24"/>
        </w:rPr>
        <w:t xml:space="preserve"> R functions are not easy to parallelize, as the model building process involves loops over the e</w:t>
      </w:r>
      <w:r w:rsidR="00D6278E" w:rsidRPr="00E37E04">
        <w:rPr>
          <w:rFonts w:ascii="Times New Roman" w:hAnsi="Times New Roman" w:cs="Times New Roman"/>
          <w:sz w:val="24"/>
          <w:szCs w:val="24"/>
        </w:rPr>
        <w:t xml:space="preserve">ntire dataset, a procedure not </w:t>
      </w:r>
      <w:r w:rsidR="005C29BF" w:rsidRPr="00E37E04">
        <w:rPr>
          <w:rFonts w:ascii="Times New Roman" w:hAnsi="Times New Roman" w:cs="Times New Roman"/>
          <w:sz w:val="24"/>
          <w:szCs w:val="24"/>
        </w:rPr>
        <w:t xml:space="preserve">easily split into smaller tasks suitable for multiple processors (Hastie et al., 2009). A sequential model should theoretically have little dependence on CPU cores, since </w:t>
      </w:r>
      <w:r w:rsidR="004B3F1F" w:rsidRPr="00E37E04">
        <w:rPr>
          <w:rFonts w:ascii="Times New Roman" w:hAnsi="Times New Roman" w:cs="Times New Roman"/>
          <w:sz w:val="24"/>
          <w:szCs w:val="24"/>
        </w:rPr>
        <w:t>R may use only one</w:t>
      </w:r>
      <w:r w:rsidR="005C29BF"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 xml:space="preserve">core </w:t>
      </w:r>
      <w:r w:rsidR="005C29BF" w:rsidRPr="00E37E04">
        <w:rPr>
          <w:rFonts w:ascii="Times New Roman" w:hAnsi="Times New Roman" w:cs="Times New Roman"/>
          <w:sz w:val="24"/>
          <w:szCs w:val="24"/>
        </w:rPr>
        <w:t xml:space="preserve">during model building. </w:t>
      </w:r>
      <w:r w:rsidR="00C41575" w:rsidRPr="00E37E04">
        <w:rPr>
          <w:rFonts w:ascii="Times New Roman" w:hAnsi="Times New Roman" w:cs="Times New Roman"/>
          <w:sz w:val="24"/>
          <w:szCs w:val="24"/>
        </w:rPr>
        <w:t>E</w:t>
      </w:r>
      <w:r w:rsidR="00AC34D2" w:rsidRPr="00E37E04">
        <w:rPr>
          <w:rFonts w:ascii="Times New Roman" w:hAnsi="Times New Roman" w:cs="Times New Roman"/>
          <w:sz w:val="24"/>
          <w:szCs w:val="24"/>
        </w:rPr>
        <w:t xml:space="preserve">mpirical </w:t>
      </w:r>
      <w:r w:rsidR="005C29BF" w:rsidRPr="00E37E04">
        <w:rPr>
          <w:rFonts w:ascii="Times New Roman" w:hAnsi="Times New Roman" w:cs="Times New Roman"/>
          <w:sz w:val="24"/>
          <w:szCs w:val="24"/>
        </w:rPr>
        <w:t xml:space="preserve">results support this claim, </w:t>
      </w:r>
      <w:r w:rsidR="00C41575" w:rsidRPr="00E37E04">
        <w:rPr>
          <w:rFonts w:ascii="Times New Roman" w:hAnsi="Times New Roman" w:cs="Times New Roman"/>
          <w:sz w:val="24"/>
          <w:szCs w:val="24"/>
        </w:rPr>
        <w:t>showing</w:t>
      </w:r>
      <w:r w:rsidR="005C29BF" w:rsidRPr="00E37E04">
        <w:rPr>
          <w:rFonts w:ascii="Times New Roman" w:hAnsi="Times New Roman" w:cs="Times New Roman"/>
          <w:sz w:val="24"/>
          <w:szCs w:val="24"/>
        </w:rPr>
        <w:t xml:space="preserve"> that </w:t>
      </w:r>
      <w:proofErr w:type="gramStart"/>
      <w:r w:rsidR="005C29BF" w:rsidRPr="00E37E04">
        <w:rPr>
          <w:rFonts w:ascii="Times New Roman" w:hAnsi="Times New Roman" w:cs="Times New Roman"/>
          <w:sz w:val="24"/>
          <w:szCs w:val="24"/>
        </w:rPr>
        <w:t xml:space="preserve">less than one percent of the variance in these three </w:t>
      </w:r>
      <w:r w:rsidR="00C41575" w:rsidRPr="00E37E04">
        <w:rPr>
          <w:rFonts w:ascii="Times New Roman" w:hAnsi="Times New Roman" w:cs="Times New Roman"/>
          <w:sz w:val="24"/>
          <w:szCs w:val="24"/>
        </w:rPr>
        <w:t>SDMs’</w:t>
      </w:r>
      <w:r w:rsidR="005C29BF" w:rsidRPr="00E37E04">
        <w:rPr>
          <w:rFonts w:ascii="Times New Roman" w:hAnsi="Times New Roman" w:cs="Times New Roman"/>
          <w:sz w:val="24"/>
          <w:szCs w:val="24"/>
        </w:rPr>
        <w:t xml:space="preserve"> runtimes is explained by the number of CPU cores</w:t>
      </w:r>
      <w:proofErr w:type="gramEnd"/>
      <w:r w:rsidR="005C29BF" w:rsidRPr="00E37E04">
        <w:rPr>
          <w:rFonts w:ascii="Times New Roman" w:hAnsi="Times New Roman" w:cs="Times New Roman"/>
          <w:sz w:val="24"/>
          <w:szCs w:val="24"/>
        </w:rPr>
        <w:t xml:space="preserve"> on the VM</w:t>
      </w:r>
      <w:r w:rsidR="00AC34D2" w:rsidRPr="00E37E04">
        <w:rPr>
          <w:rFonts w:ascii="Times New Roman" w:hAnsi="Times New Roman" w:cs="Times New Roman"/>
          <w:sz w:val="24"/>
          <w:szCs w:val="24"/>
        </w:rPr>
        <w:t xml:space="preserve">. </w:t>
      </w:r>
      <w:r w:rsidR="00C41575" w:rsidRPr="00E37E04">
        <w:rPr>
          <w:rFonts w:ascii="Times New Roman" w:hAnsi="Times New Roman" w:cs="Times New Roman"/>
          <w:sz w:val="24"/>
          <w:szCs w:val="24"/>
        </w:rPr>
        <w:t>While MARS shows a wide range of CPU core preferences, both GBM-BRT and G</w:t>
      </w:r>
      <w:r w:rsidR="00D6278E" w:rsidRPr="00E37E04">
        <w:rPr>
          <w:rFonts w:ascii="Times New Roman" w:hAnsi="Times New Roman" w:cs="Times New Roman"/>
          <w:sz w:val="24"/>
          <w:szCs w:val="24"/>
        </w:rPr>
        <w:t>AM have clearly defined optimal configurations</w:t>
      </w:r>
      <w:r w:rsidR="00C41575" w:rsidRPr="00E37E04">
        <w:rPr>
          <w:rFonts w:ascii="Times New Roman" w:hAnsi="Times New Roman" w:cs="Times New Roman"/>
          <w:sz w:val="24"/>
          <w:szCs w:val="24"/>
        </w:rPr>
        <w:t xml:space="preserve"> at a low number of CPU cores. In both cases</w:t>
      </w:r>
      <w:r w:rsidR="00AC34D2" w:rsidRPr="00E37E04">
        <w:rPr>
          <w:rFonts w:ascii="Times New Roman" w:hAnsi="Times New Roman" w:cs="Times New Roman"/>
          <w:sz w:val="24"/>
          <w:szCs w:val="24"/>
        </w:rPr>
        <w:t xml:space="preserve">, there is no demonstrated advantage </w:t>
      </w:r>
      <w:r w:rsidR="00A009A2" w:rsidRPr="00E37E04">
        <w:rPr>
          <w:rFonts w:ascii="Times New Roman" w:hAnsi="Times New Roman" w:cs="Times New Roman"/>
          <w:sz w:val="24"/>
          <w:szCs w:val="24"/>
        </w:rPr>
        <w:t>of a</w:t>
      </w:r>
      <w:r w:rsidR="00AC34D2"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higher CPU</w:t>
      </w:r>
      <w:r w:rsidR="00AC34D2" w:rsidRPr="00E37E04">
        <w:rPr>
          <w:rFonts w:ascii="Times New Roman" w:hAnsi="Times New Roman" w:cs="Times New Roman"/>
          <w:sz w:val="24"/>
          <w:szCs w:val="24"/>
        </w:rPr>
        <w:t xml:space="preserve"> configuration. </w:t>
      </w:r>
    </w:p>
    <w:p w14:paraId="51FF1798" w14:textId="109259C6" w:rsidR="00A009A2" w:rsidRPr="00E37E04" w:rsidRDefault="00D6278E"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Furthermore</w:t>
      </w:r>
      <w:r w:rsidR="00A009A2" w:rsidRPr="00E37E04">
        <w:rPr>
          <w:rFonts w:ascii="Times New Roman" w:hAnsi="Times New Roman" w:cs="Times New Roman"/>
          <w:sz w:val="24"/>
          <w:szCs w:val="24"/>
        </w:rPr>
        <w:t xml:space="preserve">, no </w:t>
      </w:r>
      <w:r w:rsidR="00C470AF" w:rsidRPr="00E37E04">
        <w:rPr>
          <w:rFonts w:ascii="Times New Roman" w:hAnsi="Times New Roman" w:cs="Times New Roman"/>
          <w:sz w:val="24"/>
          <w:szCs w:val="24"/>
        </w:rPr>
        <w:t>SDM</w:t>
      </w:r>
      <w:r w:rsidR="00A009A2" w:rsidRPr="00E37E04">
        <w:rPr>
          <w:rFonts w:ascii="Times New Roman" w:hAnsi="Times New Roman" w:cs="Times New Roman"/>
          <w:sz w:val="24"/>
          <w:szCs w:val="24"/>
        </w:rPr>
        <w:t xml:space="preserve">, except MARS, responds to increased memory allocations on the VM. As </w:t>
      </w:r>
      <w:r w:rsidR="00C470AF" w:rsidRPr="00E37E04">
        <w:rPr>
          <w:rFonts w:ascii="Times New Roman" w:hAnsi="Times New Roman" w:cs="Times New Roman"/>
          <w:sz w:val="24"/>
          <w:szCs w:val="24"/>
        </w:rPr>
        <w:t>noted</w:t>
      </w:r>
      <w:r w:rsidRPr="00E37E04">
        <w:rPr>
          <w:rFonts w:ascii="Times New Roman" w:hAnsi="Times New Roman" w:cs="Times New Roman"/>
          <w:sz w:val="24"/>
          <w:szCs w:val="24"/>
        </w:rPr>
        <w:t xml:space="preserve"> above, MARS </w:t>
      </w:r>
      <w:r w:rsidR="00C470AF" w:rsidRPr="00E37E04">
        <w:rPr>
          <w:rFonts w:ascii="Times New Roman" w:hAnsi="Times New Roman" w:cs="Times New Roman"/>
          <w:sz w:val="24"/>
          <w:szCs w:val="24"/>
        </w:rPr>
        <w:t>is</w:t>
      </w:r>
      <w:r w:rsidR="00A009A2" w:rsidRPr="00E37E04">
        <w:rPr>
          <w:rFonts w:ascii="Times New Roman" w:hAnsi="Times New Roman" w:cs="Times New Roman"/>
          <w:sz w:val="24"/>
          <w:szCs w:val="24"/>
        </w:rPr>
        <w:t xml:space="preserve"> </w:t>
      </w:r>
      <w:r w:rsidRPr="00E37E04">
        <w:rPr>
          <w:rFonts w:ascii="Times New Roman" w:hAnsi="Times New Roman" w:cs="Times New Roman"/>
          <w:sz w:val="24"/>
          <w:szCs w:val="24"/>
        </w:rPr>
        <w:t>optimized</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at</w:t>
      </w:r>
      <w:r w:rsidR="00A009A2" w:rsidRPr="00E37E04">
        <w:rPr>
          <w:rFonts w:ascii="Times New Roman" w:hAnsi="Times New Roman" w:cs="Times New Roman"/>
          <w:sz w:val="24"/>
          <w:szCs w:val="24"/>
        </w:rPr>
        <w:t xml:space="preserve"> 16GB of RAM, though there is no reason for greater memory requirements than the other sequential algorithms. Although</w:t>
      </w:r>
      <w:r w:rsidR="00C470AF" w:rsidRPr="00E37E04">
        <w:rPr>
          <w:rFonts w:ascii="Times New Roman" w:hAnsi="Times New Roman" w:cs="Times New Roman"/>
          <w:sz w:val="24"/>
          <w:szCs w:val="24"/>
        </w:rPr>
        <w:t xml:space="preserve"> not tested rigorously</w:t>
      </w:r>
      <w:r w:rsidR="00A009A2" w:rsidRPr="00E37E04">
        <w:rPr>
          <w:rFonts w:ascii="Times New Roman" w:hAnsi="Times New Roman" w:cs="Times New Roman"/>
          <w:sz w:val="24"/>
          <w:szCs w:val="24"/>
        </w:rPr>
        <w:t xml:space="preserve">, datasets </w:t>
      </w:r>
      <w:r w:rsidR="00C470AF" w:rsidRPr="00E37E04">
        <w:rPr>
          <w:rFonts w:ascii="Times New Roman" w:hAnsi="Times New Roman" w:cs="Times New Roman"/>
          <w:sz w:val="24"/>
          <w:szCs w:val="24"/>
        </w:rPr>
        <w:t>exceeding</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 xml:space="preserve">100MB, or several hundred thousand </w:t>
      </w:r>
      <w:r w:rsidRPr="00E37E04">
        <w:rPr>
          <w:rFonts w:ascii="Times New Roman" w:hAnsi="Times New Roman" w:cs="Times New Roman"/>
          <w:sz w:val="24"/>
          <w:szCs w:val="24"/>
        </w:rPr>
        <w:t>training examples</w:t>
      </w:r>
      <w:r w:rsidR="00C470AF" w:rsidRPr="00E37E04">
        <w:rPr>
          <w:rFonts w:ascii="Times New Roman" w:hAnsi="Times New Roman" w:cs="Times New Roman"/>
          <w:sz w:val="24"/>
          <w:szCs w:val="24"/>
        </w:rPr>
        <w:t xml:space="preserve">, caused fatal </w:t>
      </w:r>
      <w:r w:rsidR="00A009A2" w:rsidRPr="00E37E04">
        <w:rPr>
          <w:rFonts w:ascii="Times New Roman" w:hAnsi="Times New Roman" w:cs="Times New Roman"/>
          <w:sz w:val="24"/>
          <w:szCs w:val="24"/>
        </w:rPr>
        <w:t>crash</w:t>
      </w:r>
      <w:r w:rsidR="00C470AF" w:rsidRPr="00E37E04">
        <w:rPr>
          <w:rFonts w:ascii="Times New Roman" w:hAnsi="Times New Roman" w:cs="Times New Roman"/>
          <w:sz w:val="24"/>
          <w:szCs w:val="24"/>
        </w:rPr>
        <w:t>es in R</w:t>
      </w:r>
      <w:r w:rsidR="00A009A2" w:rsidRPr="00E37E04">
        <w:rPr>
          <w:rFonts w:ascii="Times New Roman" w:hAnsi="Times New Roman" w:cs="Times New Roman"/>
          <w:sz w:val="24"/>
          <w:szCs w:val="24"/>
        </w:rPr>
        <w:t>. R</w:t>
      </w:r>
      <w:r w:rsidR="00C470AF" w:rsidRPr="00E37E04">
        <w:rPr>
          <w:rFonts w:ascii="Times New Roman" w:hAnsi="Times New Roman" w:cs="Times New Roman"/>
          <w:sz w:val="24"/>
          <w:szCs w:val="24"/>
        </w:rPr>
        <w:t xml:space="preserve"> </w:t>
      </w:r>
      <w:r w:rsidR="00A009A2" w:rsidRPr="00E37E04">
        <w:rPr>
          <w:rFonts w:ascii="Times New Roman" w:hAnsi="Times New Roman" w:cs="Times New Roman"/>
          <w:sz w:val="24"/>
          <w:szCs w:val="24"/>
        </w:rPr>
        <w:t>is k</w:t>
      </w:r>
      <w:r w:rsidR="00C470AF" w:rsidRPr="00E37E04">
        <w:rPr>
          <w:rFonts w:ascii="Times New Roman" w:hAnsi="Times New Roman" w:cs="Times New Roman"/>
          <w:sz w:val="24"/>
          <w:szCs w:val="24"/>
        </w:rPr>
        <w:t xml:space="preserve">nown for poor memory management, specifically, functions often create multiple </w:t>
      </w:r>
      <w:r w:rsidR="00A009A2" w:rsidRPr="00E37E04">
        <w:rPr>
          <w:rFonts w:ascii="Times New Roman" w:hAnsi="Times New Roman" w:cs="Times New Roman"/>
          <w:sz w:val="24"/>
          <w:szCs w:val="24"/>
        </w:rPr>
        <w:t>copies</w:t>
      </w:r>
      <w:r w:rsidR="00C470AF" w:rsidRPr="00E37E04">
        <w:rPr>
          <w:rFonts w:ascii="Times New Roman" w:hAnsi="Times New Roman" w:cs="Times New Roman"/>
          <w:sz w:val="24"/>
          <w:szCs w:val="24"/>
        </w:rPr>
        <w:t xml:space="preserve"> of</w:t>
      </w:r>
      <w:r w:rsidR="00A009A2" w:rsidRPr="00E37E04">
        <w:rPr>
          <w:rFonts w:ascii="Times New Roman" w:hAnsi="Times New Roman" w:cs="Times New Roman"/>
          <w:sz w:val="24"/>
          <w:szCs w:val="24"/>
        </w:rPr>
        <w:t xml:space="preserve"> data objects </w:t>
      </w:r>
      <w:r w:rsidR="00C470AF" w:rsidRPr="00E37E04">
        <w:rPr>
          <w:rFonts w:ascii="Times New Roman" w:hAnsi="Times New Roman" w:cs="Times New Roman"/>
          <w:sz w:val="24"/>
          <w:szCs w:val="24"/>
        </w:rPr>
        <w:t xml:space="preserve">in both </w:t>
      </w:r>
      <w:r w:rsidR="00A009A2" w:rsidRPr="00E37E04">
        <w:rPr>
          <w:rFonts w:ascii="Times New Roman" w:hAnsi="Times New Roman" w:cs="Times New Roman"/>
          <w:sz w:val="24"/>
          <w:szCs w:val="24"/>
        </w:rPr>
        <w:t xml:space="preserve">built-in and external packages (Johnson, 2012). When </w:t>
      </w:r>
      <w:r w:rsidR="00C470AF" w:rsidRPr="00E37E04">
        <w:rPr>
          <w:rFonts w:ascii="Times New Roman" w:hAnsi="Times New Roman" w:cs="Times New Roman"/>
          <w:sz w:val="24"/>
          <w:szCs w:val="24"/>
        </w:rPr>
        <w:t>data size becomes large</w:t>
      </w:r>
      <w:r w:rsidR="00A009A2" w:rsidRPr="00E37E04">
        <w:rPr>
          <w:rFonts w:ascii="Times New Roman" w:hAnsi="Times New Roman" w:cs="Times New Roman"/>
          <w:sz w:val="24"/>
          <w:szCs w:val="24"/>
        </w:rPr>
        <w:t>, making in-memory copies is not possible</w:t>
      </w:r>
      <w:r w:rsidR="00C470AF" w:rsidRPr="00E37E04">
        <w:rPr>
          <w:rFonts w:ascii="Times New Roman" w:hAnsi="Times New Roman" w:cs="Times New Roman"/>
          <w:sz w:val="24"/>
          <w:szCs w:val="24"/>
        </w:rPr>
        <w:t xml:space="preserve"> without exceeding total allocation</w:t>
      </w:r>
      <w:r w:rsidR="00A009A2" w:rsidRPr="00E37E04">
        <w:rPr>
          <w:rFonts w:ascii="Times New Roman" w:hAnsi="Times New Roman" w:cs="Times New Roman"/>
          <w:sz w:val="24"/>
          <w:szCs w:val="24"/>
        </w:rPr>
        <w:t xml:space="preserve">, resulting in program </w:t>
      </w:r>
      <w:r w:rsidR="00C470AF" w:rsidRPr="00E37E04">
        <w:rPr>
          <w:rFonts w:ascii="Times New Roman" w:hAnsi="Times New Roman" w:cs="Times New Roman"/>
          <w:sz w:val="24"/>
          <w:szCs w:val="24"/>
        </w:rPr>
        <w:t>crashes</w:t>
      </w:r>
      <w:r w:rsidR="00A009A2" w:rsidRPr="00E37E04">
        <w:rPr>
          <w:rFonts w:ascii="Times New Roman" w:hAnsi="Times New Roman" w:cs="Times New Roman"/>
          <w:sz w:val="24"/>
          <w:szCs w:val="24"/>
        </w:rPr>
        <w:t xml:space="preserve">. </w:t>
      </w:r>
      <w:r w:rsidR="00C470AF" w:rsidRPr="00E37E04">
        <w:rPr>
          <w:rFonts w:ascii="Times New Roman" w:hAnsi="Times New Roman" w:cs="Times New Roman"/>
          <w:sz w:val="24"/>
          <w:szCs w:val="24"/>
        </w:rPr>
        <w:t xml:space="preserve">While packages exist to </w:t>
      </w:r>
      <w:r w:rsidR="00A009A2" w:rsidRPr="00E37E04">
        <w:rPr>
          <w:rFonts w:ascii="Times New Roman" w:hAnsi="Times New Roman" w:cs="Times New Roman"/>
          <w:sz w:val="24"/>
          <w:szCs w:val="24"/>
        </w:rPr>
        <w:t>handle datasets too large to fit into an instance’s main memory (https://cran.r-project.org/web/views/HighPerformanceComputing.html accessed October 10, 2016)</w:t>
      </w:r>
      <w:r w:rsidR="001023D0" w:rsidRPr="00E37E04">
        <w:rPr>
          <w:rFonts w:ascii="Times New Roman" w:hAnsi="Times New Roman" w:cs="Times New Roman"/>
          <w:sz w:val="24"/>
          <w:szCs w:val="24"/>
        </w:rPr>
        <w:t>, SDM functions in</w:t>
      </w:r>
      <w:r w:rsidR="00A009A2" w:rsidRPr="00E37E04">
        <w:rPr>
          <w:rFonts w:ascii="Times New Roman" w:hAnsi="Times New Roman" w:cs="Times New Roman"/>
          <w:sz w:val="24"/>
          <w:szCs w:val="24"/>
        </w:rPr>
        <w:t xml:space="preserve"> </w:t>
      </w:r>
      <w:r w:rsidR="001023D0" w:rsidRPr="00E37E04">
        <w:rPr>
          <w:rFonts w:ascii="Times New Roman" w:hAnsi="Times New Roman" w:cs="Times New Roman"/>
          <w:sz w:val="24"/>
          <w:szCs w:val="24"/>
        </w:rPr>
        <w:t>popular</w:t>
      </w:r>
      <w:r w:rsidR="00A009A2" w:rsidRPr="00E37E04">
        <w:rPr>
          <w:rFonts w:ascii="Times New Roman" w:hAnsi="Times New Roman" w:cs="Times New Roman"/>
          <w:sz w:val="24"/>
          <w:szCs w:val="24"/>
        </w:rPr>
        <w:t xml:space="preserve"> packages</w:t>
      </w:r>
      <w:r w:rsidR="001023D0" w:rsidRPr="00E37E04">
        <w:rPr>
          <w:rFonts w:ascii="Times New Roman" w:hAnsi="Times New Roman" w:cs="Times New Roman"/>
          <w:sz w:val="24"/>
          <w:szCs w:val="24"/>
        </w:rPr>
        <w:t xml:space="preserve"> (e.g., dismo)</w:t>
      </w:r>
      <w:r w:rsidR="00A009A2" w:rsidRPr="00E37E04">
        <w:rPr>
          <w:rFonts w:ascii="Times New Roman" w:hAnsi="Times New Roman" w:cs="Times New Roman"/>
          <w:sz w:val="24"/>
          <w:szCs w:val="24"/>
        </w:rPr>
        <w:t xml:space="preserve"> require </w:t>
      </w:r>
      <w:r w:rsidR="001023D0" w:rsidRPr="00E37E04">
        <w:rPr>
          <w:rFonts w:ascii="Times New Roman" w:hAnsi="Times New Roman" w:cs="Times New Roman"/>
          <w:sz w:val="24"/>
          <w:szCs w:val="24"/>
        </w:rPr>
        <w:t xml:space="preserve">significant </w:t>
      </w:r>
      <w:r w:rsidR="00A009A2" w:rsidRPr="00E37E04">
        <w:rPr>
          <w:rFonts w:ascii="Times New Roman" w:hAnsi="Times New Roman" w:cs="Times New Roman"/>
          <w:sz w:val="24"/>
          <w:szCs w:val="24"/>
        </w:rPr>
        <w:t xml:space="preserve">modification before they can </w:t>
      </w:r>
      <w:r w:rsidR="001023D0" w:rsidRPr="00E37E04">
        <w:rPr>
          <w:rFonts w:ascii="Times New Roman" w:hAnsi="Times New Roman" w:cs="Times New Roman"/>
          <w:sz w:val="24"/>
          <w:szCs w:val="24"/>
        </w:rPr>
        <w:t>incorporate these tools</w:t>
      </w:r>
      <w:r w:rsidR="00A009A2" w:rsidRPr="00E37E04">
        <w:rPr>
          <w:rFonts w:ascii="Times New Roman" w:hAnsi="Times New Roman" w:cs="Times New Roman"/>
          <w:sz w:val="24"/>
          <w:szCs w:val="24"/>
        </w:rPr>
        <w:t>.</w:t>
      </w:r>
    </w:p>
    <w:p w14:paraId="4FBDBA23" w14:textId="780BAD48" w:rsidR="00D75232" w:rsidRPr="00E37E04" w:rsidRDefault="00AC34D2" w:rsidP="003128D6">
      <w:pPr>
        <w:pStyle w:val="BodyText"/>
        <w:spacing w:before="120" w:after="0" w:line="240" w:lineRule="auto"/>
        <w:ind w:firstLine="720"/>
        <w:rPr>
          <w:rFonts w:ascii="Times New Roman" w:hAnsi="Times New Roman" w:cs="Times New Roman"/>
          <w:sz w:val="24"/>
          <w:szCs w:val="24"/>
        </w:rPr>
      </w:pPr>
      <w:commentRangeStart w:id="196"/>
      <w:r w:rsidRPr="00E37E04">
        <w:rPr>
          <w:rFonts w:ascii="Times New Roman" w:hAnsi="Times New Roman" w:cs="Times New Roman"/>
          <w:sz w:val="24"/>
          <w:szCs w:val="24"/>
        </w:rPr>
        <w:t xml:space="preserve">It is important to </w:t>
      </w:r>
      <w:r w:rsidR="00C41575" w:rsidRPr="00E37E04">
        <w:rPr>
          <w:rFonts w:ascii="Times New Roman" w:hAnsi="Times New Roman" w:cs="Times New Roman"/>
          <w:sz w:val="24"/>
          <w:szCs w:val="24"/>
        </w:rPr>
        <w:t xml:space="preserve">evaluate the expected accuracy against the expected execution </w:t>
      </w:r>
      <w:r w:rsidR="00A009A2" w:rsidRPr="00E37E04">
        <w:rPr>
          <w:rFonts w:ascii="Times New Roman" w:hAnsi="Times New Roman" w:cs="Times New Roman"/>
          <w:sz w:val="24"/>
          <w:szCs w:val="24"/>
        </w:rPr>
        <w:t xml:space="preserve">time of these </w:t>
      </w:r>
      <w:r w:rsidR="00204C83" w:rsidRPr="00E37E04">
        <w:rPr>
          <w:rFonts w:ascii="Times New Roman" w:hAnsi="Times New Roman" w:cs="Times New Roman"/>
          <w:sz w:val="24"/>
          <w:szCs w:val="24"/>
        </w:rPr>
        <w:t>runs</w:t>
      </w:r>
      <w:r w:rsidR="00A009A2" w:rsidRPr="00E37E04">
        <w:rPr>
          <w:rFonts w:ascii="Times New Roman" w:hAnsi="Times New Roman" w:cs="Times New Roman"/>
          <w:sz w:val="24"/>
          <w:szCs w:val="24"/>
        </w:rPr>
        <w:t xml:space="preserve">. While GAM </w:t>
      </w:r>
      <w:r w:rsidR="00204C83" w:rsidRPr="00E37E04">
        <w:rPr>
          <w:rFonts w:ascii="Times New Roman" w:hAnsi="Times New Roman" w:cs="Times New Roman"/>
          <w:sz w:val="24"/>
          <w:szCs w:val="24"/>
        </w:rPr>
        <w:t>typically converges much faster</w:t>
      </w:r>
      <w:r w:rsidR="00A009A2" w:rsidRPr="00E37E04">
        <w:rPr>
          <w:rFonts w:ascii="Times New Roman" w:hAnsi="Times New Roman" w:cs="Times New Roman"/>
          <w:sz w:val="24"/>
          <w:szCs w:val="24"/>
        </w:rPr>
        <w:t xml:space="preserve"> than GBM-BRT, its predicted maximum accuracy is also lower. </w:t>
      </w:r>
      <w:r w:rsidRPr="00E37E04">
        <w:rPr>
          <w:rFonts w:ascii="Times New Roman" w:hAnsi="Times New Roman" w:cs="Times New Roman"/>
          <w:sz w:val="24"/>
          <w:szCs w:val="24"/>
        </w:rPr>
        <w:t>Of course,</w:t>
      </w:r>
      <w:r w:rsidR="00A009A2" w:rsidRPr="00E37E04">
        <w:rPr>
          <w:rFonts w:ascii="Times New Roman" w:hAnsi="Times New Roman" w:cs="Times New Roman"/>
          <w:sz w:val="24"/>
          <w:szCs w:val="24"/>
        </w:rPr>
        <w:t xml:space="preserve"> along with increased processing time,</w:t>
      </w:r>
      <w:r w:rsidRPr="00E37E04">
        <w:rPr>
          <w:rFonts w:ascii="Times New Roman" w:hAnsi="Times New Roman" w:cs="Times New Roman"/>
          <w:sz w:val="24"/>
          <w:szCs w:val="24"/>
        </w:rPr>
        <w:t xml:space="preserve"> </w:t>
      </w:r>
      <w:r w:rsidR="00A009A2" w:rsidRPr="00E37E04">
        <w:rPr>
          <w:rFonts w:ascii="Times New Roman" w:hAnsi="Times New Roman" w:cs="Times New Roman"/>
          <w:sz w:val="24"/>
          <w:szCs w:val="24"/>
        </w:rPr>
        <w:t>GBM-BRT</w:t>
      </w:r>
      <w:r w:rsidRPr="00E37E04">
        <w:rPr>
          <w:rFonts w:ascii="Times New Roman" w:hAnsi="Times New Roman" w:cs="Times New Roman"/>
          <w:sz w:val="24"/>
          <w:szCs w:val="24"/>
        </w:rPr>
        <w:t xml:space="preserve"> models </w:t>
      </w:r>
      <w:r w:rsidR="00A009A2" w:rsidRPr="00E37E04">
        <w:rPr>
          <w:rFonts w:ascii="Times New Roman" w:hAnsi="Times New Roman" w:cs="Times New Roman"/>
          <w:sz w:val="24"/>
          <w:szCs w:val="24"/>
        </w:rPr>
        <w:t>have higher costs</w:t>
      </w:r>
      <w:r w:rsidRPr="00E37E04">
        <w:rPr>
          <w:rFonts w:ascii="Times New Roman" w:hAnsi="Times New Roman" w:cs="Times New Roman"/>
          <w:sz w:val="24"/>
          <w:szCs w:val="24"/>
        </w:rPr>
        <w:t xml:space="preserve"> </w:t>
      </w:r>
      <w:r w:rsidR="00A009A2" w:rsidRPr="00E37E04">
        <w:rPr>
          <w:rFonts w:ascii="Times New Roman" w:hAnsi="Times New Roman" w:cs="Times New Roman"/>
          <w:sz w:val="24"/>
          <w:szCs w:val="24"/>
        </w:rPr>
        <w:t>as well</w:t>
      </w:r>
      <w:r w:rsidRPr="00E37E04">
        <w:rPr>
          <w:rFonts w:ascii="Times New Roman" w:hAnsi="Times New Roman" w:cs="Times New Roman"/>
          <w:sz w:val="24"/>
          <w:szCs w:val="24"/>
        </w:rPr>
        <w:t xml:space="preserve">, with several </w:t>
      </w:r>
      <w:r w:rsidR="00D6278E" w:rsidRPr="00E37E04">
        <w:rPr>
          <w:rFonts w:ascii="Times New Roman" w:hAnsi="Times New Roman" w:cs="Times New Roman"/>
          <w:sz w:val="24"/>
          <w:szCs w:val="24"/>
        </w:rPr>
        <w:t>observed</w:t>
      </w:r>
      <w:r w:rsidR="00A009A2"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 xml:space="preserve">data-hardware </w:t>
      </w:r>
      <w:r w:rsidR="00A009A2" w:rsidRPr="00E37E04">
        <w:rPr>
          <w:rFonts w:ascii="Times New Roman" w:hAnsi="Times New Roman" w:cs="Times New Roman"/>
          <w:sz w:val="24"/>
          <w:szCs w:val="24"/>
        </w:rPr>
        <w:t>configurations costing more than</w:t>
      </w:r>
      <w:r w:rsidRPr="00E37E04">
        <w:rPr>
          <w:rFonts w:ascii="Times New Roman" w:hAnsi="Times New Roman" w:cs="Times New Roman"/>
          <w:sz w:val="24"/>
          <w:szCs w:val="24"/>
        </w:rPr>
        <w:t xml:space="preserve"> $5. While </w:t>
      </w:r>
      <w:r w:rsidR="00204C83" w:rsidRPr="00E37E04">
        <w:rPr>
          <w:rFonts w:ascii="Times New Roman" w:hAnsi="Times New Roman" w:cs="Times New Roman"/>
          <w:sz w:val="24"/>
          <w:szCs w:val="24"/>
        </w:rPr>
        <w:t>more expensive</w:t>
      </w:r>
      <w:r w:rsidR="00A009A2" w:rsidRPr="00E37E04">
        <w:rPr>
          <w:rFonts w:ascii="Times New Roman" w:hAnsi="Times New Roman" w:cs="Times New Roman"/>
          <w:sz w:val="24"/>
          <w:szCs w:val="24"/>
        </w:rPr>
        <w:t xml:space="preserve">, GBM-BRT </w:t>
      </w:r>
      <w:r w:rsidR="00204C83" w:rsidRPr="00E37E04">
        <w:rPr>
          <w:rFonts w:ascii="Times New Roman" w:hAnsi="Times New Roman" w:cs="Times New Roman"/>
          <w:sz w:val="24"/>
          <w:szCs w:val="24"/>
        </w:rPr>
        <w:t>may result in an increase in AUC of nearly 0.15</w:t>
      </w:r>
      <w:r w:rsidR="00D6278E" w:rsidRPr="00E37E04">
        <w:rPr>
          <w:rFonts w:ascii="Times New Roman" w:hAnsi="Times New Roman" w:cs="Times New Roman"/>
          <w:sz w:val="24"/>
          <w:szCs w:val="24"/>
        </w:rPr>
        <w:t>,</w:t>
      </w:r>
      <w:r w:rsidR="00A009A2" w:rsidRPr="00E37E04">
        <w:rPr>
          <w:rFonts w:ascii="Times New Roman" w:hAnsi="Times New Roman" w:cs="Times New Roman"/>
          <w:sz w:val="24"/>
          <w:szCs w:val="24"/>
        </w:rPr>
        <w:t xml:space="preserve"> associated with a transition from </w:t>
      </w:r>
      <w:r w:rsidRPr="00E37E04">
        <w:rPr>
          <w:rFonts w:ascii="Times New Roman" w:hAnsi="Times New Roman" w:cs="Times New Roman"/>
          <w:sz w:val="24"/>
          <w:szCs w:val="24"/>
        </w:rPr>
        <w:t xml:space="preserve">‘fair’ to ‘good’ </w:t>
      </w:r>
      <w:r w:rsidR="00A009A2" w:rsidRPr="00E37E04">
        <w:rPr>
          <w:rFonts w:ascii="Times New Roman" w:hAnsi="Times New Roman" w:cs="Times New Roman"/>
          <w:sz w:val="24"/>
          <w:szCs w:val="24"/>
        </w:rPr>
        <w:t>in a qualitative assessment of</w:t>
      </w:r>
      <w:r w:rsidR="00204C83" w:rsidRPr="00E37E04">
        <w:rPr>
          <w:rFonts w:ascii="Times New Roman" w:hAnsi="Times New Roman" w:cs="Times New Roman"/>
          <w:sz w:val="24"/>
          <w:szCs w:val="24"/>
        </w:rPr>
        <w:t xml:space="preserve"> the AUC statistic</w:t>
      </w:r>
      <w:r w:rsidR="00A009A2" w:rsidRPr="00E37E04">
        <w:rPr>
          <w:rFonts w:ascii="Times New Roman" w:hAnsi="Times New Roman" w:cs="Times New Roman"/>
          <w:sz w:val="24"/>
          <w:szCs w:val="24"/>
        </w:rPr>
        <w:t xml:space="preserve"> </w:t>
      </w:r>
      <w:r w:rsidRPr="00E37E04">
        <w:rPr>
          <w:rFonts w:ascii="Times New Roman" w:hAnsi="Times New Roman" w:cs="Times New Roman"/>
          <w:sz w:val="24"/>
          <w:szCs w:val="24"/>
        </w:rPr>
        <w:t>(Araújo</w:t>
      </w:r>
      <w:r w:rsidR="00A009A2" w:rsidRPr="00E37E04">
        <w:rPr>
          <w:rFonts w:ascii="Times New Roman" w:hAnsi="Times New Roman" w:cs="Times New Roman"/>
          <w:sz w:val="24"/>
          <w:szCs w:val="24"/>
        </w:rPr>
        <w:t xml:space="preserve"> et al., </w:t>
      </w:r>
      <w:r w:rsidRPr="00E37E04">
        <w:rPr>
          <w:rFonts w:ascii="Times New Roman" w:hAnsi="Times New Roman" w:cs="Times New Roman"/>
          <w:sz w:val="24"/>
          <w:szCs w:val="24"/>
        </w:rPr>
        <w:t>2005; Swets, 1988). The specific application</w:t>
      </w:r>
      <w:r w:rsidR="00A009A2" w:rsidRPr="00E37E04">
        <w:rPr>
          <w:rFonts w:ascii="Times New Roman" w:hAnsi="Times New Roman" w:cs="Times New Roman"/>
          <w:sz w:val="24"/>
          <w:szCs w:val="24"/>
        </w:rPr>
        <w:t xml:space="preserve"> and </w:t>
      </w:r>
      <w:r w:rsidR="00204C83" w:rsidRPr="00E37E04">
        <w:rPr>
          <w:rFonts w:ascii="Times New Roman" w:hAnsi="Times New Roman" w:cs="Times New Roman"/>
          <w:sz w:val="24"/>
          <w:szCs w:val="24"/>
        </w:rPr>
        <w:t xml:space="preserve">individual </w:t>
      </w:r>
      <w:r w:rsidR="00A009A2" w:rsidRPr="00E37E04">
        <w:rPr>
          <w:rFonts w:ascii="Times New Roman" w:hAnsi="Times New Roman" w:cs="Times New Roman"/>
          <w:sz w:val="24"/>
          <w:szCs w:val="24"/>
        </w:rPr>
        <w:t>modeler</w:t>
      </w:r>
      <w:r w:rsidRPr="00E37E04">
        <w:rPr>
          <w:rFonts w:ascii="Times New Roman" w:hAnsi="Times New Roman" w:cs="Times New Roman"/>
          <w:sz w:val="24"/>
          <w:szCs w:val="24"/>
        </w:rPr>
        <w:t xml:space="preserve"> may dictate whether or not the tradeoff between an increase in accuracy </w:t>
      </w:r>
      <w:r w:rsidR="00A009A2" w:rsidRPr="00E37E04">
        <w:rPr>
          <w:rFonts w:ascii="Times New Roman" w:hAnsi="Times New Roman" w:cs="Times New Roman"/>
          <w:sz w:val="24"/>
          <w:szCs w:val="24"/>
        </w:rPr>
        <w:t>is worth the order of magnitude</w:t>
      </w:r>
      <w:r w:rsidRPr="00E37E04">
        <w:rPr>
          <w:rFonts w:ascii="Times New Roman" w:hAnsi="Times New Roman" w:cs="Times New Roman"/>
          <w:sz w:val="24"/>
          <w:szCs w:val="24"/>
        </w:rPr>
        <w:t xml:space="preserve"> increase in execution time and cost.</w:t>
      </w:r>
      <w:commentRangeEnd w:id="196"/>
      <w:r w:rsidR="006255B1" w:rsidRPr="00E37E04">
        <w:rPr>
          <w:rStyle w:val="CommentReference"/>
          <w:rFonts w:ascii="Times New Roman" w:hAnsi="Times New Roman"/>
        </w:rPr>
        <w:commentReference w:id="196"/>
      </w:r>
    </w:p>
    <w:p w14:paraId="467883AC" w14:textId="4A946259" w:rsidR="00F94FEE" w:rsidRPr="00E37E04" w:rsidRDefault="006255B1" w:rsidP="003128D6">
      <w:pPr>
        <w:pStyle w:val="FirstParagraph"/>
        <w:spacing w:before="120" w:after="0" w:line="240" w:lineRule="auto"/>
        <w:ind w:firstLine="720"/>
        <w:rPr>
          <w:rFonts w:ascii="Times New Roman" w:hAnsi="Times New Roman" w:cs="Times New Roman"/>
          <w:sz w:val="24"/>
          <w:szCs w:val="24"/>
        </w:rPr>
      </w:pPr>
      <w:bookmarkStart w:id="197" w:name="random-forest-model-hardware-responses"/>
      <w:bookmarkEnd w:id="197"/>
      <w:r w:rsidRPr="00E37E04">
        <w:rPr>
          <w:rStyle w:val="CommentReference"/>
          <w:rFonts w:ascii="Times New Roman" w:hAnsi="Times New Roman"/>
          <w:smallCaps/>
        </w:rPr>
        <w:commentReference w:id="198"/>
      </w:r>
      <w:ins w:id="199" w:author="Jack W Williams" w:date="2017-02-28T10:23:00Z">
        <w:r w:rsidRPr="00E37E04">
          <w:rPr>
            <w:rFonts w:ascii="Times New Roman" w:hAnsi="Times New Roman" w:cs="Times New Roman"/>
            <w:sz w:val="24"/>
            <w:szCs w:val="24"/>
          </w:rPr>
          <w:t xml:space="preserve">Conversely, the </w:t>
        </w:r>
      </w:ins>
      <w:r w:rsidR="00204C83" w:rsidRPr="00E37E04">
        <w:rPr>
          <w:rFonts w:ascii="Times New Roman" w:hAnsi="Times New Roman" w:cs="Times New Roman"/>
          <w:sz w:val="24"/>
          <w:szCs w:val="24"/>
        </w:rPr>
        <w:t xml:space="preserve">RF algorithm can be easily split across into small </w:t>
      </w:r>
      <w:r w:rsidR="00D6278E" w:rsidRPr="00E37E04">
        <w:rPr>
          <w:rFonts w:ascii="Times New Roman" w:hAnsi="Times New Roman" w:cs="Times New Roman"/>
          <w:sz w:val="24"/>
          <w:szCs w:val="24"/>
        </w:rPr>
        <w:t>subtasks</w:t>
      </w:r>
      <w:r w:rsidR="00AC34D2" w:rsidRPr="00E37E04">
        <w:rPr>
          <w:rFonts w:ascii="Times New Roman" w:hAnsi="Times New Roman" w:cs="Times New Roman"/>
          <w:sz w:val="24"/>
          <w:szCs w:val="24"/>
        </w:rPr>
        <w:t xml:space="preserve">, and so can easily leverage additional cores in powerful hardware configurations. </w:t>
      </w:r>
      <w:r w:rsidR="00204C83" w:rsidRPr="00E37E04">
        <w:rPr>
          <w:rFonts w:ascii="Times New Roman" w:hAnsi="Times New Roman" w:cs="Times New Roman"/>
          <w:sz w:val="24"/>
          <w:szCs w:val="24"/>
        </w:rPr>
        <w:t xml:space="preserve">Specifically, individual </w:t>
      </w:r>
      <w:r w:rsidR="00F0434E" w:rsidRPr="00E37E04">
        <w:rPr>
          <w:rFonts w:ascii="Times New Roman" w:hAnsi="Times New Roman" w:cs="Times New Roman"/>
          <w:sz w:val="24"/>
          <w:szCs w:val="24"/>
        </w:rPr>
        <w:t xml:space="preserve">tree </w:t>
      </w:r>
      <w:r w:rsidR="00204C83" w:rsidRPr="00E37E04">
        <w:rPr>
          <w:rFonts w:ascii="Times New Roman" w:hAnsi="Times New Roman" w:cs="Times New Roman"/>
          <w:sz w:val="24"/>
          <w:szCs w:val="24"/>
        </w:rPr>
        <w:t xml:space="preserve">building is done in parallel on multiple cores, after which the model ensemble is assembled and evaluated on a single </w:t>
      </w:r>
      <w:r w:rsidR="00D6278E" w:rsidRPr="00E37E04">
        <w:rPr>
          <w:rFonts w:ascii="Times New Roman" w:hAnsi="Times New Roman" w:cs="Times New Roman"/>
          <w:sz w:val="24"/>
          <w:szCs w:val="24"/>
        </w:rPr>
        <w:t>processor</w:t>
      </w:r>
      <w:r w:rsidR="00204C83"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The maximum</w:t>
      </w:r>
      <w:r w:rsidR="00204C83" w:rsidRPr="00E37E04">
        <w:rPr>
          <w:rFonts w:ascii="Times New Roman" w:hAnsi="Times New Roman" w:cs="Times New Roman"/>
          <w:sz w:val="24"/>
          <w:szCs w:val="24"/>
        </w:rPr>
        <w:t xml:space="preserve"> expected accuracy is approximately </w:t>
      </w:r>
      <w:r w:rsidR="00F0434E" w:rsidRPr="00E37E04">
        <w:rPr>
          <w:rFonts w:ascii="Times New Roman" w:hAnsi="Times New Roman" w:cs="Times New Roman"/>
          <w:sz w:val="24"/>
          <w:szCs w:val="24"/>
        </w:rPr>
        <w:t xml:space="preserve">that of </w:t>
      </w:r>
      <w:r w:rsidR="00AC34D2" w:rsidRPr="00E37E04">
        <w:rPr>
          <w:rFonts w:ascii="Times New Roman" w:hAnsi="Times New Roman" w:cs="Times New Roman"/>
          <w:sz w:val="24"/>
          <w:szCs w:val="24"/>
        </w:rPr>
        <w:t xml:space="preserve">GBM-BRT, but </w:t>
      </w:r>
      <w:r w:rsidR="00F0434E" w:rsidRPr="00E37E04">
        <w:rPr>
          <w:rFonts w:ascii="Times New Roman" w:hAnsi="Times New Roman" w:cs="Times New Roman"/>
          <w:sz w:val="24"/>
          <w:szCs w:val="24"/>
        </w:rPr>
        <w:t>can be achieved in</w:t>
      </w:r>
      <w:r w:rsidR="00AC34D2" w:rsidRPr="00E37E04">
        <w:rPr>
          <w:rFonts w:ascii="Times New Roman" w:hAnsi="Times New Roman" w:cs="Times New Roman"/>
          <w:sz w:val="24"/>
          <w:szCs w:val="24"/>
        </w:rPr>
        <w:t xml:space="preserve"> a fraction of the time. </w:t>
      </w:r>
      <w:r w:rsidR="00F0434E" w:rsidRPr="00E37E04">
        <w:rPr>
          <w:rFonts w:ascii="Times New Roman" w:hAnsi="Times New Roman" w:cs="Times New Roman"/>
          <w:sz w:val="24"/>
          <w:szCs w:val="24"/>
        </w:rPr>
        <w:t xml:space="preserve">Both SDMs achieve </w:t>
      </w:r>
      <w:r w:rsidR="00D6278E" w:rsidRPr="00E37E04">
        <w:rPr>
          <w:rFonts w:ascii="Times New Roman" w:hAnsi="Times New Roman" w:cs="Times New Roman"/>
          <w:sz w:val="24"/>
          <w:szCs w:val="24"/>
        </w:rPr>
        <w:t>maximal</w:t>
      </w:r>
      <w:r w:rsidR="00F0434E" w:rsidRPr="00E37E04">
        <w:rPr>
          <w:rFonts w:ascii="Times New Roman" w:hAnsi="Times New Roman" w:cs="Times New Roman"/>
          <w:sz w:val="24"/>
          <w:szCs w:val="24"/>
        </w:rPr>
        <w:t xml:space="preserve"> accuracy</w:t>
      </w:r>
      <w:r w:rsidR="00AC34D2"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 xml:space="preserve">with </w:t>
      </w:r>
      <w:r w:rsidR="00AC34D2" w:rsidRPr="00E37E04">
        <w:rPr>
          <w:rFonts w:ascii="Times New Roman" w:hAnsi="Times New Roman" w:cs="Times New Roman"/>
          <w:sz w:val="24"/>
          <w:szCs w:val="24"/>
        </w:rPr>
        <w:t>10</w:t>
      </w:r>
      <w:r w:rsidR="00F0434E" w:rsidRPr="00E37E04">
        <w:rPr>
          <w:rFonts w:ascii="Times New Roman" w:hAnsi="Times New Roman" w:cs="Times New Roman"/>
          <w:sz w:val="24"/>
          <w:szCs w:val="24"/>
        </w:rPr>
        <w:t>,</w:t>
      </w:r>
      <w:r w:rsidR="00AC34D2" w:rsidRPr="00E37E04">
        <w:rPr>
          <w:rFonts w:ascii="Times New Roman" w:hAnsi="Times New Roman" w:cs="Times New Roman"/>
          <w:sz w:val="24"/>
          <w:szCs w:val="24"/>
        </w:rPr>
        <w:t xml:space="preserve">000 training examples and 5 covariates. However, </w:t>
      </w:r>
      <w:r w:rsidR="00F0434E" w:rsidRPr="00E37E04">
        <w:rPr>
          <w:rFonts w:ascii="Times New Roman" w:hAnsi="Times New Roman" w:cs="Times New Roman"/>
          <w:sz w:val="24"/>
          <w:szCs w:val="24"/>
        </w:rPr>
        <w:t xml:space="preserve">when </w:t>
      </w:r>
      <w:r w:rsidR="00D6278E" w:rsidRPr="00E37E04">
        <w:rPr>
          <w:rFonts w:ascii="Times New Roman" w:hAnsi="Times New Roman" w:cs="Times New Roman"/>
          <w:sz w:val="24"/>
          <w:szCs w:val="24"/>
        </w:rPr>
        <w:t>parallelized</w:t>
      </w:r>
      <w:r w:rsidR="00F0434E"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random forests can be fit in between 10% and 30% of the time to fit a GBM-BRT model</w:t>
      </w:r>
      <w:r w:rsidR="00D6278E" w:rsidRPr="00E37E04">
        <w:rPr>
          <w:rFonts w:ascii="Times New Roman" w:hAnsi="Times New Roman" w:cs="Times New Roman"/>
          <w:sz w:val="24"/>
          <w:szCs w:val="24"/>
        </w:rPr>
        <w:t xml:space="preserve"> with the same data</w:t>
      </w:r>
      <w:r w:rsidR="00AC34D2"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Given the approximately equal accuracy, the economically rational researcher would therefore be best served by</w:t>
      </w:r>
      <w:r w:rsidR="00AC34D2"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employing</w:t>
      </w:r>
      <w:r w:rsidR="00F0434E" w:rsidRPr="00E37E04">
        <w:rPr>
          <w:rFonts w:ascii="Times New Roman" w:hAnsi="Times New Roman" w:cs="Times New Roman"/>
          <w:sz w:val="24"/>
          <w:szCs w:val="24"/>
        </w:rPr>
        <w:t xml:space="preserve"> </w:t>
      </w:r>
      <w:r w:rsidR="00D6278E" w:rsidRPr="00E37E04">
        <w:rPr>
          <w:rFonts w:ascii="Times New Roman" w:hAnsi="Times New Roman" w:cs="Times New Roman"/>
          <w:sz w:val="24"/>
          <w:szCs w:val="24"/>
        </w:rPr>
        <w:t>an</w:t>
      </w:r>
      <w:r w:rsidR="00F0434E"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RF, run in parallel across many cores, rather than waiting for the GBM-BRT to converge.</w:t>
      </w:r>
    </w:p>
    <w:p w14:paraId="18603B39" w14:textId="01B8F57C"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The </w:t>
      </w:r>
      <w:r w:rsidR="00F0434E" w:rsidRPr="00E37E04">
        <w:rPr>
          <w:rFonts w:ascii="Times New Roman" w:hAnsi="Times New Roman" w:cs="Times New Roman"/>
          <w:sz w:val="24"/>
          <w:szCs w:val="24"/>
        </w:rPr>
        <w:t>RF</w:t>
      </w:r>
      <w:r w:rsidRPr="00E37E04">
        <w:rPr>
          <w:rFonts w:ascii="Times New Roman" w:hAnsi="Times New Roman" w:cs="Times New Roman"/>
          <w:sz w:val="24"/>
          <w:szCs w:val="24"/>
        </w:rPr>
        <w:t xml:space="preserve"> optimal </w:t>
      </w:r>
      <w:r w:rsidR="00D6278E" w:rsidRPr="00E37E04">
        <w:rPr>
          <w:rFonts w:ascii="Times New Roman" w:hAnsi="Times New Roman" w:cs="Times New Roman"/>
          <w:sz w:val="24"/>
          <w:szCs w:val="24"/>
        </w:rPr>
        <w:t>hardware configuration</w:t>
      </w:r>
      <w:r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 xml:space="preserve">demonstrates well the </w:t>
      </w:r>
      <w:r w:rsidRPr="00E37E04">
        <w:rPr>
          <w:rFonts w:ascii="Times New Roman" w:hAnsi="Times New Roman" w:cs="Times New Roman"/>
          <w:sz w:val="24"/>
          <w:szCs w:val="24"/>
        </w:rPr>
        <w:t xml:space="preserve">trade off between monetary cost and time. </w:t>
      </w:r>
      <w:r w:rsidR="00F0434E" w:rsidRPr="00E37E04">
        <w:rPr>
          <w:rFonts w:ascii="Times New Roman" w:hAnsi="Times New Roman" w:cs="Times New Roman"/>
          <w:sz w:val="24"/>
          <w:szCs w:val="24"/>
        </w:rPr>
        <w:t>B</w:t>
      </w:r>
      <w:r w:rsidRPr="00E37E04">
        <w:rPr>
          <w:rFonts w:ascii="Times New Roman" w:hAnsi="Times New Roman" w:cs="Times New Roman"/>
          <w:sz w:val="24"/>
          <w:szCs w:val="24"/>
        </w:rPr>
        <w:t xml:space="preserve">ecause the algorithm can make effective use of additional </w:t>
      </w:r>
      <w:r w:rsidR="00F0434E" w:rsidRPr="00E37E04">
        <w:rPr>
          <w:rFonts w:ascii="Times New Roman" w:hAnsi="Times New Roman" w:cs="Times New Roman"/>
          <w:sz w:val="24"/>
          <w:szCs w:val="24"/>
        </w:rPr>
        <w:t>CPU cores, configurations with additional cores are</w:t>
      </w:r>
      <w:r w:rsidRPr="00E37E04">
        <w:rPr>
          <w:rFonts w:ascii="Times New Roman" w:hAnsi="Times New Roman" w:cs="Times New Roman"/>
          <w:sz w:val="24"/>
          <w:szCs w:val="24"/>
        </w:rPr>
        <w:t xml:space="preserve"> </w:t>
      </w:r>
      <w:r w:rsidR="00F0434E" w:rsidRPr="00E37E04">
        <w:rPr>
          <w:rFonts w:ascii="Times New Roman" w:hAnsi="Times New Roman" w:cs="Times New Roman"/>
          <w:sz w:val="24"/>
          <w:szCs w:val="24"/>
        </w:rPr>
        <w:t>associated with decreased execution time, but are charged a higher rate. Conversely, VMs</w:t>
      </w:r>
      <w:r w:rsidRPr="00E37E04">
        <w:rPr>
          <w:rFonts w:ascii="Times New Roman" w:hAnsi="Times New Roman" w:cs="Times New Roman"/>
          <w:sz w:val="24"/>
          <w:szCs w:val="24"/>
        </w:rPr>
        <w:t xml:space="preserve"> with </w:t>
      </w:r>
      <w:r w:rsidR="00F0434E" w:rsidRPr="00E37E04">
        <w:rPr>
          <w:rFonts w:ascii="Times New Roman" w:hAnsi="Times New Roman" w:cs="Times New Roman"/>
          <w:sz w:val="24"/>
          <w:szCs w:val="24"/>
        </w:rPr>
        <w:t>fewer</w:t>
      </w:r>
      <w:r w:rsidRPr="00E37E04">
        <w:rPr>
          <w:rFonts w:ascii="Times New Roman" w:hAnsi="Times New Roman" w:cs="Times New Roman"/>
          <w:sz w:val="24"/>
          <w:szCs w:val="24"/>
        </w:rPr>
        <w:t xml:space="preserve"> cores take additional time to fit, but </w:t>
      </w:r>
      <w:r w:rsidR="00D6278E" w:rsidRPr="00E37E04">
        <w:rPr>
          <w:rFonts w:ascii="Times New Roman" w:hAnsi="Times New Roman" w:cs="Times New Roman"/>
          <w:sz w:val="24"/>
          <w:szCs w:val="24"/>
        </w:rPr>
        <w:t xml:space="preserve">have a lower rate. When taken together, the two </w:t>
      </w:r>
      <w:r w:rsidR="00F0434E" w:rsidRPr="00E37E04">
        <w:rPr>
          <w:rFonts w:ascii="Times New Roman" w:hAnsi="Times New Roman" w:cs="Times New Roman"/>
          <w:sz w:val="24"/>
          <w:szCs w:val="24"/>
        </w:rPr>
        <w:t xml:space="preserve">balance out -- </w:t>
      </w:r>
      <w:r w:rsidRPr="00E37E04">
        <w:rPr>
          <w:rFonts w:ascii="Times New Roman" w:hAnsi="Times New Roman" w:cs="Times New Roman"/>
          <w:sz w:val="24"/>
          <w:szCs w:val="24"/>
        </w:rPr>
        <w:t xml:space="preserve">illustrating the tension between cost and time when </w:t>
      </w:r>
      <w:r w:rsidR="00F0434E" w:rsidRPr="00E37E04">
        <w:rPr>
          <w:rFonts w:ascii="Times New Roman" w:hAnsi="Times New Roman" w:cs="Times New Roman"/>
          <w:sz w:val="24"/>
          <w:szCs w:val="24"/>
        </w:rPr>
        <w:t>considering hardware provisioning for parallel algorithms.</w:t>
      </w:r>
    </w:p>
    <w:p w14:paraId="27D6247B" w14:textId="59E19BB7" w:rsidR="001B4AC1" w:rsidRPr="00E37E04" w:rsidRDefault="00F0434E"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RF,</w:t>
      </w:r>
      <w:r w:rsidR="00AC34D2" w:rsidRPr="00E37E04">
        <w:rPr>
          <w:rFonts w:ascii="Times New Roman" w:hAnsi="Times New Roman" w:cs="Times New Roman"/>
          <w:sz w:val="24"/>
          <w:szCs w:val="24"/>
        </w:rPr>
        <w:t xml:space="preserve"> like </w:t>
      </w:r>
      <w:r w:rsidRPr="00E37E04">
        <w:rPr>
          <w:rFonts w:ascii="Times New Roman" w:hAnsi="Times New Roman" w:cs="Times New Roman"/>
          <w:sz w:val="24"/>
          <w:szCs w:val="24"/>
        </w:rPr>
        <w:t>other</w:t>
      </w:r>
      <w:r w:rsidR="00AC34D2" w:rsidRPr="00E37E04">
        <w:rPr>
          <w:rFonts w:ascii="Times New Roman" w:hAnsi="Times New Roman" w:cs="Times New Roman"/>
          <w:sz w:val="24"/>
          <w:szCs w:val="24"/>
        </w:rPr>
        <w:t xml:space="preserve"> algorithms </w:t>
      </w:r>
      <w:r w:rsidRPr="00E37E04">
        <w:rPr>
          <w:rFonts w:ascii="Times New Roman" w:hAnsi="Times New Roman" w:cs="Times New Roman"/>
          <w:sz w:val="24"/>
          <w:szCs w:val="24"/>
        </w:rPr>
        <w:t>designed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for </w:t>
      </w:r>
      <w:r w:rsidR="00AC34D2" w:rsidRPr="00E37E04">
        <w:rPr>
          <w:rFonts w:ascii="Times New Roman" w:hAnsi="Times New Roman" w:cs="Times New Roman"/>
          <w:sz w:val="24"/>
          <w:szCs w:val="24"/>
        </w:rPr>
        <w:t>parallel</w:t>
      </w:r>
      <w:r w:rsidRPr="00E37E04">
        <w:rPr>
          <w:rFonts w:ascii="Times New Roman" w:hAnsi="Times New Roman" w:cs="Times New Roman"/>
          <w:sz w:val="24"/>
          <w:szCs w:val="24"/>
        </w:rPr>
        <w:t xml:space="preserve"> computation</w:t>
      </w:r>
      <w:r w:rsidR="00AC34D2" w:rsidRPr="00E37E04">
        <w:rPr>
          <w:rFonts w:ascii="Times New Roman" w:hAnsi="Times New Roman" w:cs="Times New Roman"/>
          <w:sz w:val="24"/>
          <w:szCs w:val="24"/>
        </w:rPr>
        <w:t>, is subject to diminishing speed returns as it is spread across additional cores</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(Gustafson, 1988). </w:t>
      </w:r>
      <w:r w:rsidR="001B4AC1" w:rsidRPr="00E37E04">
        <w:rPr>
          <w:rFonts w:ascii="Times New Roman" w:hAnsi="Times New Roman" w:cs="Times New Roman"/>
          <w:sz w:val="24"/>
          <w:szCs w:val="24"/>
        </w:rPr>
        <w:t xml:space="preserve">All algorithms must run, at least in part, sequentially, for example, during setup and ensemble combination. Because of the portion of code executed on a single processor, </w:t>
      </w:r>
      <w:r w:rsidR="00AC34D2" w:rsidRPr="00E37E04">
        <w:rPr>
          <w:rFonts w:ascii="Times New Roman" w:hAnsi="Times New Roman" w:cs="Times New Roman"/>
          <w:sz w:val="24"/>
          <w:szCs w:val="24"/>
        </w:rPr>
        <w:t>it is impossible to obtain an infinite speedup</w:t>
      </w:r>
      <w:r w:rsidR="001B4AC1"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 xml:space="preserve">across infinite processors </w:t>
      </w:r>
      <w:r w:rsidR="001B4AC1" w:rsidRPr="00E37E04">
        <w:rPr>
          <w:rFonts w:ascii="Times New Roman" w:hAnsi="Times New Roman" w:cs="Times New Roman"/>
          <w:sz w:val="24"/>
          <w:szCs w:val="24"/>
        </w:rPr>
        <w:t>(Amdahl’s Law, Amdahl, 1967)</w:t>
      </w:r>
      <w:r w:rsidR="00AC34D2" w:rsidRPr="00E37E04">
        <w:rPr>
          <w:rFonts w:ascii="Times New Roman" w:hAnsi="Times New Roman" w:cs="Times New Roman"/>
          <w:sz w:val="24"/>
          <w:szCs w:val="24"/>
        </w:rPr>
        <w:t xml:space="preserve">. </w:t>
      </w:r>
      <w:r w:rsidR="001B4AC1" w:rsidRPr="00E37E04">
        <w:rPr>
          <w:rFonts w:ascii="Times New Roman" w:hAnsi="Times New Roman" w:cs="Times New Roman"/>
          <w:sz w:val="24"/>
          <w:szCs w:val="24"/>
        </w:rPr>
        <w:t xml:space="preserve">Inter-core communication increases as addition processors are added -- eventually causing the benefits of parallelization to be offset by the extra overhead. This phenomenon is typically measured </w:t>
      </w:r>
      <w:r w:rsidR="00AD4DB0" w:rsidRPr="00E37E04">
        <w:rPr>
          <w:rFonts w:ascii="Times New Roman" w:hAnsi="Times New Roman" w:cs="Times New Roman"/>
          <w:sz w:val="24"/>
          <w:szCs w:val="24"/>
        </w:rPr>
        <w:t>in an algorithm’s</w:t>
      </w:r>
      <w:r w:rsidR="001B4AC1" w:rsidRPr="00E37E04">
        <w:rPr>
          <w:rFonts w:ascii="Times New Roman" w:hAnsi="Times New Roman" w:cs="Times New Roman"/>
          <w:sz w:val="24"/>
          <w:szCs w:val="24"/>
        </w:rPr>
        <w:t xml:space="preserve"> parallel efficiency</w:t>
      </w:r>
      <w:r w:rsidR="00C4262C" w:rsidRPr="00E37E04">
        <w:rPr>
          <w:rFonts w:ascii="Times New Roman" w:hAnsi="Times New Roman" w:cs="Times New Roman"/>
          <w:sz w:val="24"/>
          <w:szCs w:val="24"/>
        </w:rPr>
        <w:t>, the difference between parallel (</w:t>
      </w:r>
      <w:r w:rsidR="00C4262C" w:rsidRPr="00E37E04">
        <w:rPr>
          <w:rFonts w:ascii="Times New Roman" w:hAnsi="Times New Roman" w:cs="Times New Roman"/>
          <w:i/>
          <w:sz w:val="24"/>
          <w:szCs w:val="24"/>
        </w:rPr>
        <w:t>T</w:t>
      </w:r>
      <w:r w:rsidR="00C4262C" w:rsidRPr="00E37E04">
        <w:rPr>
          <w:rFonts w:ascii="Times New Roman" w:hAnsi="Times New Roman" w:cs="Times New Roman"/>
          <w:i/>
          <w:sz w:val="24"/>
          <w:szCs w:val="24"/>
          <w:vertAlign w:val="subscript"/>
        </w:rPr>
        <w:t>N</w:t>
      </w:r>
      <w:r w:rsidR="00C4262C" w:rsidRPr="00E37E04">
        <w:rPr>
          <w:rFonts w:ascii="Times New Roman" w:hAnsi="Times New Roman" w:cs="Times New Roman"/>
          <w:sz w:val="24"/>
          <w:szCs w:val="24"/>
        </w:rPr>
        <w:t>) and serial (</w:t>
      </w:r>
      <w:r w:rsidR="00C4262C" w:rsidRPr="00E37E04">
        <w:rPr>
          <w:rFonts w:ascii="Times New Roman" w:hAnsi="Times New Roman" w:cs="Times New Roman"/>
          <w:i/>
          <w:sz w:val="24"/>
          <w:szCs w:val="24"/>
        </w:rPr>
        <w:t>T</w:t>
      </w:r>
      <w:r w:rsidR="00C4262C" w:rsidRPr="00E37E04">
        <w:rPr>
          <w:rFonts w:ascii="Times New Roman" w:hAnsi="Times New Roman" w:cs="Times New Roman"/>
          <w:sz w:val="24"/>
          <w:szCs w:val="24"/>
          <w:vertAlign w:val="subscript"/>
        </w:rPr>
        <w:t>1</w:t>
      </w:r>
      <w:r w:rsidR="00C4262C" w:rsidRPr="00E37E04">
        <w:rPr>
          <w:rFonts w:ascii="Times New Roman" w:hAnsi="Times New Roman" w:cs="Times New Roman"/>
          <w:sz w:val="24"/>
          <w:szCs w:val="24"/>
        </w:rPr>
        <w:t>) runtimes of the algorithm, divided by the number of cores (</w:t>
      </w:r>
      <w:r w:rsidR="00C4262C" w:rsidRPr="00E37E04">
        <w:rPr>
          <w:rFonts w:ascii="Times New Roman" w:hAnsi="Times New Roman" w:cs="Times New Roman"/>
          <w:i/>
          <w:sz w:val="24"/>
          <w:szCs w:val="24"/>
        </w:rPr>
        <w:t>N</w:t>
      </w:r>
      <w:r w:rsidR="00C4262C" w:rsidRPr="00E37E04">
        <w:rPr>
          <w:rFonts w:ascii="Times New Roman" w:hAnsi="Times New Roman" w:cs="Times New Roman"/>
          <w:sz w:val="24"/>
          <w:szCs w:val="24"/>
        </w:rPr>
        <w:t>), given as</w:t>
      </w:r>
      <w:r w:rsidR="001B4AC1" w:rsidRPr="00E37E04">
        <w:rPr>
          <w:rFonts w:ascii="Times New Roman" w:hAnsi="Times New Roman" w:cs="Times New Roman"/>
          <w:sz w:val="24"/>
          <w:szCs w:val="24"/>
        </w:rPr>
        <w:t>:</w:t>
      </w:r>
    </w:p>
    <w:p w14:paraId="53AE0BD4" w14:textId="71647A93" w:rsidR="001B4AC1" w:rsidRPr="00E37E04" w:rsidRDefault="00C4262C" w:rsidP="003128D6">
      <w:pPr>
        <w:pStyle w:val="BodyText"/>
        <w:spacing w:before="120" w:after="0" w:line="240" w:lineRule="auto"/>
        <w:ind w:firstLine="720"/>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E= </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den>
              </m:f>
            </m:num>
            <m:den>
              <m:r>
                <w:rPr>
                  <w:rFonts w:ascii="Cambria Math" w:hAnsi="Cambria Math" w:cs="Times New Roman"/>
                  <w:sz w:val="24"/>
                  <w:szCs w:val="24"/>
                </w:rPr>
                <m:t>N</m:t>
              </m:r>
            </m:den>
          </m:f>
        </m:oMath>
      </m:oMathPara>
    </w:p>
    <w:p w14:paraId="4E72C65B" w14:textId="353ACB8C" w:rsidR="00F94FEE" w:rsidRPr="00E37E04" w:rsidRDefault="00113C10" w:rsidP="003128D6">
      <w:pPr>
        <w:pStyle w:val="BodyText"/>
        <w:spacing w:before="120" w:after="0" w:line="240" w:lineRule="auto"/>
        <w:rPr>
          <w:ins w:id="200" w:author="Jack W Williams" w:date="2017-02-27T16:59:00Z"/>
          <w:rFonts w:ascii="Times New Roman" w:hAnsi="Times New Roman" w:cs="Times New Roman"/>
          <w:sz w:val="24"/>
          <w:szCs w:val="24"/>
        </w:rPr>
      </w:pPr>
      <w:proofErr w:type="gramStart"/>
      <w:r w:rsidRPr="00E37E04">
        <w:rPr>
          <w:rFonts w:ascii="Times New Roman" w:hAnsi="Times New Roman" w:cs="Times New Roman"/>
          <w:sz w:val="24"/>
          <w:szCs w:val="24"/>
        </w:rPr>
        <w:t>Biodiversity database size trends suggests</w:t>
      </w:r>
      <w:proofErr w:type="gramEnd"/>
      <w:r w:rsidRPr="00E37E04">
        <w:rPr>
          <w:rFonts w:ascii="Times New Roman" w:hAnsi="Times New Roman" w:cs="Times New Roman"/>
          <w:sz w:val="24"/>
          <w:szCs w:val="24"/>
        </w:rPr>
        <w:t xml:space="preserve"> that much more data will be available to research</w:t>
      </w:r>
      <w:r w:rsidR="00AD4DB0" w:rsidRPr="00E37E04">
        <w:rPr>
          <w:rFonts w:ascii="Times New Roman" w:hAnsi="Times New Roman" w:cs="Times New Roman"/>
          <w:sz w:val="24"/>
          <w:szCs w:val="24"/>
        </w:rPr>
        <w:t>ers</w:t>
      </w:r>
      <w:r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in</w:t>
      </w:r>
      <w:r w:rsidRPr="00E37E04">
        <w:rPr>
          <w:rFonts w:ascii="Times New Roman" w:hAnsi="Times New Roman" w:cs="Times New Roman"/>
          <w:sz w:val="24"/>
          <w:szCs w:val="24"/>
        </w:rPr>
        <w:t xml:space="preserve"> fit</w:t>
      </w:r>
      <w:r w:rsidR="00AD4DB0" w:rsidRPr="00E37E04">
        <w:rPr>
          <w:rFonts w:ascii="Times New Roman" w:hAnsi="Times New Roman" w:cs="Times New Roman"/>
          <w:sz w:val="24"/>
          <w:szCs w:val="24"/>
        </w:rPr>
        <w:t>ting</w:t>
      </w:r>
      <w:r w:rsidRPr="00E37E04">
        <w:rPr>
          <w:rFonts w:ascii="Times New Roman" w:hAnsi="Times New Roman" w:cs="Times New Roman"/>
          <w:sz w:val="24"/>
          <w:szCs w:val="24"/>
        </w:rPr>
        <w:t xml:space="preserve"> SDMs over the next decade. Therefore, </w:t>
      </w:r>
      <w:r w:rsidR="00AD4DB0" w:rsidRPr="00E37E04">
        <w:rPr>
          <w:rFonts w:ascii="Times New Roman" w:hAnsi="Times New Roman" w:cs="Times New Roman"/>
          <w:sz w:val="24"/>
          <w:szCs w:val="24"/>
        </w:rPr>
        <w:t xml:space="preserve">parallel SDMs, like random forests, </w:t>
      </w:r>
      <w:r w:rsidRPr="00E37E04">
        <w:rPr>
          <w:rFonts w:ascii="Times New Roman" w:hAnsi="Times New Roman" w:cs="Times New Roman"/>
          <w:sz w:val="24"/>
          <w:szCs w:val="24"/>
        </w:rPr>
        <w:t>are likely to see increased benefits of runni</w:t>
      </w:r>
      <w:r w:rsidR="00AD4DB0" w:rsidRPr="00E37E04">
        <w:rPr>
          <w:rFonts w:ascii="Times New Roman" w:hAnsi="Times New Roman" w:cs="Times New Roman"/>
          <w:sz w:val="24"/>
          <w:szCs w:val="24"/>
        </w:rPr>
        <w:t>ng in a cloud-based environment, because the hardware can be easily scaled to meet problem needs and optimize efficiency.</w:t>
      </w:r>
    </w:p>
    <w:p w14:paraId="7D65828E" w14:textId="77777777" w:rsidR="00D75232" w:rsidRPr="00E37E04" w:rsidRDefault="00D75232" w:rsidP="003128D6">
      <w:pPr>
        <w:pStyle w:val="BodyText"/>
        <w:spacing w:before="120" w:after="0" w:line="240" w:lineRule="auto"/>
        <w:rPr>
          <w:rFonts w:ascii="Times New Roman" w:hAnsi="Times New Roman" w:cs="Times New Roman"/>
          <w:sz w:val="24"/>
          <w:szCs w:val="24"/>
        </w:rPr>
      </w:pPr>
    </w:p>
    <w:p w14:paraId="243072C4" w14:textId="7EE5FE3F" w:rsidR="00F94FEE" w:rsidRPr="001A4B99" w:rsidRDefault="00B669AC" w:rsidP="003128D6">
      <w:pPr>
        <w:pStyle w:val="Heading2"/>
        <w:spacing w:before="120" w:line="240" w:lineRule="auto"/>
        <w:rPr>
          <w:rFonts w:ascii="Times New Roman" w:hAnsi="Times New Roman"/>
          <w:sz w:val="24"/>
          <w:szCs w:val="24"/>
        </w:rPr>
      </w:pPr>
      <w:bookmarkStart w:id="201" w:name="utility-of-constrained-optimization"/>
      <w:bookmarkStart w:id="202" w:name="_Toc350683696"/>
      <w:bookmarkEnd w:id="201"/>
      <w:r w:rsidRPr="001A4B99">
        <w:rPr>
          <w:rFonts w:ascii="Times New Roman" w:hAnsi="Times New Roman"/>
          <w:sz w:val="24"/>
          <w:szCs w:val="24"/>
        </w:rPr>
        <w:t>Extensions of the Optimization Approach</w:t>
      </w:r>
      <w:bookmarkEnd w:id="202"/>
    </w:p>
    <w:p w14:paraId="793FB7FA" w14:textId="68A9E649" w:rsidR="00F94FEE" w:rsidRPr="00E37E04" w:rsidRDefault="002E4CEA"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The u</w:t>
      </w:r>
      <w:r w:rsidR="00AC34D2" w:rsidRPr="00E37E04">
        <w:rPr>
          <w:rFonts w:ascii="Times New Roman" w:hAnsi="Times New Roman" w:cs="Times New Roman"/>
          <w:sz w:val="24"/>
          <w:szCs w:val="24"/>
        </w:rPr>
        <w:t xml:space="preserve">nconstrained maximization routine </w:t>
      </w:r>
      <w:r w:rsidRPr="00E37E04">
        <w:rPr>
          <w:rFonts w:ascii="Times New Roman" w:hAnsi="Times New Roman" w:cs="Times New Roman"/>
          <w:sz w:val="24"/>
          <w:szCs w:val="24"/>
        </w:rPr>
        <w:t xml:space="preserve">is </w:t>
      </w:r>
      <w:r w:rsidR="00AC34D2" w:rsidRPr="00E37E04">
        <w:rPr>
          <w:rFonts w:ascii="Times New Roman" w:hAnsi="Times New Roman" w:cs="Times New Roman"/>
          <w:sz w:val="24"/>
          <w:szCs w:val="24"/>
        </w:rPr>
        <w:t>useful when neither data nor runtime is</w:t>
      </w:r>
      <w:r w:rsidRPr="00E37E04">
        <w:rPr>
          <w:rFonts w:ascii="Times New Roman" w:hAnsi="Times New Roman" w:cs="Times New Roman"/>
          <w:sz w:val="24"/>
          <w:szCs w:val="24"/>
        </w:rPr>
        <w:t xml:space="preserve"> externally</w:t>
      </w:r>
      <w:r w:rsidR="00AC34D2" w:rsidRPr="00E37E04">
        <w:rPr>
          <w:rFonts w:ascii="Times New Roman" w:hAnsi="Times New Roman" w:cs="Times New Roman"/>
          <w:sz w:val="24"/>
          <w:szCs w:val="24"/>
        </w:rPr>
        <w:t xml:space="preserve"> limited. However, in many real-world situations, scenarios </w:t>
      </w:r>
      <w:r w:rsidRPr="00E37E04">
        <w:rPr>
          <w:rFonts w:ascii="Times New Roman" w:hAnsi="Times New Roman" w:cs="Times New Roman"/>
          <w:sz w:val="24"/>
          <w:szCs w:val="24"/>
        </w:rPr>
        <w:t xml:space="preserve">when neither of these factors is </w:t>
      </w:r>
      <w:r w:rsidR="00AC34D2" w:rsidRPr="00E37E04">
        <w:rPr>
          <w:rFonts w:ascii="Times New Roman" w:hAnsi="Times New Roman" w:cs="Times New Roman"/>
          <w:sz w:val="24"/>
          <w:szCs w:val="24"/>
        </w:rPr>
        <w:t xml:space="preserve">limited are unlikely. </w:t>
      </w:r>
      <w:r w:rsidR="00B669AC">
        <w:rPr>
          <w:rFonts w:ascii="Times New Roman" w:hAnsi="Times New Roman" w:cs="Times New Roman"/>
          <w:sz w:val="24"/>
          <w:szCs w:val="24"/>
        </w:rPr>
        <w:t xml:space="preserve">Indeed, many SDM analyses consider datasets with less than 100 occurrences (Wisz et al. 2008). </w:t>
      </w:r>
      <w:r w:rsidRPr="00E37E04">
        <w:rPr>
          <w:rFonts w:ascii="Times New Roman" w:hAnsi="Times New Roman" w:cs="Times New Roman"/>
          <w:sz w:val="24"/>
          <w:szCs w:val="24"/>
        </w:rPr>
        <w:t xml:space="preserve">Constrained </w:t>
      </w:r>
      <w:proofErr w:type="gramStart"/>
      <w:r w:rsidRPr="00E37E04">
        <w:rPr>
          <w:rFonts w:ascii="Times New Roman" w:hAnsi="Times New Roman" w:cs="Times New Roman"/>
          <w:sz w:val="24"/>
          <w:szCs w:val="24"/>
        </w:rPr>
        <w:t>optimization,</w:t>
      </w:r>
      <w:proofErr w:type="gramEnd"/>
      <w:r w:rsidRPr="00E37E04">
        <w:rPr>
          <w:rFonts w:ascii="Times New Roman" w:hAnsi="Times New Roman" w:cs="Times New Roman"/>
          <w:sz w:val="24"/>
          <w:szCs w:val="24"/>
        </w:rPr>
        <w:t xml:space="preserve"> either on runtime or data volume can be useful in these situations. </w:t>
      </w:r>
      <w:r w:rsidR="00B669AC" w:rsidRPr="00E37E04">
        <w:rPr>
          <w:rFonts w:ascii="Times New Roman" w:hAnsi="Times New Roman" w:cs="Times New Roman"/>
          <w:sz w:val="24"/>
          <w:szCs w:val="24"/>
        </w:rPr>
        <w:t xml:space="preserve">For example, a constraint on the number of training examples or covariates available to the researcher seems probable, as the low-friction availability of biodiversity records in databases like Neotoma and GBIF if more data were available, it would be incorporated. In </w:t>
      </w:r>
      <w:r w:rsidR="00B669AC">
        <w:rPr>
          <w:rFonts w:ascii="Times New Roman" w:hAnsi="Times New Roman" w:cs="Times New Roman"/>
          <w:sz w:val="24"/>
          <w:szCs w:val="24"/>
        </w:rPr>
        <w:t>this analysis</w:t>
      </w:r>
      <w:r w:rsidR="00B669AC" w:rsidRPr="00E37E04">
        <w:rPr>
          <w:rFonts w:ascii="Times New Roman" w:hAnsi="Times New Roman" w:cs="Times New Roman"/>
          <w:sz w:val="24"/>
          <w:szCs w:val="24"/>
        </w:rPr>
        <w:t xml:space="preserve">, the space of potential data configurations first would be </w:t>
      </w:r>
      <w:r w:rsidR="00B669AC">
        <w:rPr>
          <w:rFonts w:ascii="Times New Roman" w:hAnsi="Times New Roman" w:cs="Times New Roman"/>
          <w:sz w:val="24"/>
          <w:szCs w:val="24"/>
        </w:rPr>
        <w:t>truncated</w:t>
      </w:r>
      <w:r w:rsidR="00B669AC" w:rsidRPr="00E37E04">
        <w:rPr>
          <w:rFonts w:ascii="Times New Roman" w:hAnsi="Times New Roman" w:cs="Times New Roman"/>
          <w:sz w:val="24"/>
          <w:szCs w:val="24"/>
        </w:rPr>
        <w:t xml:space="preserve"> to include only those </w:t>
      </w:r>
      <w:r w:rsidR="00B669AC">
        <w:rPr>
          <w:rFonts w:ascii="Times New Roman" w:hAnsi="Times New Roman" w:cs="Times New Roman"/>
          <w:sz w:val="24"/>
          <w:szCs w:val="24"/>
        </w:rPr>
        <w:t>configurations possible under the constraint (e.g., configurations with less than the number in the dataset)</w:t>
      </w:r>
      <w:r w:rsidR="00B669AC" w:rsidRPr="00E37E04">
        <w:rPr>
          <w:rFonts w:ascii="Times New Roman" w:hAnsi="Times New Roman" w:cs="Times New Roman"/>
          <w:sz w:val="24"/>
          <w:szCs w:val="24"/>
        </w:rPr>
        <w:t>. The accuracy-maximizing point is then selected from the subspace, rather than the full space, to reflect a point feasible within the data limitations. The optimization then continues as above.</w:t>
      </w:r>
      <w:r w:rsidR="00AD4DB0" w:rsidRPr="00E37E04">
        <w:rPr>
          <w:rFonts w:ascii="Times New Roman" w:hAnsi="Times New Roman" w:cs="Times New Roman"/>
          <w:sz w:val="24"/>
          <w:szCs w:val="24"/>
        </w:rPr>
        <w:t xml:space="preserve"> </w:t>
      </w:r>
    </w:p>
    <w:p w14:paraId="3E9C3408" w14:textId="1EED568F" w:rsidR="00F94FEE" w:rsidRPr="00E37E04" w:rsidRDefault="00AC34D2"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It can also be useful to place a hard maximum bound on the execution time or cost of the SDM. </w:t>
      </w:r>
      <w:r w:rsidR="001D5703" w:rsidRPr="00E37E04">
        <w:rPr>
          <w:rFonts w:ascii="Times New Roman" w:hAnsi="Times New Roman" w:cs="Times New Roman"/>
          <w:sz w:val="24"/>
          <w:szCs w:val="24"/>
        </w:rPr>
        <w:t>For example, consider a cloud-based SDM a</w:t>
      </w:r>
      <w:r w:rsidR="00AD4DB0" w:rsidRPr="00E37E04">
        <w:rPr>
          <w:rFonts w:ascii="Times New Roman" w:hAnsi="Times New Roman" w:cs="Times New Roman"/>
          <w:sz w:val="24"/>
          <w:szCs w:val="24"/>
        </w:rPr>
        <w:t>pplication that computes</w:t>
      </w:r>
      <w:r w:rsidR="001D5703" w:rsidRPr="00E37E04">
        <w:rPr>
          <w:rFonts w:ascii="Times New Roman" w:hAnsi="Times New Roman" w:cs="Times New Roman"/>
          <w:sz w:val="24"/>
          <w:szCs w:val="24"/>
        </w:rPr>
        <w:t xml:space="preserve"> S</w:t>
      </w:r>
      <w:r w:rsidR="00AD4DB0" w:rsidRPr="00E37E04">
        <w:rPr>
          <w:rFonts w:ascii="Times New Roman" w:hAnsi="Times New Roman" w:cs="Times New Roman"/>
          <w:sz w:val="24"/>
          <w:szCs w:val="24"/>
        </w:rPr>
        <w:t xml:space="preserve">DMs for arbitrary datasets remotely and returns the results to </w:t>
      </w:r>
      <w:r w:rsidR="00B669AC">
        <w:rPr>
          <w:rFonts w:ascii="Times New Roman" w:hAnsi="Times New Roman" w:cs="Times New Roman"/>
          <w:sz w:val="24"/>
          <w:szCs w:val="24"/>
        </w:rPr>
        <w:t>a</w:t>
      </w:r>
      <w:r w:rsidR="001D5703" w:rsidRPr="00E37E04">
        <w:rPr>
          <w:rFonts w:ascii="Times New Roman" w:hAnsi="Times New Roman" w:cs="Times New Roman"/>
          <w:sz w:val="24"/>
          <w:szCs w:val="24"/>
        </w:rPr>
        <w:t xml:space="preserve"> client over the Internet.  Users of</w:t>
      </w:r>
      <w:r w:rsidRPr="00E37E04">
        <w:rPr>
          <w:rFonts w:ascii="Times New Roman" w:hAnsi="Times New Roman" w:cs="Times New Roman"/>
          <w:sz w:val="24"/>
          <w:szCs w:val="24"/>
        </w:rPr>
        <w:t xml:space="preserve"> interactive web applications are apt to loose interest and turn their attention to other tasks if the application takes </w:t>
      </w:r>
      <w:r w:rsidR="00AD4DB0" w:rsidRPr="00E37E04">
        <w:rPr>
          <w:rFonts w:ascii="Times New Roman" w:hAnsi="Times New Roman" w:cs="Times New Roman"/>
          <w:sz w:val="24"/>
          <w:szCs w:val="24"/>
        </w:rPr>
        <w:t>more than several seconds to respond</w:t>
      </w:r>
      <w:r w:rsidRPr="00E37E04">
        <w:rPr>
          <w:rFonts w:ascii="Times New Roman" w:hAnsi="Times New Roman" w:cs="Times New Roman"/>
          <w:sz w:val="24"/>
          <w:szCs w:val="24"/>
        </w:rPr>
        <w:t xml:space="preserve"> (Roth, 2013). </w:t>
      </w:r>
      <w:r w:rsidR="001D5703" w:rsidRPr="00E37E04">
        <w:rPr>
          <w:rFonts w:ascii="Times New Roman" w:hAnsi="Times New Roman" w:cs="Times New Roman"/>
          <w:sz w:val="24"/>
          <w:szCs w:val="24"/>
        </w:rPr>
        <w:t xml:space="preserve">If a maximum-accuracy experiment for </w:t>
      </w:r>
      <w:r w:rsidRPr="00E37E04">
        <w:rPr>
          <w:rFonts w:ascii="Times New Roman" w:hAnsi="Times New Roman" w:cs="Times New Roman"/>
          <w:sz w:val="24"/>
          <w:szCs w:val="24"/>
        </w:rPr>
        <w:t xml:space="preserve">GBM-BRT </w:t>
      </w:r>
      <w:r w:rsidR="001D5703" w:rsidRPr="00E37E04">
        <w:rPr>
          <w:rFonts w:ascii="Times New Roman" w:hAnsi="Times New Roman" w:cs="Times New Roman"/>
          <w:sz w:val="24"/>
          <w:szCs w:val="24"/>
        </w:rPr>
        <w:t>is requested</w:t>
      </w:r>
      <w:r w:rsidRPr="00E37E04">
        <w:rPr>
          <w:rFonts w:ascii="Times New Roman" w:hAnsi="Times New Roman" w:cs="Times New Roman"/>
          <w:sz w:val="24"/>
          <w:szCs w:val="24"/>
        </w:rPr>
        <w:t xml:space="preserve">, </w:t>
      </w:r>
      <w:r w:rsidR="001D5703" w:rsidRPr="00E37E04">
        <w:rPr>
          <w:rFonts w:ascii="Times New Roman" w:hAnsi="Times New Roman" w:cs="Times New Roman"/>
          <w:sz w:val="24"/>
          <w:szCs w:val="24"/>
        </w:rPr>
        <w:t xml:space="preserve">the </w:t>
      </w:r>
      <w:r w:rsidR="00AD4DB0" w:rsidRPr="00E37E04">
        <w:rPr>
          <w:rFonts w:ascii="Times New Roman" w:hAnsi="Times New Roman" w:cs="Times New Roman"/>
          <w:sz w:val="24"/>
          <w:szCs w:val="24"/>
        </w:rPr>
        <w:t>client faces a response time</w:t>
      </w:r>
      <w:r w:rsidR="001D5703" w:rsidRPr="00E37E04">
        <w:rPr>
          <w:rFonts w:ascii="Times New Roman" w:hAnsi="Times New Roman" w:cs="Times New Roman"/>
          <w:sz w:val="24"/>
          <w:szCs w:val="24"/>
        </w:rPr>
        <w:t xml:space="preserve"> </w:t>
      </w:r>
      <w:r w:rsidR="00AD4DB0" w:rsidRPr="00E37E04">
        <w:rPr>
          <w:rFonts w:ascii="Times New Roman" w:hAnsi="Times New Roman" w:cs="Times New Roman"/>
          <w:sz w:val="24"/>
          <w:szCs w:val="24"/>
        </w:rPr>
        <w:t>of over</w:t>
      </w:r>
      <w:r w:rsidR="001D5703" w:rsidRPr="00E37E04">
        <w:rPr>
          <w:rFonts w:ascii="Times New Roman" w:hAnsi="Times New Roman" w:cs="Times New Roman"/>
          <w:sz w:val="24"/>
          <w:szCs w:val="24"/>
        </w:rPr>
        <w:t xml:space="preserve"> 1 hour and would quickly stop </w:t>
      </w:r>
      <w:r w:rsidR="00B669AC">
        <w:rPr>
          <w:rFonts w:ascii="Times New Roman" w:hAnsi="Times New Roman" w:cs="Times New Roman"/>
          <w:sz w:val="24"/>
          <w:szCs w:val="24"/>
        </w:rPr>
        <w:t>interacting with</w:t>
      </w:r>
      <w:r w:rsidR="001D5703" w:rsidRPr="00E37E04">
        <w:rPr>
          <w:rFonts w:ascii="Times New Roman" w:hAnsi="Times New Roman" w:cs="Times New Roman"/>
          <w:sz w:val="24"/>
          <w:szCs w:val="24"/>
        </w:rPr>
        <w:t xml:space="preserve"> the application.</w:t>
      </w:r>
      <w:r w:rsidRPr="00E37E04">
        <w:rPr>
          <w:rFonts w:ascii="Times New Roman" w:hAnsi="Times New Roman" w:cs="Times New Roman"/>
          <w:sz w:val="24"/>
          <w:szCs w:val="24"/>
        </w:rPr>
        <w:t xml:space="preserve"> It would benefit the </w:t>
      </w:r>
      <w:r w:rsidR="001D5703" w:rsidRPr="00E37E04">
        <w:rPr>
          <w:rFonts w:ascii="Times New Roman" w:hAnsi="Times New Roman" w:cs="Times New Roman"/>
          <w:sz w:val="24"/>
          <w:szCs w:val="24"/>
        </w:rPr>
        <w:t>application developer</w:t>
      </w:r>
      <w:r w:rsidRPr="00E37E04">
        <w:rPr>
          <w:rFonts w:ascii="Times New Roman" w:hAnsi="Times New Roman" w:cs="Times New Roman"/>
          <w:sz w:val="24"/>
          <w:szCs w:val="24"/>
        </w:rPr>
        <w:t xml:space="preserve">, then, to limit the time it takes to complete the model </w:t>
      </w:r>
      <w:r w:rsidR="00B669AC">
        <w:rPr>
          <w:rFonts w:ascii="Times New Roman" w:hAnsi="Times New Roman" w:cs="Times New Roman"/>
          <w:sz w:val="24"/>
          <w:szCs w:val="24"/>
        </w:rPr>
        <w:t xml:space="preserve">run </w:t>
      </w:r>
      <w:r w:rsidRPr="00E37E04">
        <w:rPr>
          <w:rFonts w:ascii="Times New Roman" w:hAnsi="Times New Roman" w:cs="Times New Roman"/>
          <w:sz w:val="24"/>
          <w:szCs w:val="24"/>
        </w:rPr>
        <w:t xml:space="preserve">so that (a) their costs are minimized and (b) they retain the user’s interest and business. </w:t>
      </w:r>
      <w:r w:rsidR="00B669AC">
        <w:rPr>
          <w:rFonts w:ascii="Times New Roman" w:hAnsi="Times New Roman" w:cs="Times New Roman"/>
          <w:sz w:val="24"/>
          <w:szCs w:val="24"/>
        </w:rPr>
        <w:t>To accomplish this</w:t>
      </w:r>
      <w:r w:rsidR="00B669AC" w:rsidRPr="00E37E04">
        <w:rPr>
          <w:rFonts w:ascii="Times New Roman" w:hAnsi="Times New Roman" w:cs="Times New Roman"/>
          <w:sz w:val="24"/>
          <w:szCs w:val="24"/>
        </w:rPr>
        <w:t xml:space="preserve">, a large set of </w:t>
      </w:r>
      <w:r w:rsidR="00B669AC">
        <w:rPr>
          <w:rFonts w:ascii="Times New Roman" w:hAnsi="Times New Roman" w:cs="Times New Roman"/>
          <w:sz w:val="24"/>
          <w:szCs w:val="24"/>
        </w:rPr>
        <w:t>potential</w:t>
      </w:r>
      <w:r w:rsidR="00B669AC" w:rsidRPr="00E37E04">
        <w:rPr>
          <w:rFonts w:ascii="Times New Roman" w:hAnsi="Times New Roman" w:cs="Times New Roman"/>
          <w:sz w:val="24"/>
          <w:szCs w:val="24"/>
        </w:rPr>
        <w:t xml:space="preserve"> configurations is </w:t>
      </w:r>
      <w:r w:rsidR="00B669AC">
        <w:rPr>
          <w:rFonts w:ascii="Times New Roman" w:hAnsi="Times New Roman" w:cs="Times New Roman"/>
          <w:sz w:val="24"/>
          <w:szCs w:val="24"/>
        </w:rPr>
        <w:t>generated</w:t>
      </w:r>
      <w:r w:rsidR="00B669AC" w:rsidRPr="00E37E04">
        <w:rPr>
          <w:rFonts w:ascii="Times New Roman" w:hAnsi="Times New Roman" w:cs="Times New Roman"/>
          <w:sz w:val="24"/>
          <w:szCs w:val="24"/>
        </w:rPr>
        <w:t xml:space="preserve"> and the runtime for each is predicted using the performance model. Those configurations that have predicted runtimes that fall within the constraint are fed into the accuracy model. These results are then sorted by accuracy to yield an estimate of the highest-accuracy configuration that would fall below the runtime threshold. By constraining the optimal with a hard maximum bound on the time it takes to compute the model, the management can provision the cheapest resources, return results of high accuracy, and continue to keep their audience engaged.</w:t>
      </w:r>
    </w:p>
    <w:p w14:paraId="25840059" w14:textId="5136F815" w:rsidR="00B85D2C" w:rsidRPr="00E37E04" w:rsidRDefault="00B85D2C" w:rsidP="003128D6">
      <w:pPr>
        <w:pStyle w:val="BodyText"/>
        <w:spacing w:before="120" w:after="0" w:line="240" w:lineRule="auto"/>
        <w:ind w:firstLine="720"/>
        <w:rPr>
          <w:ins w:id="203" w:author="Jack W Williams" w:date="2017-02-27T16:59:00Z"/>
          <w:rFonts w:ascii="Times New Roman" w:hAnsi="Times New Roman" w:cs="Times New Roman"/>
          <w:sz w:val="24"/>
          <w:szCs w:val="24"/>
        </w:rPr>
      </w:pPr>
      <w:r w:rsidRPr="00E37E04">
        <w:rPr>
          <w:rFonts w:ascii="Times New Roman" w:hAnsi="Times New Roman" w:cs="Times New Roman"/>
          <w:sz w:val="24"/>
          <w:szCs w:val="24"/>
        </w:rPr>
        <w:t xml:space="preserve">Another potential extension of this work </w:t>
      </w:r>
      <w:r w:rsidR="00AD4DB0" w:rsidRPr="00E37E04">
        <w:rPr>
          <w:rFonts w:ascii="Times New Roman" w:hAnsi="Times New Roman" w:cs="Times New Roman"/>
          <w:sz w:val="24"/>
          <w:szCs w:val="24"/>
        </w:rPr>
        <w:t>is</w:t>
      </w:r>
      <w:r w:rsidRPr="00E37E04">
        <w:rPr>
          <w:rFonts w:ascii="Times New Roman" w:hAnsi="Times New Roman" w:cs="Times New Roman"/>
          <w:sz w:val="24"/>
          <w:szCs w:val="24"/>
        </w:rPr>
        <w:t xml:space="preserve"> weighted optimization to preferentially </w:t>
      </w:r>
      <w:r w:rsidR="00AD4DB0" w:rsidRPr="00E37E04">
        <w:rPr>
          <w:rFonts w:ascii="Times New Roman" w:hAnsi="Times New Roman" w:cs="Times New Roman"/>
          <w:sz w:val="24"/>
          <w:szCs w:val="24"/>
        </w:rPr>
        <w:t>influence</w:t>
      </w:r>
      <w:r w:rsidRPr="00E37E04">
        <w:rPr>
          <w:rFonts w:ascii="Times New Roman" w:hAnsi="Times New Roman" w:cs="Times New Roman"/>
          <w:sz w:val="24"/>
          <w:szCs w:val="24"/>
        </w:rPr>
        <w:t xml:space="preserve"> one or two of the three components included in the determination of the optimal clusters. </w:t>
      </w:r>
      <w:r w:rsidR="00AD4DB0" w:rsidRPr="00E37E04">
        <w:rPr>
          <w:rFonts w:ascii="Times New Roman" w:hAnsi="Times New Roman" w:cs="Times New Roman"/>
          <w:sz w:val="24"/>
          <w:szCs w:val="24"/>
        </w:rPr>
        <w:t xml:space="preserve">In a standard </w:t>
      </w:r>
      <w:r w:rsidRPr="00E37E04">
        <w:rPr>
          <w:rFonts w:ascii="Times New Roman" w:hAnsi="Times New Roman" w:cs="Times New Roman"/>
          <w:sz w:val="24"/>
          <w:szCs w:val="24"/>
        </w:rPr>
        <w:t>optimization, run time, run cost, and prediction uncertainty are all weighted equally.  However, a gi</w:t>
      </w:r>
      <w:r w:rsidR="00A70C44" w:rsidRPr="00E37E04">
        <w:rPr>
          <w:rFonts w:ascii="Times New Roman" w:hAnsi="Times New Roman" w:cs="Times New Roman"/>
          <w:sz w:val="24"/>
          <w:szCs w:val="24"/>
        </w:rPr>
        <w:t xml:space="preserve">ven researcher may care different amounts about each of these axes. For example, she may care most about achieving low-cost, </w:t>
      </w:r>
      <w:r w:rsidR="00AD4DB0" w:rsidRPr="00E37E04">
        <w:rPr>
          <w:rFonts w:ascii="Times New Roman" w:hAnsi="Times New Roman" w:cs="Times New Roman"/>
          <w:sz w:val="24"/>
          <w:szCs w:val="24"/>
        </w:rPr>
        <w:t>next about the level of certainty on the prediction</w:t>
      </w:r>
      <w:r w:rsidR="00A70C44" w:rsidRPr="00E37E04">
        <w:rPr>
          <w:rFonts w:ascii="Times New Roman" w:hAnsi="Times New Roman" w:cs="Times New Roman"/>
          <w:sz w:val="24"/>
          <w:szCs w:val="24"/>
        </w:rPr>
        <w:t xml:space="preserve">, and finally about the time it takes to complete the modeling. Weighting each axis would allow the user </w:t>
      </w:r>
      <w:r w:rsidR="007A02F4" w:rsidRPr="00E37E04">
        <w:rPr>
          <w:rFonts w:ascii="Times New Roman" w:hAnsi="Times New Roman" w:cs="Times New Roman"/>
          <w:sz w:val="24"/>
          <w:szCs w:val="24"/>
        </w:rPr>
        <w:t>customize the optimization to meet her own needs</w:t>
      </w:r>
      <w:r w:rsidR="00A70C44" w:rsidRPr="00E37E04">
        <w:rPr>
          <w:rFonts w:ascii="Times New Roman" w:hAnsi="Times New Roman" w:cs="Times New Roman"/>
          <w:sz w:val="24"/>
          <w:szCs w:val="24"/>
        </w:rPr>
        <w:t>.</w:t>
      </w:r>
    </w:p>
    <w:p w14:paraId="22A9FFB3" w14:textId="77777777" w:rsidR="001355CF" w:rsidRPr="00E37E04" w:rsidRDefault="001355CF" w:rsidP="003128D6">
      <w:pPr>
        <w:pStyle w:val="BodyText"/>
        <w:spacing w:before="120" w:after="0" w:line="240" w:lineRule="auto"/>
        <w:ind w:firstLine="720"/>
        <w:rPr>
          <w:rFonts w:ascii="Times New Roman" w:hAnsi="Times New Roman" w:cs="Times New Roman"/>
          <w:sz w:val="24"/>
          <w:szCs w:val="24"/>
        </w:rPr>
      </w:pPr>
    </w:p>
    <w:p w14:paraId="4D483338" w14:textId="6AA13D9A" w:rsidR="00F94FEE" w:rsidRPr="001A4B99" w:rsidRDefault="00AC34D2" w:rsidP="003128D6">
      <w:pPr>
        <w:pStyle w:val="Heading2"/>
        <w:spacing w:before="120" w:line="240" w:lineRule="auto"/>
        <w:rPr>
          <w:rFonts w:ascii="Times New Roman" w:hAnsi="Times New Roman"/>
          <w:sz w:val="24"/>
          <w:szCs w:val="24"/>
        </w:rPr>
      </w:pPr>
      <w:bookmarkStart w:id="204" w:name="cloud-computings-role"/>
      <w:bookmarkStart w:id="205" w:name="_Toc350683697"/>
      <w:bookmarkEnd w:id="204"/>
      <w:r w:rsidRPr="001A4B99">
        <w:rPr>
          <w:rFonts w:ascii="Times New Roman" w:hAnsi="Times New Roman"/>
          <w:sz w:val="24"/>
          <w:szCs w:val="24"/>
        </w:rPr>
        <w:t>Cloud Computing</w:t>
      </w:r>
      <w:r w:rsidR="00D75232" w:rsidRPr="001A4B99">
        <w:rPr>
          <w:rFonts w:ascii="Times New Roman" w:hAnsi="Times New Roman"/>
          <w:sz w:val="24"/>
          <w:szCs w:val="24"/>
        </w:rPr>
        <w:t xml:space="preserve"> in Biodiversity Modeling</w:t>
      </w:r>
      <w:r w:rsidR="005B02BE" w:rsidRPr="001A4B99">
        <w:rPr>
          <w:rFonts w:ascii="Times New Roman" w:hAnsi="Times New Roman"/>
          <w:sz w:val="24"/>
          <w:szCs w:val="24"/>
        </w:rPr>
        <w:t>: Recommendations and Prospects</w:t>
      </w:r>
      <w:bookmarkEnd w:id="205"/>
    </w:p>
    <w:p w14:paraId="78B386CC" w14:textId="4A7F8242" w:rsidR="00C05061" w:rsidRDefault="00C05061" w:rsidP="003128D6">
      <w:pPr>
        <w:pStyle w:val="BodyText"/>
        <w:spacing w:before="120"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observations of collected here </w:t>
      </w:r>
      <w:r w:rsidRPr="00E37E04">
        <w:rPr>
          <w:rFonts w:ascii="Times New Roman" w:hAnsi="Times New Roman" w:cs="Times New Roman"/>
          <w:sz w:val="24"/>
          <w:szCs w:val="24"/>
        </w:rPr>
        <w:t>suggest fairly sho</w:t>
      </w:r>
      <w:r>
        <w:rPr>
          <w:rFonts w:ascii="Times New Roman" w:hAnsi="Times New Roman" w:cs="Times New Roman"/>
          <w:sz w:val="24"/>
          <w:szCs w:val="24"/>
        </w:rPr>
        <w:t>rt runtimes and very low costs. Even t</w:t>
      </w:r>
      <w:r w:rsidRPr="00E37E04">
        <w:rPr>
          <w:rFonts w:ascii="Times New Roman" w:hAnsi="Times New Roman" w:cs="Times New Roman"/>
          <w:sz w:val="24"/>
          <w:szCs w:val="24"/>
        </w:rPr>
        <w:t>he longest observations of runtime are only several hours, far short of the several weeks reported by Elith et al. (2006). However, as data volumes grow and modeling approaches</w:t>
      </w:r>
      <w:r>
        <w:rPr>
          <w:rFonts w:ascii="Times New Roman" w:hAnsi="Times New Roman" w:cs="Times New Roman"/>
          <w:sz w:val="24"/>
          <w:szCs w:val="24"/>
        </w:rPr>
        <w:t xml:space="preserve"> to biodiversity problems</w:t>
      </w:r>
      <w:r w:rsidRPr="00E37E04">
        <w:rPr>
          <w:rFonts w:ascii="Times New Roman" w:hAnsi="Times New Roman" w:cs="Times New Roman"/>
          <w:sz w:val="24"/>
          <w:szCs w:val="24"/>
        </w:rPr>
        <w:t xml:space="preserve"> become more common, even these short runtimes become formidable. Many studies now model hundred</w:t>
      </w:r>
      <w:r>
        <w:rPr>
          <w:rFonts w:ascii="Times New Roman" w:hAnsi="Times New Roman" w:cs="Times New Roman"/>
          <w:sz w:val="24"/>
          <w:szCs w:val="24"/>
        </w:rPr>
        <w:t>s</w:t>
      </w:r>
      <w:r w:rsidRPr="00E37E04">
        <w:rPr>
          <w:rFonts w:ascii="Times New Roman" w:hAnsi="Times New Roman" w:cs="Times New Roman"/>
          <w:sz w:val="24"/>
          <w:szCs w:val="24"/>
        </w:rPr>
        <w:t xml:space="preserve"> or even thousands of species (e.g., Rezende et al., 2015). Some projects attempt to model entire biotas; for example, Candela et al. (2013) describe routinely modeling and mapping distributions of over 11,000 marine species. Most contemporary SDM studies use multiple model classes, predict to multiple time periods, and use multiple climate scenarios. When fitting multiple models for thousands of taxa, spending several hours for each model is not feasible. Therefore, while the individual results presented here may seem small, they add up quickly for all but the smallest modeling activities typical in contemporary SDM literature.</w:t>
      </w:r>
    </w:p>
    <w:p w14:paraId="65E1D823" w14:textId="1CBE8EE8" w:rsidR="00F94FEE" w:rsidRPr="00E37E04" w:rsidRDefault="0052332C" w:rsidP="003128D6">
      <w:pPr>
        <w:pStyle w:val="FirstParagraph"/>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T</w:t>
      </w:r>
      <w:r w:rsidR="00AC34D2" w:rsidRPr="00E37E04">
        <w:rPr>
          <w:rFonts w:ascii="Times New Roman" w:hAnsi="Times New Roman" w:cs="Times New Roman"/>
          <w:sz w:val="24"/>
          <w:szCs w:val="24"/>
        </w:rPr>
        <w:t xml:space="preserve">he relatively minor contributions </w:t>
      </w:r>
      <w:r w:rsidRPr="00E37E04">
        <w:rPr>
          <w:rFonts w:ascii="Times New Roman" w:hAnsi="Times New Roman" w:cs="Times New Roman"/>
          <w:sz w:val="24"/>
          <w:szCs w:val="24"/>
        </w:rPr>
        <w:t>of</w:t>
      </w:r>
      <w:r w:rsidR="00AC34D2" w:rsidRPr="00E37E04">
        <w:rPr>
          <w:rFonts w:ascii="Times New Roman" w:hAnsi="Times New Roman" w:cs="Times New Roman"/>
          <w:sz w:val="24"/>
          <w:szCs w:val="24"/>
        </w:rPr>
        <w:t xml:space="preserve"> hardware to model execution time, </w:t>
      </w:r>
      <w:r w:rsidRPr="00E37E04">
        <w:rPr>
          <w:rFonts w:ascii="Times New Roman" w:hAnsi="Times New Roman" w:cs="Times New Roman"/>
          <w:sz w:val="24"/>
          <w:szCs w:val="24"/>
        </w:rPr>
        <w:t xml:space="preserve">suggest that the sequential models may not be </w:t>
      </w:r>
      <w:r w:rsidR="00AC34D2" w:rsidRPr="00E37E04">
        <w:rPr>
          <w:rFonts w:ascii="Times New Roman" w:hAnsi="Times New Roman" w:cs="Times New Roman"/>
          <w:sz w:val="24"/>
          <w:szCs w:val="24"/>
        </w:rPr>
        <w:t xml:space="preserve">good candidates </w:t>
      </w:r>
      <w:r w:rsidRPr="00E37E04">
        <w:rPr>
          <w:rFonts w:ascii="Times New Roman" w:hAnsi="Times New Roman" w:cs="Times New Roman"/>
          <w:sz w:val="24"/>
          <w:szCs w:val="24"/>
        </w:rPr>
        <w:t xml:space="preserve">for a transition </w:t>
      </w:r>
      <w:r w:rsidR="00AC34D2" w:rsidRPr="00E37E04">
        <w:rPr>
          <w:rFonts w:ascii="Times New Roman" w:hAnsi="Times New Roman" w:cs="Times New Roman"/>
          <w:sz w:val="24"/>
          <w:szCs w:val="24"/>
        </w:rPr>
        <w:t xml:space="preserve">to the pay-as-you-go, utility model of cloud computing. Because GAM, GBM-BRT, and MARS </w:t>
      </w:r>
      <w:r w:rsidRPr="00E37E04">
        <w:rPr>
          <w:rFonts w:ascii="Times New Roman" w:hAnsi="Times New Roman" w:cs="Times New Roman"/>
          <w:sz w:val="24"/>
          <w:szCs w:val="24"/>
        </w:rPr>
        <w:t>are all optimized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with </w:t>
      </w:r>
      <w:r w:rsidR="00AC34D2" w:rsidRPr="00E37E04">
        <w:rPr>
          <w:rFonts w:ascii="Times New Roman" w:hAnsi="Times New Roman" w:cs="Times New Roman"/>
          <w:sz w:val="24"/>
          <w:szCs w:val="24"/>
        </w:rPr>
        <w:t>configurations</w:t>
      </w:r>
      <w:r w:rsidRPr="00E37E04">
        <w:rPr>
          <w:rFonts w:ascii="Times New Roman" w:hAnsi="Times New Roman" w:cs="Times New Roman"/>
          <w:sz w:val="24"/>
          <w:szCs w:val="24"/>
        </w:rPr>
        <w:t xml:space="preserve"> of few cores and low memory</w:t>
      </w:r>
      <w:r w:rsidR="00AC34D2" w:rsidRPr="00E37E04">
        <w:rPr>
          <w:rFonts w:ascii="Times New Roman" w:hAnsi="Times New Roman" w:cs="Times New Roman"/>
          <w:sz w:val="24"/>
          <w:szCs w:val="24"/>
        </w:rPr>
        <w:t xml:space="preserve">, it </w:t>
      </w:r>
      <w:r w:rsidRPr="00E37E04">
        <w:rPr>
          <w:rFonts w:ascii="Times New Roman" w:hAnsi="Times New Roman" w:cs="Times New Roman"/>
          <w:sz w:val="24"/>
          <w:szCs w:val="24"/>
        </w:rPr>
        <w:t>may</w:t>
      </w:r>
      <w:r w:rsidR="00AC34D2" w:rsidRPr="00E37E04">
        <w:rPr>
          <w:rFonts w:ascii="Times New Roman" w:hAnsi="Times New Roman" w:cs="Times New Roman"/>
          <w:sz w:val="24"/>
          <w:szCs w:val="24"/>
        </w:rPr>
        <w:t xml:space="preserve"> not benefit the </w:t>
      </w:r>
      <w:r w:rsidRPr="00E37E04">
        <w:rPr>
          <w:rFonts w:ascii="Times New Roman" w:hAnsi="Times New Roman" w:cs="Times New Roman"/>
          <w:sz w:val="24"/>
          <w:szCs w:val="24"/>
        </w:rPr>
        <w:t>model user</w:t>
      </w:r>
      <w:r w:rsidR="00AC34D2" w:rsidRPr="00E37E04">
        <w:rPr>
          <w:rFonts w:ascii="Times New Roman" w:hAnsi="Times New Roman" w:cs="Times New Roman"/>
          <w:sz w:val="24"/>
          <w:szCs w:val="24"/>
        </w:rPr>
        <w:t xml:space="preserve"> to </w:t>
      </w:r>
      <w:r w:rsidRPr="00E37E04">
        <w:rPr>
          <w:rFonts w:ascii="Times New Roman" w:hAnsi="Times New Roman" w:cs="Times New Roman"/>
          <w:sz w:val="24"/>
          <w:szCs w:val="24"/>
        </w:rPr>
        <w:t>cloud-enable these SDMs</w:t>
      </w:r>
      <w:r w:rsidR="00AC34D2" w:rsidRPr="00E37E04">
        <w:rPr>
          <w:rFonts w:ascii="Times New Roman" w:hAnsi="Times New Roman" w:cs="Times New Roman"/>
          <w:sz w:val="24"/>
          <w:szCs w:val="24"/>
        </w:rPr>
        <w:t xml:space="preserve">. Rather, the user is </w:t>
      </w:r>
      <w:r w:rsidRPr="00E37E04">
        <w:rPr>
          <w:rFonts w:ascii="Times New Roman" w:hAnsi="Times New Roman" w:cs="Times New Roman"/>
          <w:sz w:val="24"/>
          <w:szCs w:val="24"/>
        </w:rPr>
        <w:t>likely better</w:t>
      </w:r>
      <w:r w:rsidR="00AC34D2" w:rsidRPr="00E37E04">
        <w:rPr>
          <w:rFonts w:ascii="Times New Roman" w:hAnsi="Times New Roman" w:cs="Times New Roman"/>
          <w:sz w:val="24"/>
          <w:szCs w:val="24"/>
        </w:rPr>
        <w:t xml:space="preserve"> off using the </w:t>
      </w:r>
      <w:r w:rsidRPr="00E37E04">
        <w:rPr>
          <w:rFonts w:ascii="Times New Roman" w:hAnsi="Times New Roman" w:cs="Times New Roman"/>
          <w:sz w:val="24"/>
          <w:szCs w:val="24"/>
        </w:rPr>
        <w:t>lowest-cost hardware available</w:t>
      </w:r>
      <w:r w:rsidR="00AC34D2" w:rsidRPr="00E37E04">
        <w:rPr>
          <w:rFonts w:ascii="Times New Roman" w:hAnsi="Times New Roman" w:cs="Times New Roman"/>
          <w:sz w:val="24"/>
          <w:szCs w:val="24"/>
        </w:rPr>
        <w:t>.</w:t>
      </w:r>
      <w:r w:rsidRPr="00E37E04">
        <w:rPr>
          <w:rFonts w:ascii="Times New Roman" w:hAnsi="Times New Roman" w:cs="Times New Roman"/>
          <w:sz w:val="24"/>
          <w:szCs w:val="24"/>
        </w:rPr>
        <w:t xml:space="preserve"> Provisioning additional cores or memory is unlikely to bring returns in execution time</w:t>
      </w:r>
      <w:r w:rsidR="007A02F4" w:rsidRPr="00E37E04">
        <w:rPr>
          <w:rFonts w:ascii="Times New Roman" w:hAnsi="Times New Roman" w:cs="Times New Roman"/>
          <w:sz w:val="24"/>
          <w:szCs w:val="24"/>
        </w:rPr>
        <w:t>, reduce modeling cost, or increase prediction certainty</w:t>
      </w:r>
      <w:r w:rsidRPr="00E37E04">
        <w:rPr>
          <w:rFonts w:ascii="Times New Roman" w:hAnsi="Times New Roman" w:cs="Times New Roman"/>
          <w:sz w:val="24"/>
          <w:szCs w:val="24"/>
        </w:rPr>
        <w:t>.</w:t>
      </w:r>
      <w:r w:rsidR="007A02F4" w:rsidRPr="00E37E04">
        <w:rPr>
          <w:rFonts w:ascii="Times New Roman" w:hAnsi="Times New Roman" w:cs="Times New Roman"/>
          <w:sz w:val="24"/>
          <w:szCs w:val="24"/>
        </w:rPr>
        <w:t xml:space="preserve">  For these models, t</w:t>
      </w:r>
      <w:r w:rsidRPr="00E37E04">
        <w:rPr>
          <w:rFonts w:ascii="Times New Roman" w:hAnsi="Times New Roman" w:cs="Times New Roman"/>
          <w:sz w:val="24"/>
          <w:szCs w:val="24"/>
        </w:rPr>
        <w:t xml:space="preserve">o achieve performance gains in a cloud-based system, </w:t>
      </w:r>
      <w:r w:rsidR="007A02F4" w:rsidRPr="00E37E04">
        <w:rPr>
          <w:rFonts w:ascii="Times New Roman" w:hAnsi="Times New Roman" w:cs="Times New Roman"/>
          <w:sz w:val="24"/>
          <w:szCs w:val="24"/>
        </w:rPr>
        <w:t xml:space="preserve">a system would need to be developed that </w:t>
      </w:r>
      <w:r w:rsidRPr="00E37E04">
        <w:rPr>
          <w:rFonts w:ascii="Times New Roman" w:hAnsi="Times New Roman" w:cs="Times New Roman"/>
          <w:sz w:val="24"/>
          <w:szCs w:val="24"/>
        </w:rPr>
        <w:t>simultaneously provision</w:t>
      </w:r>
      <w:r w:rsidR="007A02F4" w:rsidRPr="00E37E04">
        <w:rPr>
          <w:rFonts w:ascii="Times New Roman" w:hAnsi="Times New Roman" w:cs="Times New Roman"/>
          <w:sz w:val="24"/>
          <w:szCs w:val="24"/>
        </w:rPr>
        <w:t>ed</w:t>
      </w:r>
      <w:r w:rsidRPr="00E37E04">
        <w:rPr>
          <w:rFonts w:ascii="Times New Roman" w:hAnsi="Times New Roman" w:cs="Times New Roman"/>
          <w:sz w:val="24"/>
          <w:szCs w:val="24"/>
        </w:rPr>
        <w:t xml:space="preserve"> multiple, isolated VM instances</w:t>
      </w:r>
      <w:r w:rsidR="007A02F4" w:rsidRPr="00E37E04">
        <w:rPr>
          <w:rFonts w:ascii="Times New Roman" w:hAnsi="Times New Roman" w:cs="Times New Roman"/>
          <w:sz w:val="24"/>
          <w:szCs w:val="24"/>
        </w:rPr>
        <w:t xml:space="preserve"> to</w:t>
      </w:r>
      <w:r w:rsidR="00AC34D2" w:rsidRPr="00E37E04">
        <w:rPr>
          <w:rFonts w:ascii="Times New Roman" w:hAnsi="Times New Roman" w:cs="Times New Roman"/>
          <w:sz w:val="24"/>
          <w:szCs w:val="24"/>
        </w:rPr>
        <w:t xml:space="preserve"> run independently, </w:t>
      </w:r>
      <w:r w:rsidR="000D7D4F">
        <w:rPr>
          <w:rFonts w:ascii="Times New Roman" w:hAnsi="Times New Roman" w:cs="Times New Roman"/>
          <w:sz w:val="24"/>
          <w:szCs w:val="24"/>
        </w:rPr>
        <w:t xml:space="preserve">each </w:t>
      </w:r>
      <w:r w:rsidR="00AC34D2" w:rsidRPr="00E37E04">
        <w:rPr>
          <w:rFonts w:ascii="Times New Roman" w:hAnsi="Times New Roman" w:cs="Times New Roman"/>
          <w:sz w:val="24"/>
          <w:szCs w:val="24"/>
        </w:rPr>
        <w:t xml:space="preserve">fitting </w:t>
      </w:r>
      <w:r w:rsidR="000D7D4F">
        <w:rPr>
          <w:rFonts w:ascii="Times New Roman" w:hAnsi="Times New Roman" w:cs="Times New Roman"/>
          <w:sz w:val="24"/>
          <w:szCs w:val="24"/>
        </w:rPr>
        <w:t xml:space="preserve">a single </w:t>
      </w:r>
      <w:r w:rsidR="00AC34D2" w:rsidRPr="00E37E04">
        <w:rPr>
          <w:rFonts w:ascii="Times New Roman" w:hAnsi="Times New Roman" w:cs="Times New Roman"/>
          <w:sz w:val="24"/>
          <w:szCs w:val="24"/>
        </w:rPr>
        <w:t xml:space="preserve">SDM. To make this work automatically, efficiently, and without error would </w:t>
      </w:r>
      <w:r w:rsidRPr="00E37E04">
        <w:rPr>
          <w:rFonts w:ascii="Times New Roman" w:hAnsi="Times New Roman" w:cs="Times New Roman"/>
          <w:sz w:val="24"/>
          <w:szCs w:val="24"/>
        </w:rPr>
        <w:t>be difficult</w:t>
      </w:r>
      <w:r w:rsidR="007A02F4" w:rsidRPr="00E37E04">
        <w:rPr>
          <w:rFonts w:ascii="Times New Roman" w:hAnsi="Times New Roman" w:cs="Times New Roman"/>
          <w:sz w:val="24"/>
          <w:szCs w:val="24"/>
        </w:rPr>
        <w:t xml:space="preserve"> and require a significant amount of technical skill</w:t>
      </w:r>
      <w:r w:rsidR="00AC34D2" w:rsidRPr="00E37E04">
        <w:rPr>
          <w:rFonts w:ascii="Times New Roman" w:hAnsi="Times New Roman" w:cs="Times New Roman"/>
          <w:sz w:val="24"/>
          <w:szCs w:val="24"/>
        </w:rPr>
        <w:t xml:space="preserve">. </w:t>
      </w:r>
    </w:p>
    <w:p w14:paraId="242DAD07" w14:textId="5122BD31" w:rsidR="00F94FEE" w:rsidRPr="00E37E04" w:rsidRDefault="0052332C" w:rsidP="003128D6">
      <w:pPr>
        <w:pStyle w:val="BodyText"/>
        <w:spacing w:before="120" w:after="0" w:line="240" w:lineRule="auto"/>
        <w:ind w:firstLine="720"/>
        <w:rPr>
          <w:rFonts w:ascii="Times New Roman" w:hAnsi="Times New Roman" w:cs="Times New Roman"/>
          <w:sz w:val="24"/>
          <w:szCs w:val="24"/>
        </w:rPr>
      </w:pPr>
      <w:r w:rsidRPr="00E37E04">
        <w:rPr>
          <w:rFonts w:ascii="Times New Roman" w:hAnsi="Times New Roman" w:cs="Times New Roman"/>
          <w:sz w:val="24"/>
          <w:szCs w:val="24"/>
        </w:rPr>
        <w:t xml:space="preserve">RF, however, </w:t>
      </w:r>
      <w:r w:rsidR="000D7D4F">
        <w:rPr>
          <w:rFonts w:ascii="Times New Roman" w:hAnsi="Times New Roman" w:cs="Times New Roman"/>
          <w:sz w:val="24"/>
          <w:szCs w:val="24"/>
        </w:rPr>
        <w:t>may be</w:t>
      </w:r>
      <w:r w:rsidRPr="00E37E04">
        <w:rPr>
          <w:rFonts w:ascii="Times New Roman" w:hAnsi="Times New Roman" w:cs="Times New Roman"/>
          <w:sz w:val="24"/>
          <w:szCs w:val="24"/>
        </w:rPr>
        <w:t xml:space="preserve"> a good </w:t>
      </w:r>
      <w:r w:rsidR="00AC34D2" w:rsidRPr="00E37E04">
        <w:rPr>
          <w:rFonts w:ascii="Times New Roman" w:hAnsi="Times New Roman" w:cs="Times New Roman"/>
          <w:sz w:val="24"/>
          <w:szCs w:val="24"/>
        </w:rPr>
        <w:t>candidate</w:t>
      </w:r>
      <w:r w:rsidRPr="00E37E04">
        <w:rPr>
          <w:rFonts w:ascii="Times New Roman" w:hAnsi="Times New Roman" w:cs="Times New Roman"/>
          <w:sz w:val="24"/>
          <w:szCs w:val="24"/>
        </w:rPr>
        <w:t xml:space="preserve"> </w:t>
      </w:r>
      <w:r w:rsidR="00AC34D2" w:rsidRPr="00E37E04">
        <w:rPr>
          <w:rFonts w:ascii="Times New Roman" w:hAnsi="Times New Roman" w:cs="Times New Roman"/>
          <w:sz w:val="24"/>
          <w:szCs w:val="24"/>
        </w:rPr>
        <w:t xml:space="preserve">for </w:t>
      </w:r>
      <w:r w:rsidRPr="00E37E04">
        <w:rPr>
          <w:rFonts w:ascii="Times New Roman" w:hAnsi="Times New Roman" w:cs="Times New Roman"/>
          <w:sz w:val="24"/>
          <w:szCs w:val="24"/>
        </w:rPr>
        <w:t>incorporation</w:t>
      </w:r>
      <w:r w:rsidR="00AC34D2" w:rsidRPr="00E37E04">
        <w:rPr>
          <w:rFonts w:ascii="Times New Roman" w:hAnsi="Times New Roman" w:cs="Times New Roman"/>
          <w:sz w:val="24"/>
          <w:szCs w:val="24"/>
        </w:rPr>
        <w:t xml:space="preserve"> into a cloud</w:t>
      </w:r>
      <w:r w:rsidRPr="00E37E04">
        <w:rPr>
          <w:rFonts w:ascii="Times New Roman" w:hAnsi="Times New Roman" w:cs="Times New Roman"/>
          <w:sz w:val="24"/>
          <w:szCs w:val="24"/>
        </w:rPr>
        <w:t>-based</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runtime environment </w:t>
      </w:r>
      <w:r w:rsidR="000D7D4F">
        <w:rPr>
          <w:rFonts w:ascii="Times New Roman" w:hAnsi="Times New Roman" w:cs="Times New Roman"/>
          <w:sz w:val="24"/>
          <w:szCs w:val="24"/>
        </w:rPr>
        <w:t>because of its native support for</w:t>
      </w:r>
      <w:r w:rsidRPr="00E37E04">
        <w:rPr>
          <w:rFonts w:ascii="Times New Roman" w:hAnsi="Times New Roman" w:cs="Times New Roman"/>
          <w:sz w:val="24"/>
          <w:szCs w:val="24"/>
        </w:rPr>
        <w:t xml:space="preserve"> multiple-</w:t>
      </w:r>
      <w:r w:rsidR="00AC34D2" w:rsidRPr="00E37E04">
        <w:rPr>
          <w:rFonts w:ascii="Times New Roman" w:hAnsi="Times New Roman" w:cs="Times New Roman"/>
          <w:sz w:val="24"/>
          <w:szCs w:val="24"/>
        </w:rPr>
        <w:t xml:space="preserve">CPU </w:t>
      </w:r>
      <w:r w:rsidRPr="00E37E04">
        <w:rPr>
          <w:rFonts w:ascii="Times New Roman" w:hAnsi="Times New Roman" w:cs="Times New Roman"/>
          <w:sz w:val="24"/>
          <w:szCs w:val="24"/>
        </w:rPr>
        <w:t>parallelism</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 xml:space="preserve">Because RF efficiency scales with training set size, </w:t>
      </w:r>
      <w:r w:rsidR="007A02F4" w:rsidRPr="00E37E04">
        <w:rPr>
          <w:rFonts w:ascii="Times New Roman" w:hAnsi="Times New Roman" w:cs="Times New Roman"/>
          <w:sz w:val="24"/>
          <w:szCs w:val="24"/>
        </w:rPr>
        <w:t>it is</w:t>
      </w:r>
      <w:r w:rsidRPr="00E37E04">
        <w:rPr>
          <w:rFonts w:ascii="Times New Roman" w:hAnsi="Times New Roman" w:cs="Times New Roman"/>
          <w:sz w:val="24"/>
          <w:szCs w:val="24"/>
        </w:rPr>
        <w:t xml:space="preserve"> well suited to the scalability provided by the cloud. The </w:t>
      </w:r>
      <w:r w:rsidR="00AC34D2" w:rsidRPr="00E37E04">
        <w:rPr>
          <w:rFonts w:ascii="Times New Roman" w:hAnsi="Times New Roman" w:cs="Times New Roman"/>
          <w:sz w:val="24"/>
          <w:szCs w:val="24"/>
        </w:rPr>
        <w:t xml:space="preserve">ability to scale </w:t>
      </w:r>
      <w:r w:rsidRPr="00E37E04">
        <w:rPr>
          <w:rFonts w:ascii="Times New Roman" w:hAnsi="Times New Roman" w:cs="Times New Roman"/>
          <w:sz w:val="24"/>
          <w:szCs w:val="24"/>
        </w:rPr>
        <w:t>the number of CPUs based on problem-</w:t>
      </w:r>
      <w:r w:rsidR="00AC34D2" w:rsidRPr="00E37E04">
        <w:rPr>
          <w:rFonts w:ascii="Times New Roman" w:hAnsi="Times New Roman" w:cs="Times New Roman"/>
          <w:sz w:val="24"/>
          <w:szCs w:val="24"/>
        </w:rPr>
        <w:t>specific features would be helpful to model users</w:t>
      </w:r>
      <w:r w:rsidR="007A02F4" w:rsidRPr="00E37E04">
        <w:rPr>
          <w:rFonts w:ascii="Times New Roman" w:hAnsi="Times New Roman" w:cs="Times New Roman"/>
          <w:sz w:val="24"/>
          <w:szCs w:val="24"/>
        </w:rPr>
        <w:t xml:space="preserve"> interested in reducing model runtime</w:t>
      </w:r>
      <w:r w:rsidRPr="00E37E04">
        <w:rPr>
          <w:rFonts w:ascii="Times New Roman" w:hAnsi="Times New Roman" w:cs="Times New Roman"/>
          <w:sz w:val="24"/>
          <w:szCs w:val="24"/>
        </w:rPr>
        <w:t xml:space="preserve">. Public cloud providers make scalability easily, allowing users to </w:t>
      </w:r>
      <w:r w:rsidR="007A02F4" w:rsidRPr="00E37E04">
        <w:rPr>
          <w:rFonts w:ascii="Times New Roman" w:hAnsi="Times New Roman" w:cs="Times New Roman"/>
          <w:sz w:val="24"/>
          <w:szCs w:val="24"/>
        </w:rPr>
        <w:t xml:space="preserve">put </w:t>
      </w:r>
      <w:r w:rsidR="00AC34D2" w:rsidRPr="00E37E04">
        <w:rPr>
          <w:rFonts w:ascii="Times New Roman" w:hAnsi="Times New Roman" w:cs="Times New Roman"/>
          <w:sz w:val="24"/>
          <w:szCs w:val="24"/>
        </w:rPr>
        <w:t>code and programs onto a virtual hard di</w:t>
      </w:r>
      <w:r w:rsidR="007A02F4" w:rsidRPr="00E37E04">
        <w:rPr>
          <w:rFonts w:ascii="Times New Roman" w:hAnsi="Times New Roman" w:cs="Times New Roman"/>
          <w:sz w:val="24"/>
          <w:szCs w:val="24"/>
        </w:rPr>
        <w:t xml:space="preserve">sk </w:t>
      </w:r>
      <w:r w:rsidRPr="00E37E04">
        <w:rPr>
          <w:rFonts w:ascii="Times New Roman" w:hAnsi="Times New Roman" w:cs="Times New Roman"/>
          <w:sz w:val="24"/>
          <w:szCs w:val="24"/>
        </w:rPr>
        <w:t>and scaling</w:t>
      </w:r>
      <w:r w:rsidR="00AC34D2" w:rsidRPr="00E37E04">
        <w:rPr>
          <w:rFonts w:ascii="Times New Roman" w:hAnsi="Times New Roman" w:cs="Times New Roman"/>
          <w:sz w:val="24"/>
          <w:szCs w:val="24"/>
        </w:rPr>
        <w:t xml:space="preserve"> the</w:t>
      </w:r>
      <w:r w:rsidR="00113C10" w:rsidRPr="00E37E04">
        <w:rPr>
          <w:rFonts w:ascii="Times New Roman" w:hAnsi="Times New Roman" w:cs="Times New Roman"/>
          <w:sz w:val="24"/>
          <w:szCs w:val="24"/>
        </w:rPr>
        <w:t xml:space="preserve"> underlying</w:t>
      </w:r>
      <w:r w:rsidR="00AC34D2" w:rsidRPr="00E37E04">
        <w:rPr>
          <w:rFonts w:ascii="Times New Roman" w:hAnsi="Times New Roman" w:cs="Times New Roman"/>
          <w:sz w:val="24"/>
          <w:szCs w:val="24"/>
        </w:rPr>
        <w:t xml:space="preserve"> hardware conf</w:t>
      </w:r>
      <w:r w:rsidR="007A02F4" w:rsidRPr="00E37E04">
        <w:rPr>
          <w:rFonts w:ascii="Times New Roman" w:hAnsi="Times New Roman" w:cs="Times New Roman"/>
          <w:sz w:val="24"/>
          <w:szCs w:val="24"/>
        </w:rPr>
        <w:t>iguration up or down</w:t>
      </w:r>
      <w:r w:rsidR="00AC34D2" w:rsidRPr="00E37E04">
        <w:rPr>
          <w:rFonts w:ascii="Times New Roman" w:hAnsi="Times New Roman" w:cs="Times New Roman"/>
          <w:sz w:val="24"/>
          <w:szCs w:val="24"/>
        </w:rPr>
        <w:t>.</w:t>
      </w:r>
    </w:p>
    <w:p w14:paraId="0753B81E" w14:textId="51C043B2" w:rsidR="00F94FEE" w:rsidRPr="00E37E04" w:rsidRDefault="00AC34D2" w:rsidP="003128D6">
      <w:pPr>
        <w:pStyle w:val="BodyText"/>
        <w:spacing w:before="120" w:after="0" w:line="240" w:lineRule="auto"/>
        <w:ind w:firstLine="720"/>
        <w:rPr>
          <w:ins w:id="206" w:author="Jack W Williams" w:date="2017-02-27T17:00:00Z"/>
          <w:rFonts w:ascii="Times New Roman" w:hAnsi="Times New Roman" w:cs="Times New Roman"/>
          <w:sz w:val="24"/>
          <w:szCs w:val="24"/>
        </w:rPr>
      </w:pPr>
      <w:r w:rsidRPr="00E37E04">
        <w:rPr>
          <w:rFonts w:ascii="Times New Roman" w:hAnsi="Times New Roman" w:cs="Times New Roman"/>
          <w:sz w:val="24"/>
          <w:szCs w:val="24"/>
        </w:rPr>
        <w:t xml:space="preserve">Of course, </w:t>
      </w:r>
      <w:r w:rsidR="007A02F4" w:rsidRPr="00E37E04">
        <w:rPr>
          <w:rFonts w:ascii="Times New Roman" w:hAnsi="Times New Roman" w:cs="Times New Roman"/>
          <w:sz w:val="24"/>
          <w:szCs w:val="24"/>
        </w:rPr>
        <w:t xml:space="preserve">even for RF, </w:t>
      </w:r>
      <w:r w:rsidRPr="00E37E04">
        <w:rPr>
          <w:rFonts w:ascii="Times New Roman" w:hAnsi="Times New Roman" w:cs="Times New Roman"/>
          <w:sz w:val="24"/>
          <w:szCs w:val="24"/>
        </w:rPr>
        <w:t>the difficulty of the transition to a cloud</w:t>
      </w:r>
      <w:r w:rsidR="00C05061">
        <w:rPr>
          <w:rFonts w:ascii="Times New Roman" w:hAnsi="Times New Roman" w:cs="Times New Roman"/>
          <w:sz w:val="24"/>
          <w:szCs w:val="24"/>
        </w:rPr>
        <w:t>-based solution may outweigh any</w:t>
      </w:r>
      <w:r w:rsidRPr="00E37E04">
        <w:rPr>
          <w:rFonts w:ascii="Times New Roman" w:hAnsi="Times New Roman" w:cs="Times New Roman"/>
          <w:sz w:val="24"/>
          <w:szCs w:val="24"/>
        </w:rPr>
        <w:t xml:space="preserve"> benefits, particularly for small </w:t>
      </w:r>
      <w:r w:rsidR="00113C10" w:rsidRPr="00E37E04">
        <w:rPr>
          <w:rFonts w:ascii="Times New Roman" w:hAnsi="Times New Roman" w:cs="Times New Roman"/>
          <w:sz w:val="24"/>
          <w:szCs w:val="24"/>
        </w:rPr>
        <w:t>workflows</w:t>
      </w:r>
      <w:r w:rsidRPr="00E37E04">
        <w:rPr>
          <w:rFonts w:ascii="Times New Roman" w:hAnsi="Times New Roman" w:cs="Times New Roman"/>
          <w:sz w:val="24"/>
          <w:szCs w:val="24"/>
        </w:rPr>
        <w:t xml:space="preserve">. It is not a trivial task to provision and configure virtual hardware and install and prepare modeling software effectively on a cloud </w:t>
      </w:r>
      <w:r w:rsidR="00113C10" w:rsidRPr="00E37E04">
        <w:rPr>
          <w:rFonts w:ascii="Times New Roman" w:hAnsi="Times New Roman" w:cs="Times New Roman"/>
          <w:sz w:val="24"/>
          <w:szCs w:val="24"/>
        </w:rPr>
        <w:t xml:space="preserve">instance. </w:t>
      </w:r>
      <w:r w:rsidRPr="00E37E04">
        <w:rPr>
          <w:rFonts w:ascii="Times New Roman" w:hAnsi="Times New Roman" w:cs="Times New Roman"/>
          <w:sz w:val="24"/>
          <w:szCs w:val="24"/>
        </w:rPr>
        <w:t xml:space="preserve">However, </w:t>
      </w:r>
      <w:r w:rsidR="00113C10" w:rsidRPr="00E37E04">
        <w:rPr>
          <w:rFonts w:ascii="Times New Roman" w:hAnsi="Times New Roman" w:cs="Times New Roman"/>
          <w:sz w:val="24"/>
          <w:szCs w:val="24"/>
        </w:rPr>
        <w:t>for</w:t>
      </w:r>
      <w:r w:rsidRPr="00E37E04">
        <w:rPr>
          <w:rFonts w:ascii="Times New Roman" w:hAnsi="Times New Roman" w:cs="Times New Roman"/>
          <w:sz w:val="24"/>
          <w:szCs w:val="24"/>
        </w:rPr>
        <w:t xml:space="preserve"> </w:t>
      </w:r>
      <w:r w:rsidR="00113C10" w:rsidRPr="00E37E04">
        <w:rPr>
          <w:rFonts w:ascii="Times New Roman" w:hAnsi="Times New Roman" w:cs="Times New Roman"/>
          <w:sz w:val="24"/>
          <w:szCs w:val="24"/>
        </w:rPr>
        <w:t xml:space="preserve">large </w:t>
      </w:r>
      <w:r w:rsidRPr="00E37E04">
        <w:rPr>
          <w:rFonts w:ascii="Times New Roman" w:hAnsi="Times New Roman" w:cs="Times New Roman"/>
          <w:sz w:val="24"/>
          <w:szCs w:val="24"/>
        </w:rPr>
        <w:t xml:space="preserve">modeling </w:t>
      </w:r>
      <w:r w:rsidR="00113C10" w:rsidRPr="00E37E04">
        <w:rPr>
          <w:rFonts w:ascii="Times New Roman" w:hAnsi="Times New Roman" w:cs="Times New Roman"/>
          <w:sz w:val="24"/>
          <w:szCs w:val="24"/>
        </w:rPr>
        <w:t>workflows with thousands of species and many prediction scenarios</w:t>
      </w:r>
      <w:r w:rsidRPr="00E37E04">
        <w:rPr>
          <w:rFonts w:ascii="Times New Roman" w:hAnsi="Times New Roman" w:cs="Times New Roman"/>
          <w:sz w:val="24"/>
          <w:szCs w:val="24"/>
        </w:rPr>
        <w:t>, for rese</w:t>
      </w:r>
      <w:r w:rsidR="00113C10" w:rsidRPr="00E37E04">
        <w:rPr>
          <w:rFonts w:ascii="Times New Roman" w:hAnsi="Times New Roman" w:cs="Times New Roman"/>
          <w:sz w:val="24"/>
          <w:szCs w:val="24"/>
        </w:rPr>
        <w:t>archers experienced with cloud-based VMs</w:t>
      </w:r>
      <w:r w:rsidRPr="00E37E04">
        <w:rPr>
          <w:rFonts w:ascii="Times New Roman" w:hAnsi="Times New Roman" w:cs="Times New Roman"/>
          <w:sz w:val="24"/>
          <w:szCs w:val="24"/>
        </w:rPr>
        <w:t xml:space="preserve">, or </w:t>
      </w:r>
      <w:r w:rsidR="00113C10" w:rsidRPr="00E37E04">
        <w:rPr>
          <w:rFonts w:ascii="Times New Roman" w:hAnsi="Times New Roman" w:cs="Times New Roman"/>
          <w:sz w:val="24"/>
          <w:szCs w:val="24"/>
        </w:rPr>
        <w:t xml:space="preserve">for server-based </w:t>
      </w:r>
      <w:r w:rsidRPr="00E37E04">
        <w:rPr>
          <w:rFonts w:ascii="Times New Roman" w:hAnsi="Times New Roman" w:cs="Times New Roman"/>
          <w:sz w:val="24"/>
          <w:szCs w:val="24"/>
        </w:rPr>
        <w:t xml:space="preserve">SDM </w:t>
      </w:r>
      <w:r w:rsidR="00113C10" w:rsidRPr="00E37E04">
        <w:rPr>
          <w:rFonts w:ascii="Times New Roman" w:hAnsi="Times New Roman" w:cs="Times New Roman"/>
          <w:sz w:val="24"/>
          <w:szCs w:val="24"/>
        </w:rPr>
        <w:t>geoprocessing (e.g, Souza Muñoz et al., 2009) as a service (e.g., Granell, 2013)</w:t>
      </w:r>
      <w:r w:rsidRPr="00E37E04">
        <w:rPr>
          <w:rFonts w:ascii="Times New Roman" w:hAnsi="Times New Roman" w:cs="Times New Roman"/>
          <w:sz w:val="24"/>
          <w:szCs w:val="24"/>
        </w:rPr>
        <w:t xml:space="preserve">, </w:t>
      </w:r>
      <w:r w:rsidR="00113C10" w:rsidRPr="00E37E04">
        <w:rPr>
          <w:rFonts w:ascii="Times New Roman" w:hAnsi="Times New Roman" w:cs="Times New Roman"/>
          <w:sz w:val="24"/>
          <w:szCs w:val="24"/>
        </w:rPr>
        <w:t>cost and time optimization will be helpful</w:t>
      </w:r>
      <w:r w:rsidRPr="00E37E04">
        <w:rPr>
          <w:rFonts w:ascii="Times New Roman" w:hAnsi="Times New Roman" w:cs="Times New Roman"/>
          <w:sz w:val="24"/>
          <w:szCs w:val="24"/>
        </w:rPr>
        <w:t>.</w:t>
      </w:r>
    </w:p>
    <w:p w14:paraId="7E3024D8" w14:textId="66A7F214" w:rsidR="00F94FEE" w:rsidRPr="00E37E04" w:rsidRDefault="00113C10" w:rsidP="003128D6">
      <w:pPr>
        <w:pStyle w:val="FirstParagraph"/>
        <w:spacing w:before="120" w:after="0" w:line="240" w:lineRule="auto"/>
        <w:ind w:firstLine="720"/>
        <w:rPr>
          <w:rFonts w:ascii="Times New Roman" w:hAnsi="Times New Roman" w:cs="Times New Roman"/>
          <w:sz w:val="24"/>
          <w:szCs w:val="24"/>
        </w:rPr>
      </w:pPr>
      <w:bookmarkStart w:id="207" w:name="future-model-development"/>
      <w:bookmarkEnd w:id="207"/>
      <w:r w:rsidRPr="00E37E04">
        <w:rPr>
          <w:rFonts w:ascii="Times New Roman" w:hAnsi="Times New Roman" w:cs="Times New Roman"/>
          <w:sz w:val="24"/>
          <w:szCs w:val="24"/>
        </w:rPr>
        <w:t xml:space="preserve">The sensitivity of SDM execution time to training </w:t>
      </w:r>
      <w:r w:rsidR="00D75232" w:rsidRPr="00E37E04">
        <w:rPr>
          <w:rFonts w:ascii="Times New Roman" w:hAnsi="Times New Roman" w:cs="Times New Roman"/>
          <w:sz w:val="24"/>
          <w:szCs w:val="24"/>
        </w:rPr>
        <w:t xml:space="preserve">dataset size </w:t>
      </w:r>
      <w:r w:rsidRPr="00E37E04">
        <w:rPr>
          <w:rFonts w:ascii="Times New Roman" w:hAnsi="Times New Roman" w:cs="Times New Roman"/>
          <w:sz w:val="24"/>
          <w:szCs w:val="24"/>
        </w:rPr>
        <w:t xml:space="preserve">suggests that popular SDM algorithms like those examined here may be unable to cope with </w:t>
      </w:r>
      <w:r w:rsidR="007A02F4" w:rsidRPr="00E37E04">
        <w:rPr>
          <w:rFonts w:ascii="Times New Roman" w:hAnsi="Times New Roman" w:cs="Times New Roman"/>
          <w:sz w:val="24"/>
          <w:szCs w:val="24"/>
        </w:rPr>
        <w:t>large</w:t>
      </w:r>
      <w:r w:rsidRPr="00E37E04">
        <w:rPr>
          <w:rFonts w:ascii="Times New Roman" w:hAnsi="Times New Roman" w:cs="Times New Roman"/>
          <w:sz w:val="24"/>
          <w:szCs w:val="24"/>
        </w:rPr>
        <w:t xml:space="preserve"> training datasets </w:t>
      </w:r>
      <w:r w:rsidR="007A02F4" w:rsidRPr="00E37E04">
        <w:rPr>
          <w:rFonts w:ascii="Times New Roman" w:hAnsi="Times New Roman" w:cs="Times New Roman"/>
          <w:sz w:val="24"/>
          <w:szCs w:val="24"/>
        </w:rPr>
        <w:t>possible as</w:t>
      </w:r>
      <w:r w:rsidRPr="00E37E04">
        <w:rPr>
          <w:rFonts w:ascii="Times New Roman" w:hAnsi="Times New Roman" w:cs="Times New Roman"/>
          <w:sz w:val="24"/>
          <w:szCs w:val="24"/>
        </w:rPr>
        <w:t xml:space="preserve"> biodiversity database size increases. Austin (</w:t>
      </w:r>
      <w:r w:rsidR="00AC34D2" w:rsidRPr="00E37E04">
        <w:rPr>
          <w:rFonts w:ascii="Times New Roman" w:hAnsi="Times New Roman" w:cs="Times New Roman"/>
          <w:sz w:val="24"/>
          <w:szCs w:val="24"/>
        </w:rPr>
        <w:t xml:space="preserve">2007) </w:t>
      </w:r>
      <w:r w:rsidRPr="00E37E04">
        <w:rPr>
          <w:rFonts w:ascii="Times New Roman" w:hAnsi="Times New Roman" w:cs="Times New Roman"/>
          <w:sz w:val="24"/>
          <w:szCs w:val="24"/>
        </w:rPr>
        <w:t>argues</w:t>
      </w:r>
      <w:r w:rsidR="00AC34D2" w:rsidRPr="00E37E04">
        <w:rPr>
          <w:rFonts w:ascii="Times New Roman" w:hAnsi="Times New Roman" w:cs="Times New Roman"/>
          <w:sz w:val="24"/>
          <w:szCs w:val="24"/>
        </w:rPr>
        <w:t xml:space="preserve"> that a solid foundation of ecological theory is </w:t>
      </w:r>
      <w:r w:rsidR="007A02F4" w:rsidRPr="00E37E04">
        <w:rPr>
          <w:rFonts w:ascii="Times New Roman" w:hAnsi="Times New Roman" w:cs="Times New Roman"/>
          <w:sz w:val="24"/>
          <w:szCs w:val="24"/>
        </w:rPr>
        <w:t xml:space="preserve">the </w:t>
      </w:r>
      <w:r w:rsidRPr="00E37E04">
        <w:rPr>
          <w:rFonts w:ascii="Times New Roman" w:hAnsi="Times New Roman" w:cs="Times New Roman"/>
          <w:sz w:val="24"/>
          <w:szCs w:val="24"/>
        </w:rPr>
        <w:t xml:space="preserve">most </w:t>
      </w:r>
      <w:r w:rsidR="00AC34D2" w:rsidRPr="00E37E04">
        <w:rPr>
          <w:rFonts w:ascii="Times New Roman" w:hAnsi="Times New Roman" w:cs="Times New Roman"/>
          <w:sz w:val="24"/>
          <w:szCs w:val="24"/>
        </w:rPr>
        <w:t xml:space="preserve">essential </w:t>
      </w:r>
      <w:r w:rsidR="007A02F4" w:rsidRPr="00E37E04">
        <w:rPr>
          <w:rFonts w:ascii="Times New Roman" w:hAnsi="Times New Roman" w:cs="Times New Roman"/>
          <w:sz w:val="24"/>
          <w:szCs w:val="24"/>
        </w:rPr>
        <w:t>factor in</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correctly predicting species ranges</w:t>
      </w:r>
      <w:r w:rsidR="00AC34D2" w:rsidRPr="00E37E04">
        <w:rPr>
          <w:rFonts w:ascii="Times New Roman" w:hAnsi="Times New Roman" w:cs="Times New Roman"/>
          <w:sz w:val="24"/>
          <w:szCs w:val="24"/>
        </w:rPr>
        <w:t xml:space="preserve"> and </w:t>
      </w:r>
      <w:r w:rsidR="007A02F4" w:rsidRPr="00E37E04">
        <w:rPr>
          <w:rFonts w:ascii="Times New Roman" w:hAnsi="Times New Roman" w:cs="Times New Roman"/>
          <w:sz w:val="24"/>
          <w:szCs w:val="24"/>
        </w:rPr>
        <w:t>testing hypotheses</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with</w:t>
      </w:r>
      <w:r w:rsidR="00AC34D2" w:rsidRPr="00E37E04">
        <w:rPr>
          <w:rFonts w:ascii="Times New Roman" w:hAnsi="Times New Roman" w:cs="Times New Roman"/>
          <w:sz w:val="24"/>
          <w:szCs w:val="24"/>
        </w:rPr>
        <w:t xml:space="preserve"> </w:t>
      </w:r>
      <w:r w:rsidRPr="00E37E04">
        <w:rPr>
          <w:rFonts w:ascii="Times New Roman" w:hAnsi="Times New Roman" w:cs="Times New Roman"/>
          <w:sz w:val="24"/>
          <w:szCs w:val="24"/>
        </w:rPr>
        <w:t>SDMs</w:t>
      </w:r>
      <w:r w:rsidR="00AC34D2"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Indeed, h</w:t>
      </w:r>
      <w:r w:rsidR="00AC34D2" w:rsidRPr="00E37E04">
        <w:rPr>
          <w:rFonts w:ascii="Times New Roman" w:hAnsi="Times New Roman" w:cs="Times New Roman"/>
          <w:sz w:val="24"/>
          <w:szCs w:val="24"/>
        </w:rPr>
        <w:t xml:space="preserve">e </w:t>
      </w:r>
      <w:r w:rsidRPr="00E37E04">
        <w:rPr>
          <w:rFonts w:ascii="Times New Roman" w:hAnsi="Times New Roman" w:cs="Times New Roman"/>
          <w:sz w:val="24"/>
          <w:szCs w:val="24"/>
        </w:rPr>
        <w:t>claims</w:t>
      </w:r>
      <w:r w:rsidR="00AC34D2" w:rsidRPr="00E37E04">
        <w:rPr>
          <w:rFonts w:ascii="Times New Roman" w:hAnsi="Times New Roman" w:cs="Times New Roman"/>
          <w:sz w:val="24"/>
          <w:szCs w:val="24"/>
        </w:rPr>
        <w:t xml:space="preserve"> that the ecological underpinnings of the statistics </w:t>
      </w:r>
      <w:r w:rsidRPr="00E37E04">
        <w:rPr>
          <w:rFonts w:ascii="Times New Roman" w:hAnsi="Times New Roman" w:cs="Times New Roman"/>
          <w:sz w:val="24"/>
          <w:szCs w:val="24"/>
        </w:rPr>
        <w:t>may be even</w:t>
      </w:r>
      <w:r w:rsidR="00AC34D2" w:rsidRPr="00E37E04">
        <w:rPr>
          <w:rFonts w:ascii="Times New Roman" w:hAnsi="Times New Roman" w:cs="Times New Roman"/>
          <w:sz w:val="24"/>
          <w:szCs w:val="24"/>
        </w:rPr>
        <w:t xml:space="preserve"> more important </w:t>
      </w:r>
      <w:r w:rsidRPr="00E37E04">
        <w:rPr>
          <w:rFonts w:ascii="Times New Roman" w:hAnsi="Times New Roman" w:cs="Times New Roman"/>
          <w:sz w:val="24"/>
          <w:szCs w:val="24"/>
        </w:rPr>
        <w:t xml:space="preserve">the statistical method </w:t>
      </w:r>
      <w:r w:rsidR="002C4670" w:rsidRPr="00E37E04">
        <w:rPr>
          <w:rFonts w:ascii="Times New Roman" w:hAnsi="Times New Roman" w:cs="Times New Roman"/>
          <w:sz w:val="24"/>
          <w:szCs w:val="24"/>
        </w:rPr>
        <w:t>itself. Elith &amp; Leathwick (2009</w:t>
      </w:r>
      <w:r w:rsidRPr="00E37E04">
        <w:rPr>
          <w:rFonts w:ascii="Times New Roman" w:hAnsi="Times New Roman" w:cs="Times New Roman"/>
          <w:sz w:val="24"/>
          <w:szCs w:val="24"/>
        </w:rPr>
        <w:t xml:space="preserve">) </w:t>
      </w:r>
      <w:r w:rsidR="007A02F4" w:rsidRPr="00E37E04">
        <w:rPr>
          <w:rFonts w:ascii="Times New Roman" w:hAnsi="Times New Roman" w:cs="Times New Roman"/>
          <w:sz w:val="24"/>
          <w:szCs w:val="24"/>
        </w:rPr>
        <w:t xml:space="preserve">follow, </w:t>
      </w:r>
      <w:r w:rsidR="00AC34D2" w:rsidRPr="00E37E04">
        <w:rPr>
          <w:rFonts w:ascii="Times New Roman" w:hAnsi="Times New Roman" w:cs="Times New Roman"/>
          <w:sz w:val="24"/>
          <w:szCs w:val="24"/>
        </w:rPr>
        <w:t>suggest</w:t>
      </w:r>
      <w:r w:rsidR="007A02F4" w:rsidRPr="00E37E04">
        <w:rPr>
          <w:rFonts w:ascii="Times New Roman" w:hAnsi="Times New Roman" w:cs="Times New Roman"/>
          <w:sz w:val="24"/>
          <w:szCs w:val="24"/>
        </w:rPr>
        <w:t>ing</w:t>
      </w:r>
      <w:r w:rsidR="00AC34D2" w:rsidRPr="00E37E04">
        <w:rPr>
          <w:rFonts w:ascii="Times New Roman" w:hAnsi="Times New Roman" w:cs="Times New Roman"/>
          <w:sz w:val="24"/>
          <w:szCs w:val="24"/>
        </w:rPr>
        <w:t xml:space="preserve"> that additional improvements in species distribution modeling will come </w:t>
      </w:r>
      <w:r w:rsidRPr="00E37E04">
        <w:rPr>
          <w:rFonts w:ascii="Times New Roman" w:hAnsi="Times New Roman" w:cs="Times New Roman"/>
          <w:sz w:val="24"/>
          <w:szCs w:val="24"/>
        </w:rPr>
        <w:t xml:space="preserve">not from novel learning </w:t>
      </w:r>
      <w:r w:rsidR="007A02F4" w:rsidRPr="00E37E04">
        <w:rPr>
          <w:rFonts w:ascii="Times New Roman" w:hAnsi="Times New Roman" w:cs="Times New Roman"/>
          <w:sz w:val="24"/>
          <w:szCs w:val="24"/>
        </w:rPr>
        <w:t>algorithms</w:t>
      </w:r>
      <w:r w:rsidRPr="00E37E04">
        <w:rPr>
          <w:rFonts w:ascii="Times New Roman" w:hAnsi="Times New Roman" w:cs="Times New Roman"/>
          <w:sz w:val="24"/>
          <w:szCs w:val="24"/>
        </w:rPr>
        <w:t xml:space="preserve">, but </w:t>
      </w:r>
      <w:r w:rsidR="00AC34D2" w:rsidRPr="00E37E04">
        <w:rPr>
          <w:rFonts w:ascii="Times New Roman" w:hAnsi="Times New Roman" w:cs="Times New Roman"/>
          <w:sz w:val="24"/>
          <w:szCs w:val="24"/>
        </w:rPr>
        <w:t xml:space="preserve">from the incorporation of </w:t>
      </w:r>
      <w:r w:rsidR="00984F51" w:rsidRPr="00E37E04">
        <w:rPr>
          <w:rFonts w:ascii="Times New Roman" w:hAnsi="Times New Roman" w:cs="Times New Roman"/>
          <w:sz w:val="24"/>
          <w:szCs w:val="24"/>
        </w:rPr>
        <w:t xml:space="preserve">more </w:t>
      </w:r>
      <w:r w:rsidR="00AC34D2" w:rsidRPr="00E37E04">
        <w:rPr>
          <w:rFonts w:ascii="Times New Roman" w:hAnsi="Times New Roman" w:cs="Times New Roman"/>
          <w:sz w:val="24"/>
          <w:szCs w:val="24"/>
        </w:rPr>
        <w:t>ecological</w:t>
      </w:r>
      <w:r w:rsidRPr="00E37E04">
        <w:rPr>
          <w:rFonts w:ascii="Times New Roman" w:hAnsi="Times New Roman" w:cs="Times New Roman"/>
          <w:sz w:val="24"/>
          <w:szCs w:val="24"/>
        </w:rPr>
        <w:t xml:space="preserve">ly relevant information </w:t>
      </w:r>
      <w:r w:rsidR="00984F51" w:rsidRPr="00E37E04">
        <w:rPr>
          <w:rFonts w:ascii="Times New Roman" w:hAnsi="Times New Roman" w:cs="Times New Roman"/>
          <w:sz w:val="24"/>
          <w:szCs w:val="24"/>
        </w:rPr>
        <w:t>into</w:t>
      </w:r>
      <w:r w:rsidR="00AC34D2" w:rsidRPr="00E37E04">
        <w:rPr>
          <w:rFonts w:ascii="Times New Roman" w:hAnsi="Times New Roman" w:cs="Times New Roman"/>
          <w:sz w:val="24"/>
          <w:szCs w:val="24"/>
        </w:rPr>
        <w:t xml:space="preserve"> the statistical model</w:t>
      </w:r>
      <w:r w:rsidR="00984F51" w:rsidRPr="00E37E04">
        <w:rPr>
          <w:rFonts w:ascii="Times New Roman" w:hAnsi="Times New Roman" w:cs="Times New Roman"/>
          <w:sz w:val="24"/>
          <w:szCs w:val="24"/>
        </w:rPr>
        <w:t>ing process</w:t>
      </w:r>
      <w:r w:rsidR="007A02F4" w:rsidRPr="00E37E04">
        <w:rPr>
          <w:rFonts w:ascii="Times New Roman" w:hAnsi="Times New Roman" w:cs="Times New Roman"/>
          <w:sz w:val="24"/>
          <w:szCs w:val="24"/>
        </w:rPr>
        <w:t>, claiming</w:t>
      </w:r>
      <w:r w:rsidR="00AC34D2" w:rsidRPr="00E37E04">
        <w:rPr>
          <w:rFonts w:ascii="Times New Roman" w:hAnsi="Times New Roman" w:cs="Times New Roman"/>
          <w:sz w:val="24"/>
          <w:szCs w:val="24"/>
        </w:rPr>
        <w:t>, “further advances in S</w:t>
      </w:r>
      <w:r w:rsidR="00984F51" w:rsidRPr="00E37E04">
        <w:rPr>
          <w:rFonts w:ascii="Times New Roman" w:hAnsi="Times New Roman" w:cs="Times New Roman"/>
          <w:sz w:val="24"/>
          <w:szCs w:val="24"/>
        </w:rPr>
        <w:t xml:space="preserve">DM are more likely to come from </w:t>
      </w:r>
      <w:r w:rsidR="00AC34D2" w:rsidRPr="00E37E04">
        <w:rPr>
          <w:rFonts w:ascii="Times New Roman" w:hAnsi="Times New Roman" w:cs="Times New Roman"/>
          <w:sz w:val="24"/>
          <w:szCs w:val="24"/>
        </w:rPr>
        <w:t>better integration of theory, concepts, and practice than from improved methods per se</w:t>
      </w:r>
      <w:r w:rsidR="00C05061">
        <w:rPr>
          <w:rFonts w:ascii="Times New Roman" w:hAnsi="Times New Roman" w:cs="Times New Roman"/>
          <w:sz w:val="24"/>
          <w:szCs w:val="24"/>
        </w:rPr>
        <w:t>.”</w:t>
      </w:r>
    </w:p>
    <w:p w14:paraId="180260EA" w14:textId="0DDF7EEF" w:rsidR="00F94FEE" w:rsidRPr="00E37E04" w:rsidRDefault="007A02F4" w:rsidP="003128D6">
      <w:pPr>
        <w:pStyle w:val="BodyText"/>
        <w:spacing w:before="120" w:after="0" w:line="240" w:lineRule="auto"/>
        <w:ind w:firstLine="720"/>
        <w:rPr>
          <w:ins w:id="208" w:author="Jack W Williams" w:date="2017-02-27T17:00:00Z"/>
          <w:rFonts w:ascii="Times New Roman" w:hAnsi="Times New Roman" w:cs="Times New Roman"/>
          <w:sz w:val="24"/>
          <w:szCs w:val="24"/>
        </w:rPr>
      </w:pPr>
      <w:r w:rsidRPr="00E37E04">
        <w:rPr>
          <w:rFonts w:ascii="Times New Roman" w:hAnsi="Times New Roman" w:cs="Times New Roman"/>
          <w:sz w:val="24"/>
          <w:szCs w:val="24"/>
        </w:rPr>
        <w:t>Due to rapidity of database growth</w:t>
      </w:r>
      <w:r w:rsidR="00984F51" w:rsidRPr="00E37E04">
        <w:rPr>
          <w:rFonts w:ascii="Times New Roman" w:hAnsi="Times New Roman" w:cs="Times New Roman"/>
          <w:sz w:val="24"/>
          <w:szCs w:val="24"/>
        </w:rPr>
        <w:t xml:space="preserve">, I contend that </w:t>
      </w:r>
      <w:r w:rsidR="00AC34D2" w:rsidRPr="00E37E04">
        <w:rPr>
          <w:rFonts w:ascii="Times New Roman" w:hAnsi="Times New Roman" w:cs="Times New Roman"/>
          <w:sz w:val="24"/>
          <w:szCs w:val="24"/>
        </w:rPr>
        <w:t xml:space="preserve">modelers should focus their effort not only on </w:t>
      </w:r>
      <w:r w:rsidR="00984F51" w:rsidRPr="00E37E04">
        <w:rPr>
          <w:rFonts w:ascii="Times New Roman" w:hAnsi="Times New Roman" w:cs="Times New Roman"/>
          <w:sz w:val="24"/>
          <w:szCs w:val="24"/>
        </w:rPr>
        <w:t>the incorporation of</w:t>
      </w:r>
      <w:r w:rsidR="00AC34D2" w:rsidRPr="00E37E04">
        <w:rPr>
          <w:rFonts w:ascii="Times New Roman" w:hAnsi="Times New Roman" w:cs="Times New Roman"/>
          <w:sz w:val="24"/>
          <w:szCs w:val="24"/>
        </w:rPr>
        <w:t xml:space="preserve"> ecological realism, but on optimizing </w:t>
      </w:r>
      <w:r w:rsidR="00984F51" w:rsidRPr="00E37E04">
        <w:rPr>
          <w:rFonts w:ascii="Times New Roman" w:hAnsi="Times New Roman" w:cs="Times New Roman"/>
          <w:sz w:val="24"/>
          <w:szCs w:val="24"/>
        </w:rPr>
        <w:t>existing and novel</w:t>
      </w:r>
      <w:r w:rsidR="00AC34D2" w:rsidRPr="00E37E04">
        <w:rPr>
          <w:rFonts w:ascii="Times New Roman" w:hAnsi="Times New Roman" w:cs="Times New Roman"/>
          <w:sz w:val="24"/>
          <w:szCs w:val="24"/>
        </w:rPr>
        <w:t xml:space="preserve"> models to take advantage of parallelism, high performance libraries, and cloud computing</w:t>
      </w:r>
      <w:r w:rsidR="00C05061">
        <w:rPr>
          <w:rFonts w:ascii="Times New Roman" w:hAnsi="Times New Roman" w:cs="Times New Roman"/>
          <w:sz w:val="24"/>
          <w:szCs w:val="24"/>
        </w:rPr>
        <w:t xml:space="preserve"> as well</w:t>
      </w:r>
      <w:r w:rsidR="00AC34D2" w:rsidRPr="00E37E04">
        <w:rPr>
          <w:rFonts w:ascii="Times New Roman" w:hAnsi="Times New Roman" w:cs="Times New Roman"/>
          <w:sz w:val="24"/>
          <w:szCs w:val="24"/>
        </w:rPr>
        <w:t xml:space="preserve">. While ecological datasets may not have been </w:t>
      </w:r>
      <w:r w:rsidR="00C05061">
        <w:rPr>
          <w:rFonts w:ascii="Times New Roman" w:hAnsi="Times New Roman" w:cs="Times New Roman"/>
          <w:sz w:val="24"/>
          <w:szCs w:val="24"/>
        </w:rPr>
        <w:t>“b</w:t>
      </w:r>
      <w:r w:rsidR="00984F51" w:rsidRPr="00E37E04">
        <w:rPr>
          <w:rFonts w:ascii="Times New Roman" w:hAnsi="Times New Roman" w:cs="Times New Roman"/>
          <w:sz w:val="24"/>
          <w:szCs w:val="24"/>
        </w:rPr>
        <w:t>ig</w:t>
      </w:r>
      <w:r w:rsidR="00C05061">
        <w:rPr>
          <w:rFonts w:ascii="Times New Roman" w:hAnsi="Times New Roman" w:cs="Times New Roman"/>
          <w:sz w:val="24"/>
          <w:szCs w:val="24"/>
        </w:rPr>
        <w:t>”</w:t>
      </w:r>
      <w:r w:rsidR="00AC34D2" w:rsidRPr="00E37E04">
        <w:rPr>
          <w:rFonts w:ascii="Times New Roman" w:hAnsi="Times New Roman" w:cs="Times New Roman"/>
          <w:sz w:val="24"/>
          <w:szCs w:val="24"/>
        </w:rPr>
        <w:t xml:space="preserve"> in the past, they </w:t>
      </w:r>
      <w:r w:rsidR="00984F51" w:rsidRPr="00E37E04">
        <w:rPr>
          <w:rFonts w:ascii="Times New Roman" w:hAnsi="Times New Roman" w:cs="Times New Roman"/>
          <w:sz w:val="24"/>
          <w:szCs w:val="24"/>
        </w:rPr>
        <w:t>are now</w:t>
      </w:r>
      <w:r w:rsidR="00AC34D2"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New model development efforts</w:t>
      </w:r>
      <w:r w:rsidR="00AC34D2" w:rsidRPr="00E37E04">
        <w:rPr>
          <w:rFonts w:ascii="Times New Roman" w:hAnsi="Times New Roman" w:cs="Times New Roman"/>
          <w:sz w:val="24"/>
          <w:szCs w:val="24"/>
        </w:rPr>
        <w:t xml:space="preserve"> should be undertaken to </w:t>
      </w:r>
      <w:r w:rsidR="00984F51" w:rsidRPr="00E37E04">
        <w:rPr>
          <w:rFonts w:ascii="Times New Roman" w:hAnsi="Times New Roman" w:cs="Times New Roman"/>
          <w:sz w:val="24"/>
          <w:szCs w:val="24"/>
        </w:rPr>
        <w:t>advance</w:t>
      </w:r>
      <w:r w:rsidR="00AC34D2" w:rsidRPr="00E37E04">
        <w:rPr>
          <w:rFonts w:ascii="Times New Roman" w:hAnsi="Times New Roman" w:cs="Times New Roman"/>
          <w:sz w:val="24"/>
          <w:szCs w:val="24"/>
        </w:rPr>
        <w:t xml:space="preserve"> m</w:t>
      </w:r>
      <w:r w:rsidR="003C633D" w:rsidRPr="00E37E04">
        <w:rPr>
          <w:rFonts w:ascii="Times New Roman" w:hAnsi="Times New Roman" w:cs="Times New Roman"/>
          <w:sz w:val="24"/>
          <w:szCs w:val="24"/>
        </w:rPr>
        <w:t xml:space="preserve">odels that effectively leverage high performance </w:t>
      </w:r>
      <w:r w:rsidR="00AC34D2" w:rsidRPr="00E37E04">
        <w:rPr>
          <w:rFonts w:ascii="Times New Roman" w:hAnsi="Times New Roman" w:cs="Times New Roman"/>
          <w:sz w:val="24"/>
          <w:szCs w:val="24"/>
        </w:rPr>
        <w:t xml:space="preserve">computing infrastructure, </w:t>
      </w:r>
      <w:r w:rsidR="003C633D" w:rsidRPr="00E37E04">
        <w:rPr>
          <w:rFonts w:ascii="Times New Roman" w:hAnsi="Times New Roman" w:cs="Times New Roman"/>
          <w:sz w:val="24"/>
          <w:szCs w:val="24"/>
        </w:rPr>
        <w:t xml:space="preserve">multiple computing cores, </w:t>
      </w:r>
      <w:r w:rsidR="00AC34D2" w:rsidRPr="00E37E04">
        <w:rPr>
          <w:rFonts w:ascii="Times New Roman" w:hAnsi="Times New Roman" w:cs="Times New Roman"/>
          <w:sz w:val="24"/>
          <w:szCs w:val="24"/>
        </w:rPr>
        <w:t>effective memory management</w:t>
      </w:r>
      <w:r w:rsidR="003C633D" w:rsidRPr="00E37E04">
        <w:rPr>
          <w:rFonts w:ascii="Times New Roman" w:hAnsi="Times New Roman" w:cs="Times New Roman"/>
          <w:sz w:val="24"/>
          <w:szCs w:val="24"/>
        </w:rPr>
        <w:t xml:space="preserve"> strategies, and scalability</w:t>
      </w:r>
      <w:r w:rsidR="00AC34D2" w:rsidRPr="00E37E04">
        <w:rPr>
          <w:rFonts w:ascii="Times New Roman" w:hAnsi="Times New Roman" w:cs="Times New Roman"/>
          <w:sz w:val="24"/>
          <w:szCs w:val="24"/>
        </w:rPr>
        <w:t xml:space="preserve">. </w:t>
      </w:r>
      <w:r w:rsidR="003C633D" w:rsidRPr="00E37E04">
        <w:rPr>
          <w:rFonts w:ascii="Times New Roman" w:hAnsi="Times New Roman" w:cs="Times New Roman"/>
          <w:sz w:val="24"/>
          <w:szCs w:val="24"/>
        </w:rPr>
        <w:t>While s</w:t>
      </w:r>
      <w:r w:rsidR="00984F51" w:rsidRPr="00E37E04">
        <w:rPr>
          <w:rFonts w:ascii="Times New Roman" w:hAnsi="Times New Roman" w:cs="Times New Roman"/>
          <w:sz w:val="24"/>
          <w:szCs w:val="24"/>
        </w:rPr>
        <w:t xml:space="preserve">ome attempts to refactor traditionally sequential models to run in parallel have been successful, these studies used entirely novel implementations of the traditional techniques (GBM-BRT, Tyree et al., 2011). </w:t>
      </w:r>
      <w:r w:rsidR="003C633D" w:rsidRPr="00E37E04">
        <w:rPr>
          <w:rFonts w:ascii="Times New Roman" w:hAnsi="Times New Roman" w:cs="Times New Roman"/>
          <w:sz w:val="24"/>
          <w:szCs w:val="24"/>
        </w:rPr>
        <w:t>Together the</w:t>
      </w:r>
      <w:r w:rsidR="00AC34D2" w:rsidRPr="00E37E04">
        <w:rPr>
          <w:rFonts w:ascii="Times New Roman" w:hAnsi="Times New Roman" w:cs="Times New Roman"/>
          <w:sz w:val="24"/>
          <w:szCs w:val="24"/>
        </w:rPr>
        <w:t xml:space="preserve"> incorporation of additional ecological relevant information will help to strengthen the ecological inference made from </w:t>
      </w:r>
      <w:r w:rsidR="00984F51" w:rsidRPr="00E37E04">
        <w:rPr>
          <w:rFonts w:ascii="Times New Roman" w:hAnsi="Times New Roman" w:cs="Times New Roman"/>
          <w:sz w:val="24"/>
          <w:szCs w:val="24"/>
        </w:rPr>
        <w:t>these</w:t>
      </w:r>
      <w:r w:rsidR="00AC34D2" w:rsidRPr="00E37E04">
        <w:rPr>
          <w:rFonts w:ascii="Times New Roman" w:hAnsi="Times New Roman" w:cs="Times New Roman"/>
          <w:sz w:val="24"/>
          <w:szCs w:val="24"/>
        </w:rPr>
        <w:t xml:space="preserve"> model</w:t>
      </w:r>
      <w:r w:rsidR="00984F51" w:rsidRPr="00E37E04">
        <w:rPr>
          <w:rFonts w:ascii="Times New Roman" w:hAnsi="Times New Roman" w:cs="Times New Roman"/>
          <w:sz w:val="24"/>
          <w:szCs w:val="24"/>
        </w:rPr>
        <w:t>s</w:t>
      </w:r>
      <w:r w:rsidR="003C633D" w:rsidRPr="00E37E04">
        <w:rPr>
          <w:rFonts w:ascii="Times New Roman" w:hAnsi="Times New Roman" w:cs="Times New Roman"/>
          <w:sz w:val="24"/>
          <w:szCs w:val="24"/>
        </w:rPr>
        <w:t xml:space="preserve"> and</w:t>
      </w:r>
      <w:r w:rsidR="00AC34D2" w:rsidRPr="00E37E04">
        <w:rPr>
          <w:rFonts w:ascii="Times New Roman" w:hAnsi="Times New Roman" w:cs="Times New Roman"/>
          <w:sz w:val="24"/>
          <w:szCs w:val="24"/>
        </w:rPr>
        <w:t xml:space="preserve"> </w:t>
      </w:r>
      <w:r w:rsidR="00984F51" w:rsidRPr="00E37E04">
        <w:rPr>
          <w:rFonts w:ascii="Times New Roman" w:hAnsi="Times New Roman" w:cs="Times New Roman"/>
          <w:sz w:val="24"/>
          <w:szCs w:val="24"/>
        </w:rPr>
        <w:t xml:space="preserve">the </w:t>
      </w:r>
      <w:r w:rsidR="003C633D" w:rsidRPr="00E37E04">
        <w:rPr>
          <w:rFonts w:ascii="Times New Roman" w:hAnsi="Times New Roman" w:cs="Times New Roman"/>
          <w:sz w:val="24"/>
          <w:szCs w:val="24"/>
        </w:rPr>
        <w:t xml:space="preserve">computational optimization of modeling algorithms </w:t>
      </w:r>
      <w:r w:rsidR="00AC34D2" w:rsidRPr="00E37E04">
        <w:rPr>
          <w:rFonts w:ascii="Times New Roman" w:hAnsi="Times New Roman" w:cs="Times New Roman"/>
          <w:sz w:val="24"/>
          <w:szCs w:val="24"/>
        </w:rPr>
        <w:t xml:space="preserve">will facilitate </w:t>
      </w:r>
      <w:r w:rsidR="00984F51" w:rsidRPr="00E37E04">
        <w:rPr>
          <w:rFonts w:ascii="Times New Roman" w:hAnsi="Times New Roman" w:cs="Times New Roman"/>
          <w:sz w:val="24"/>
          <w:szCs w:val="24"/>
        </w:rPr>
        <w:t>inference from much more data</w:t>
      </w:r>
      <w:r w:rsidR="00AC34D2" w:rsidRPr="00E37E04">
        <w:rPr>
          <w:rFonts w:ascii="Times New Roman" w:hAnsi="Times New Roman" w:cs="Times New Roman"/>
          <w:sz w:val="24"/>
          <w:szCs w:val="24"/>
        </w:rPr>
        <w:t xml:space="preserve">. </w:t>
      </w:r>
    </w:p>
    <w:p w14:paraId="36731651" w14:textId="77777777" w:rsidR="00D75232" w:rsidRPr="00E37E04" w:rsidRDefault="00D75232" w:rsidP="003128D6">
      <w:pPr>
        <w:pStyle w:val="BodyText"/>
        <w:spacing w:before="120" w:after="0" w:line="240" w:lineRule="auto"/>
        <w:ind w:firstLine="720"/>
        <w:rPr>
          <w:rFonts w:ascii="Times New Roman" w:hAnsi="Times New Roman" w:cs="Times New Roman"/>
          <w:sz w:val="24"/>
          <w:szCs w:val="24"/>
        </w:rPr>
      </w:pPr>
    </w:p>
    <w:p w14:paraId="720119AE" w14:textId="77777777" w:rsidR="00C05061" w:rsidRDefault="00C05061" w:rsidP="003128D6">
      <w:pPr>
        <w:spacing w:before="120" w:line="240" w:lineRule="auto"/>
        <w:rPr>
          <w:rFonts w:ascii="Times New Roman" w:hAnsi="Times New Roman"/>
          <w:smallCaps/>
          <w:spacing w:val="5"/>
          <w:sz w:val="24"/>
          <w:szCs w:val="24"/>
        </w:rPr>
      </w:pPr>
      <w:bookmarkStart w:id="209" w:name="framework-extensibility"/>
      <w:bookmarkStart w:id="210" w:name="conclusion"/>
      <w:bookmarkEnd w:id="209"/>
      <w:bookmarkEnd w:id="210"/>
      <w:r>
        <w:br w:type="page"/>
      </w:r>
    </w:p>
    <w:p w14:paraId="5EF942D5" w14:textId="18B4FAAA" w:rsidR="000169C8" w:rsidRPr="00E37E04" w:rsidRDefault="00BF2CE9" w:rsidP="003128D6">
      <w:pPr>
        <w:pStyle w:val="Heading1"/>
        <w:spacing w:before="120" w:line="240" w:lineRule="auto"/>
      </w:pPr>
      <w:bookmarkStart w:id="211" w:name="_Toc350683698"/>
      <w:r w:rsidRPr="00E37E04">
        <w:t>References</w:t>
      </w:r>
      <w:bookmarkEnd w:id="211"/>
    </w:p>
    <w:p w14:paraId="422C338F" w14:textId="4E71CBDF"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Amdahl, G. M. (1967). </w:t>
      </w:r>
      <w:proofErr w:type="gramStart"/>
      <w:r w:rsidRPr="00D70DCD">
        <w:rPr>
          <w:rFonts w:ascii="Times New Roman" w:hAnsi="Times New Roman" w:cs="Times New Roman"/>
          <w:sz w:val="24"/>
          <w:szCs w:val="24"/>
        </w:rPr>
        <w:t>Validity of the single processor approach to achieving large scale computing capabilities (p. 483).</w:t>
      </w:r>
      <w:proofErr w:type="gramEnd"/>
      <w:r w:rsidRPr="00D70DCD">
        <w:rPr>
          <w:rFonts w:ascii="Times New Roman" w:hAnsi="Times New Roman" w:cs="Times New Roman"/>
          <w:sz w:val="24"/>
          <w:szCs w:val="24"/>
        </w:rPr>
        <w:t xml:space="preserve"> Presented at the Proceedings of the </w:t>
      </w:r>
      <w:r w:rsidR="00C92AEB" w:rsidRPr="00D70DCD">
        <w:rPr>
          <w:rFonts w:ascii="Times New Roman" w:hAnsi="Times New Roman" w:cs="Times New Roman"/>
          <w:sz w:val="24"/>
          <w:szCs w:val="24"/>
        </w:rPr>
        <w:t xml:space="preserve">Spring Joint Computer Conference. </w:t>
      </w:r>
      <w:r w:rsidRPr="00D70DCD">
        <w:rPr>
          <w:rFonts w:ascii="Times New Roman" w:hAnsi="Times New Roman" w:cs="Times New Roman"/>
          <w:sz w:val="24"/>
          <w:szCs w:val="24"/>
        </w:rPr>
        <w:t>April 18-20, New York, New York, USA: ACM Press. http://doi.org/10.1145/1465482.1465560</w:t>
      </w:r>
    </w:p>
    <w:p w14:paraId="34C2D34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Araújo, M., &amp; New, M. (2007).</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Ensemble forecasting of species distributions.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22</w:t>
      </w:r>
      <w:r w:rsidRPr="00D70DCD">
        <w:rPr>
          <w:rFonts w:ascii="Times New Roman" w:hAnsi="Times New Roman" w:cs="Times New Roman"/>
          <w:sz w:val="24"/>
          <w:szCs w:val="24"/>
        </w:rPr>
        <w:t>(1), 42–47.</w:t>
      </w:r>
    </w:p>
    <w:p w14:paraId="3130654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Araújo, M., &amp; Guisan, A. (2006).</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Five (or so) challenges for species distribution modelling.</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Journal of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33</w:t>
      </w:r>
      <w:r w:rsidRPr="00D70DCD">
        <w:rPr>
          <w:rFonts w:ascii="Times New Roman" w:hAnsi="Times New Roman" w:cs="Times New Roman"/>
          <w:sz w:val="24"/>
          <w:szCs w:val="24"/>
        </w:rPr>
        <w:t>(10), 1677–1688.</w:t>
      </w:r>
    </w:p>
    <w:p w14:paraId="28AADCEB"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Araújo, M., Cabeza, M., Thuiller, W., Hannah, L., &amp; Williams, P. H. (2004).</w:t>
      </w:r>
      <w:proofErr w:type="gramEnd"/>
      <w:r w:rsidRPr="00D70DCD">
        <w:rPr>
          <w:rFonts w:ascii="Times New Roman" w:hAnsi="Times New Roman" w:cs="Times New Roman"/>
          <w:sz w:val="24"/>
          <w:szCs w:val="24"/>
        </w:rPr>
        <w:t xml:space="preserve"> Would climate change drive species out of reserves? </w:t>
      </w:r>
      <w:proofErr w:type="gramStart"/>
      <w:r w:rsidRPr="00D70DCD">
        <w:rPr>
          <w:rFonts w:ascii="Times New Roman" w:hAnsi="Times New Roman" w:cs="Times New Roman"/>
          <w:sz w:val="24"/>
          <w:szCs w:val="24"/>
        </w:rPr>
        <w:t>An assessment of existing reserve-selection methods.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Global Change 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10</w:t>
      </w:r>
      <w:r w:rsidRPr="00D70DCD">
        <w:rPr>
          <w:rFonts w:ascii="Times New Roman" w:hAnsi="Times New Roman" w:cs="Times New Roman"/>
          <w:sz w:val="24"/>
          <w:szCs w:val="24"/>
        </w:rPr>
        <w:t>(9), 1618–1626.</w:t>
      </w:r>
    </w:p>
    <w:p w14:paraId="3DE9E1B6"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Araújo, M., Whittaker, R. J., Ladle, R. J., &amp; Erhard, M. (2005).</w:t>
      </w:r>
      <w:proofErr w:type="gramEnd"/>
      <w:r w:rsidRPr="00D70DCD">
        <w:rPr>
          <w:rFonts w:ascii="Times New Roman" w:hAnsi="Times New Roman" w:cs="Times New Roman"/>
          <w:sz w:val="24"/>
          <w:szCs w:val="24"/>
        </w:rPr>
        <w:t xml:space="preserve"> Reducing uncertainty in projections of extinction risk from climate change. </w:t>
      </w:r>
      <w:r w:rsidRPr="00D70DCD">
        <w:rPr>
          <w:rFonts w:ascii="Times New Roman" w:hAnsi="Times New Roman" w:cs="Times New Roman"/>
          <w:i/>
          <w:sz w:val="24"/>
          <w:szCs w:val="24"/>
        </w:rPr>
        <w:t>Global Ecology and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14</w:t>
      </w:r>
      <w:r w:rsidRPr="00D70DCD">
        <w:rPr>
          <w:rFonts w:ascii="Times New Roman" w:hAnsi="Times New Roman" w:cs="Times New Roman"/>
          <w:sz w:val="24"/>
          <w:szCs w:val="24"/>
        </w:rPr>
        <w:t>(6), 529–538.</w:t>
      </w:r>
    </w:p>
    <w:p w14:paraId="450E4B64" w14:textId="77777777" w:rsidR="00C92AEB" w:rsidRPr="00D70DCD" w:rsidRDefault="00C92AEB" w:rsidP="00D70DCD">
      <w:pPr>
        <w:spacing w:after="120" w:line="240" w:lineRule="auto"/>
        <w:ind w:hanging="720"/>
        <w:rPr>
          <w:rFonts w:ascii="Times New Roman" w:eastAsia="Times New Roman" w:hAnsi="Times New Roman" w:cs="Times New Roman"/>
          <w:sz w:val="24"/>
          <w:szCs w:val="24"/>
        </w:rPr>
      </w:pPr>
      <w:r w:rsidRPr="00D70DCD">
        <w:rPr>
          <w:rFonts w:ascii="Times New Roman" w:eastAsia="Times New Roman" w:hAnsi="Times New Roman" w:cs="Times New Roman"/>
          <w:color w:val="222222"/>
          <w:sz w:val="24"/>
          <w:szCs w:val="24"/>
          <w:shd w:val="clear" w:color="auto" w:fill="FFFFFF"/>
        </w:rPr>
        <w:t>Fox, Armando, et al. "Above the clouds: A Berkeley view of cloud computing." </w:t>
      </w:r>
      <w:proofErr w:type="gramStart"/>
      <w:r w:rsidRPr="00D70DCD">
        <w:rPr>
          <w:rFonts w:ascii="Times New Roman" w:eastAsia="Times New Roman" w:hAnsi="Times New Roman" w:cs="Times New Roman"/>
          <w:i/>
          <w:iCs/>
          <w:color w:val="222222"/>
          <w:sz w:val="24"/>
          <w:szCs w:val="24"/>
          <w:shd w:val="clear" w:color="auto" w:fill="FFFFFF"/>
        </w:rPr>
        <w:t>Dept. Electrical Eng. and Comput.</w:t>
      </w:r>
      <w:proofErr w:type="gramEnd"/>
      <w:r w:rsidRPr="00D70DCD">
        <w:rPr>
          <w:rFonts w:ascii="Times New Roman" w:eastAsia="Times New Roman" w:hAnsi="Times New Roman" w:cs="Times New Roman"/>
          <w:i/>
          <w:iCs/>
          <w:color w:val="222222"/>
          <w:sz w:val="24"/>
          <w:szCs w:val="24"/>
          <w:shd w:val="clear" w:color="auto" w:fill="FFFFFF"/>
        </w:rPr>
        <w:t xml:space="preserve"> Sciences, University of California, Berkeley, Rep. UCB/EECS</w:t>
      </w:r>
      <w:r w:rsidRPr="00D70DCD">
        <w:rPr>
          <w:rFonts w:ascii="Times New Roman" w:eastAsia="Times New Roman" w:hAnsi="Times New Roman" w:cs="Times New Roman"/>
          <w:color w:val="222222"/>
          <w:sz w:val="24"/>
          <w:szCs w:val="24"/>
          <w:shd w:val="clear" w:color="auto" w:fill="FFFFFF"/>
        </w:rPr>
        <w:t> 28.13 (2009): 2009.</w:t>
      </w:r>
    </w:p>
    <w:p w14:paraId="14D56C67"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Austin, M. (2007). Species distribution models and ecological theory: A critical assessment and some possible new approaches.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200</w:t>
      </w:r>
      <w:r w:rsidRPr="00D70DCD">
        <w:rPr>
          <w:rFonts w:ascii="Times New Roman" w:hAnsi="Times New Roman" w:cs="Times New Roman"/>
          <w:sz w:val="24"/>
          <w:szCs w:val="24"/>
        </w:rPr>
        <w:t>(1-2), 1–19.</w:t>
      </w:r>
    </w:p>
    <w:p w14:paraId="5AAC633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Austin, M. (2002). Spatial prediction of species distribution: an interface between ecological theory and statistical modelling.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157</w:t>
      </w:r>
      <w:r w:rsidRPr="00D70DCD">
        <w:rPr>
          <w:rFonts w:ascii="Times New Roman" w:hAnsi="Times New Roman" w:cs="Times New Roman"/>
          <w:sz w:val="24"/>
          <w:szCs w:val="24"/>
        </w:rPr>
        <w:t>(2-3), 1–18.</w:t>
      </w:r>
    </w:p>
    <w:p w14:paraId="2268015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Beck, J., Böller, M., Erhardt, A., &amp; Schwanghart, W. (2014).</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Spatial bias in the GBIF database and its effect on modeling species’ geographic distributions.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Ecological Informatics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19</w:t>
      </w:r>
      <w:r w:rsidRPr="00D70DCD">
        <w:rPr>
          <w:rFonts w:ascii="Times New Roman" w:hAnsi="Times New Roman" w:cs="Times New Roman"/>
          <w:sz w:val="24"/>
          <w:szCs w:val="24"/>
        </w:rPr>
        <w:t>(C), 10–15.</w:t>
      </w:r>
    </w:p>
    <w:p w14:paraId="036F56FD" w14:textId="21EA3E37" w:rsidR="006E50F5" w:rsidRPr="00D70DCD" w:rsidRDefault="006E50F5" w:rsidP="00D70DCD">
      <w:pPr>
        <w:spacing w:after="120" w:line="240" w:lineRule="auto"/>
        <w:ind w:hanging="720"/>
        <w:rPr>
          <w:rFonts w:ascii="Times New Roman" w:eastAsia="Times New Roman" w:hAnsi="Times New Roman" w:cs="Times New Roman"/>
          <w:sz w:val="24"/>
          <w:szCs w:val="24"/>
        </w:rPr>
      </w:pPr>
      <w:r w:rsidRPr="00D70DCD">
        <w:rPr>
          <w:rFonts w:ascii="Times New Roman" w:eastAsia="Times New Roman" w:hAnsi="Times New Roman" w:cs="Times New Roman"/>
          <w:color w:val="222222"/>
          <w:sz w:val="24"/>
          <w:szCs w:val="24"/>
          <w:shd w:val="clear" w:color="auto" w:fill="FFFFFF"/>
        </w:rPr>
        <w:t xml:space="preserve">Bifet, A., Holmes, G., Pfahringer, B., &amp; Gavalda, R. (2011). Detecting Sentiment Change in Twitter Streaming Data. </w:t>
      </w:r>
      <w:proofErr w:type="gramStart"/>
      <w:r w:rsidRPr="00D70DCD">
        <w:rPr>
          <w:rFonts w:ascii="Times New Roman" w:eastAsia="Times New Roman" w:hAnsi="Times New Roman" w:cs="Times New Roman"/>
          <w:color w:val="222222"/>
          <w:sz w:val="24"/>
          <w:szCs w:val="24"/>
          <w:shd w:val="clear" w:color="auto" w:fill="FFFFFF"/>
        </w:rPr>
        <w:t>In </w:t>
      </w:r>
      <w:r w:rsidRPr="00D70DCD">
        <w:rPr>
          <w:rFonts w:ascii="Times New Roman" w:eastAsia="Times New Roman" w:hAnsi="Times New Roman" w:cs="Times New Roman"/>
          <w:i/>
          <w:iCs/>
          <w:color w:val="222222"/>
          <w:sz w:val="24"/>
          <w:szCs w:val="24"/>
          <w:shd w:val="clear" w:color="auto" w:fill="FFFFFF"/>
        </w:rPr>
        <w:t>WAPA</w:t>
      </w:r>
      <w:r w:rsidRPr="00D70DCD">
        <w:rPr>
          <w:rFonts w:ascii="Times New Roman" w:eastAsia="Times New Roman" w:hAnsi="Times New Roman" w:cs="Times New Roman"/>
          <w:color w:val="222222"/>
          <w:sz w:val="24"/>
          <w:szCs w:val="24"/>
          <w:shd w:val="clear" w:color="auto" w:fill="FFFFFF"/>
        </w:rPr>
        <w:t> (pp. 5-11).</w:t>
      </w:r>
      <w:proofErr w:type="gramEnd"/>
    </w:p>
    <w:p w14:paraId="77B729D5"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Blaauw, M. (2010). Methods and code for “classical” </w:t>
      </w:r>
      <w:proofErr w:type="gramStart"/>
      <w:r w:rsidRPr="00D70DCD">
        <w:rPr>
          <w:rFonts w:ascii="Times New Roman" w:hAnsi="Times New Roman" w:cs="Times New Roman"/>
          <w:sz w:val="24"/>
          <w:szCs w:val="24"/>
        </w:rPr>
        <w:t>age-modelling</w:t>
      </w:r>
      <w:proofErr w:type="gramEnd"/>
      <w:r w:rsidRPr="00D70DCD">
        <w:rPr>
          <w:rFonts w:ascii="Times New Roman" w:hAnsi="Times New Roman" w:cs="Times New Roman"/>
          <w:sz w:val="24"/>
          <w:szCs w:val="24"/>
        </w:rPr>
        <w:t xml:space="preserve"> of radiocarbon sequences. </w:t>
      </w:r>
      <w:r w:rsidRPr="00D70DCD">
        <w:rPr>
          <w:rFonts w:ascii="Times New Roman" w:hAnsi="Times New Roman" w:cs="Times New Roman"/>
          <w:i/>
          <w:sz w:val="24"/>
          <w:szCs w:val="24"/>
        </w:rPr>
        <w:t>Quaternary Geochronology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5</w:t>
      </w:r>
      <w:r w:rsidRPr="00D70DCD">
        <w:rPr>
          <w:rFonts w:ascii="Times New Roman" w:hAnsi="Times New Roman" w:cs="Times New Roman"/>
          <w:sz w:val="24"/>
          <w:szCs w:val="24"/>
        </w:rPr>
        <w:t>(5), 512–518.</w:t>
      </w:r>
    </w:p>
    <w:p w14:paraId="48CCB60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Bolker, B. M., Brooks, M. E., Clark, C. J., Geange, S. W., Poulsen, J. R., Stevens, M. H. H., &amp; White, J. (2009). Generalized linear mixed models: a practical guide for ecology and evolution.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24</w:t>
      </w:r>
      <w:r w:rsidRPr="00D70DCD">
        <w:rPr>
          <w:rFonts w:ascii="Times New Roman" w:hAnsi="Times New Roman" w:cs="Times New Roman"/>
          <w:sz w:val="24"/>
          <w:szCs w:val="24"/>
        </w:rPr>
        <w:t>(3), 127–135.</w:t>
      </w:r>
    </w:p>
    <w:p w14:paraId="527AF630" w14:textId="76D87472" w:rsidR="006E50F5" w:rsidRPr="00D70DCD" w:rsidRDefault="006E50F5" w:rsidP="00D70DCD">
      <w:pPr>
        <w:spacing w:after="120" w:line="240" w:lineRule="auto"/>
        <w:ind w:hanging="720"/>
        <w:rPr>
          <w:rFonts w:ascii="Times New Roman" w:eastAsia="Times New Roman" w:hAnsi="Times New Roman" w:cs="Times New Roman"/>
          <w:color w:val="222222"/>
          <w:sz w:val="24"/>
          <w:szCs w:val="24"/>
          <w:shd w:val="clear" w:color="auto" w:fill="FFFFFF"/>
        </w:rPr>
      </w:pPr>
      <w:r w:rsidRPr="00D70DCD">
        <w:rPr>
          <w:rFonts w:ascii="Times New Roman" w:eastAsia="Times New Roman" w:hAnsi="Times New Roman" w:cs="Times New Roman"/>
          <w:color w:val="222222"/>
          <w:sz w:val="24"/>
          <w:szCs w:val="24"/>
          <w:shd w:val="clear" w:color="auto" w:fill="FFFFFF"/>
        </w:rPr>
        <w:t xml:space="preserve">Breiman, L. (2006). </w:t>
      </w:r>
      <w:proofErr w:type="gramStart"/>
      <w:r w:rsidRPr="00D70DCD">
        <w:rPr>
          <w:rFonts w:ascii="Times New Roman" w:eastAsia="Times New Roman" w:hAnsi="Times New Roman" w:cs="Times New Roman"/>
          <w:color w:val="222222"/>
          <w:sz w:val="24"/>
          <w:szCs w:val="24"/>
          <w:shd w:val="clear" w:color="auto" w:fill="FFFFFF"/>
        </w:rPr>
        <w:t>randomForest</w:t>
      </w:r>
      <w:proofErr w:type="gramEnd"/>
      <w:r w:rsidRPr="00D70DCD">
        <w:rPr>
          <w:rFonts w:ascii="Times New Roman" w:eastAsia="Times New Roman" w:hAnsi="Times New Roman" w:cs="Times New Roman"/>
          <w:color w:val="222222"/>
          <w:sz w:val="24"/>
          <w:szCs w:val="24"/>
          <w:shd w:val="clear" w:color="auto" w:fill="FFFFFF"/>
        </w:rPr>
        <w:t>: Breiman and Cutler’s random forests for classification and regression.</w:t>
      </w:r>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R package version 4.6-12.</w:t>
      </w:r>
      <w:proofErr w:type="gramEnd"/>
    </w:p>
    <w:p w14:paraId="2C00D4D3" w14:textId="77777777" w:rsidR="006E50F5" w:rsidRPr="00D70DCD" w:rsidRDefault="006E50F5" w:rsidP="00D70DCD">
      <w:pPr>
        <w:spacing w:after="120" w:line="240" w:lineRule="auto"/>
        <w:ind w:hanging="720"/>
        <w:rPr>
          <w:rFonts w:ascii="Times New Roman" w:eastAsia="Times New Roman" w:hAnsi="Times New Roman" w:cs="Times New Roman"/>
          <w:sz w:val="24"/>
          <w:szCs w:val="24"/>
        </w:rPr>
      </w:pPr>
    </w:p>
    <w:p w14:paraId="04B0CD89" w14:textId="77777777" w:rsidR="00D70DCD" w:rsidRDefault="006E50F5" w:rsidP="00D70DCD">
      <w:pPr>
        <w:spacing w:after="120" w:line="240" w:lineRule="auto"/>
        <w:ind w:hanging="720"/>
        <w:rPr>
          <w:rFonts w:ascii="Times New Roman" w:eastAsia="Times New Roman" w:hAnsi="Times New Roman" w:cs="Times New Roman"/>
          <w:color w:val="222222"/>
          <w:sz w:val="24"/>
          <w:szCs w:val="24"/>
          <w:shd w:val="clear" w:color="auto" w:fill="FFFFFF"/>
        </w:rPr>
      </w:pPr>
      <w:r w:rsidRPr="00D70DCD">
        <w:rPr>
          <w:rFonts w:ascii="Times New Roman" w:eastAsia="Times New Roman" w:hAnsi="Times New Roman" w:cs="Times New Roman"/>
          <w:color w:val="222222"/>
          <w:sz w:val="24"/>
          <w:szCs w:val="24"/>
          <w:shd w:val="clear" w:color="auto" w:fill="FFFFFF"/>
        </w:rPr>
        <w:t xml:space="preserve">Brewer, E. A. (1995). </w:t>
      </w:r>
      <w:proofErr w:type="gramStart"/>
      <w:r w:rsidRPr="00D70DCD">
        <w:rPr>
          <w:rFonts w:ascii="Times New Roman" w:eastAsia="Times New Roman" w:hAnsi="Times New Roman" w:cs="Times New Roman"/>
          <w:color w:val="222222"/>
          <w:sz w:val="24"/>
          <w:szCs w:val="24"/>
          <w:shd w:val="clear" w:color="auto" w:fill="FFFFFF"/>
        </w:rPr>
        <w:t>High-level optimization via automated statistical modeling.</w:t>
      </w:r>
      <w:proofErr w:type="gramEnd"/>
      <w:r w:rsidRPr="00D70DCD">
        <w:rPr>
          <w:rFonts w:ascii="Times New Roman" w:eastAsia="Times New Roman" w:hAnsi="Times New Roman" w:cs="Times New Roman"/>
          <w:color w:val="222222"/>
          <w:sz w:val="24"/>
          <w:szCs w:val="24"/>
          <w:shd w:val="clear" w:color="auto" w:fill="FFFFFF"/>
        </w:rPr>
        <w:t xml:space="preserve"> </w:t>
      </w:r>
      <w:proofErr w:type="gramStart"/>
      <w:r w:rsidRPr="00D70DCD">
        <w:rPr>
          <w:rFonts w:ascii="Times New Roman" w:eastAsia="Times New Roman" w:hAnsi="Times New Roman" w:cs="Times New Roman"/>
          <w:color w:val="222222"/>
          <w:sz w:val="24"/>
          <w:szCs w:val="24"/>
          <w:shd w:val="clear" w:color="auto" w:fill="FFFFFF"/>
        </w:rPr>
        <w:t>In </w:t>
      </w:r>
      <w:r w:rsidRPr="00D70DCD">
        <w:rPr>
          <w:rFonts w:ascii="Times New Roman" w:eastAsia="Times New Roman" w:hAnsi="Times New Roman" w:cs="Times New Roman"/>
          <w:i/>
          <w:iCs/>
          <w:color w:val="222222"/>
          <w:sz w:val="24"/>
          <w:szCs w:val="24"/>
          <w:shd w:val="clear" w:color="auto" w:fill="FFFFFF"/>
        </w:rPr>
        <w:t>ACM SIGPLAN Notices</w:t>
      </w:r>
      <w:r w:rsidRPr="00D70DCD">
        <w:rPr>
          <w:rFonts w:ascii="Times New Roman" w:eastAsia="Times New Roman" w:hAnsi="Times New Roman" w:cs="Times New Roman"/>
          <w:color w:val="222222"/>
          <w:sz w:val="24"/>
          <w:szCs w:val="24"/>
          <w:shd w:val="clear" w:color="auto" w:fill="FFFFFF"/>
        </w:rPr>
        <w:t> (Vol. 30, No. 8, pp. 80-91).</w:t>
      </w:r>
      <w:proofErr w:type="gramEnd"/>
      <w:r w:rsidRPr="00D70DCD">
        <w:rPr>
          <w:rFonts w:ascii="Times New Roman" w:eastAsia="Times New Roman" w:hAnsi="Times New Roman" w:cs="Times New Roman"/>
          <w:color w:val="222222"/>
          <w:sz w:val="24"/>
          <w:szCs w:val="24"/>
          <w:shd w:val="clear" w:color="auto" w:fill="FFFFFF"/>
        </w:rPr>
        <w:t xml:space="preserve"> ACM.</w:t>
      </w:r>
    </w:p>
    <w:p w14:paraId="0AB038A0" w14:textId="0DC9BB4B" w:rsidR="008268BD" w:rsidRPr="00D70DCD" w:rsidRDefault="008268BD" w:rsidP="00D70DCD">
      <w:pPr>
        <w:spacing w:after="120" w:line="240" w:lineRule="auto"/>
        <w:ind w:hanging="720"/>
        <w:rPr>
          <w:rFonts w:ascii="Times New Roman" w:eastAsia="Times New Roman" w:hAnsi="Times New Roman" w:cs="Times New Roman"/>
          <w:sz w:val="24"/>
          <w:szCs w:val="24"/>
        </w:rPr>
      </w:pPr>
      <w:proofErr w:type="gramStart"/>
      <w:r w:rsidRPr="00D70DCD">
        <w:rPr>
          <w:rFonts w:ascii="Times New Roman" w:hAnsi="Times New Roman" w:cs="Times New Roman"/>
          <w:sz w:val="24"/>
          <w:szCs w:val="24"/>
        </w:rPr>
        <w:t>Brewer, S., Jackson, S. T., &amp; Williams, J. W. (2012).</w:t>
      </w:r>
      <w:proofErr w:type="gramEnd"/>
      <w:r w:rsidRPr="00D70DCD">
        <w:rPr>
          <w:rFonts w:ascii="Times New Roman" w:hAnsi="Times New Roman" w:cs="Times New Roman"/>
          <w:sz w:val="24"/>
          <w:szCs w:val="24"/>
        </w:rPr>
        <w:t xml:space="preserve"> Paleoecoinformatics: applying geohistorical data to ecological questions.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27</w:t>
      </w:r>
      <w:r w:rsidRPr="00D70DCD">
        <w:rPr>
          <w:rFonts w:ascii="Times New Roman" w:hAnsi="Times New Roman" w:cs="Times New Roman"/>
          <w:sz w:val="24"/>
          <w:szCs w:val="24"/>
        </w:rPr>
        <w:t>(2), 104–112.</w:t>
      </w:r>
    </w:p>
    <w:p w14:paraId="25790AE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Candela, L., Castelli, D., Coro, G., Pagano, P., &amp; Sinibaldi, F. (2013).</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Species distribution modeling in the cloud.</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Concurrency and Computation: Practice and Experience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28</w:t>
      </w:r>
      <w:r w:rsidRPr="00D70DCD">
        <w:rPr>
          <w:rFonts w:ascii="Times New Roman" w:hAnsi="Times New Roman" w:cs="Times New Roman"/>
          <w:sz w:val="24"/>
          <w:szCs w:val="24"/>
        </w:rPr>
        <w:t>(4), 1056–1079.</w:t>
      </w:r>
    </w:p>
    <w:p w14:paraId="2FA4CD70" w14:textId="7FEBB381"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Cannon, A. R., &amp; John, C. H. S. (2007). Measuring </w:t>
      </w:r>
      <w:r w:rsidR="006E50F5" w:rsidRPr="00D70DCD">
        <w:rPr>
          <w:rFonts w:ascii="Times New Roman" w:hAnsi="Times New Roman" w:cs="Times New Roman"/>
          <w:sz w:val="24"/>
          <w:szCs w:val="24"/>
        </w:rPr>
        <w:t>e</w:t>
      </w:r>
      <w:r w:rsidRPr="00D70DCD">
        <w:rPr>
          <w:rFonts w:ascii="Times New Roman" w:hAnsi="Times New Roman" w:cs="Times New Roman"/>
          <w:sz w:val="24"/>
          <w:szCs w:val="24"/>
        </w:rPr>
        <w:t>m</w:t>
      </w:r>
      <w:r w:rsidR="006E50F5" w:rsidRPr="00D70DCD">
        <w:rPr>
          <w:rFonts w:ascii="Times New Roman" w:hAnsi="Times New Roman" w:cs="Times New Roman"/>
          <w:sz w:val="24"/>
          <w:szCs w:val="24"/>
        </w:rPr>
        <w:t>pirical computational c</w:t>
      </w:r>
      <w:r w:rsidRPr="00D70DCD">
        <w:rPr>
          <w:rFonts w:ascii="Times New Roman" w:hAnsi="Times New Roman" w:cs="Times New Roman"/>
          <w:sz w:val="24"/>
          <w:szCs w:val="24"/>
        </w:rPr>
        <w:t xml:space="preserve">omplexity. </w:t>
      </w:r>
      <w:r w:rsidRPr="00D70DCD">
        <w:rPr>
          <w:rFonts w:ascii="Times New Roman" w:hAnsi="Times New Roman" w:cs="Times New Roman"/>
          <w:i/>
          <w:sz w:val="24"/>
          <w:szCs w:val="24"/>
        </w:rPr>
        <w:t>Organizational Research Methods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10</w:t>
      </w:r>
      <w:r w:rsidRPr="00D70DCD">
        <w:rPr>
          <w:rFonts w:ascii="Times New Roman" w:hAnsi="Times New Roman" w:cs="Times New Roman"/>
          <w:sz w:val="24"/>
          <w:szCs w:val="24"/>
        </w:rPr>
        <w:t>(2), 1–10.</w:t>
      </w:r>
    </w:p>
    <w:p w14:paraId="606A0306"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Carroll, J. M. (2000). </w:t>
      </w:r>
      <w:proofErr w:type="gramStart"/>
      <w:r w:rsidRPr="00D70DCD">
        <w:rPr>
          <w:rFonts w:ascii="Times New Roman" w:hAnsi="Times New Roman" w:cs="Times New Roman"/>
          <w:sz w:val="24"/>
          <w:szCs w:val="24"/>
        </w:rPr>
        <w:t>Five reasons for scenario-based design.</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Interacting with Computers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13</w:t>
      </w:r>
      <w:r w:rsidRPr="00D70DCD">
        <w:rPr>
          <w:rFonts w:ascii="Times New Roman" w:hAnsi="Times New Roman" w:cs="Times New Roman"/>
          <w:sz w:val="24"/>
          <w:szCs w:val="24"/>
        </w:rPr>
        <w:t xml:space="preserve">(1), </w:t>
      </w:r>
      <w:proofErr w:type="gramStart"/>
      <w:r w:rsidRPr="00D70DCD">
        <w:rPr>
          <w:rFonts w:ascii="Times New Roman" w:hAnsi="Times New Roman" w:cs="Times New Roman"/>
          <w:sz w:val="24"/>
          <w:szCs w:val="24"/>
        </w:rPr>
        <w:t>43</w:t>
      </w:r>
      <w:proofErr w:type="gramEnd"/>
      <w:r w:rsidRPr="00D70DCD">
        <w:rPr>
          <w:rFonts w:ascii="Times New Roman" w:hAnsi="Times New Roman" w:cs="Times New Roman"/>
          <w:sz w:val="24"/>
          <w:szCs w:val="24"/>
        </w:rPr>
        <w:t>–60. http://doi.org/10.1016/s0953-</w:t>
      </w:r>
      <w:proofErr w:type="gramStart"/>
      <w:r w:rsidRPr="00D70DCD">
        <w:rPr>
          <w:rFonts w:ascii="Times New Roman" w:hAnsi="Times New Roman" w:cs="Times New Roman"/>
          <w:sz w:val="24"/>
          <w:szCs w:val="24"/>
        </w:rPr>
        <w:t>5438(</w:t>
      </w:r>
      <w:proofErr w:type="gramEnd"/>
      <w:r w:rsidRPr="00D70DCD">
        <w:rPr>
          <w:rFonts w:ascii="Times New Roman" w:hAnsi="Times New Roman" w:cs="Times New Roman"/>
          <w:sz w:val="24"/>
          <w:szCs w:val="24"/>
        </w:rPr>
        <w:t xml:space="preserve">00)00023-0 </w:t>
      </w:r>
    </w:p>
    <w:p w14:paraId="5E02E601" w14:textId="12F53799"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Chamberlain, S., Ram, K., Barve V., &amp; Mc</w:t>
      </w:r>
      <w:r w:rsidR="006E50F5" w:rsidRPr="00D70DCD">
        <w:rPr>
          <w:rFonts w:ascii="Times New Roman" w:hAnsi="Times New Roman" w:cs="Times New Roman"/>
          <w:sz w:val="24"/>
          <w:szCs w:val="24"/>
        </w:rPr>
        <w:t>Gl</w:t>
      </w:r>
      <w:r w:rsidRPr="00D70DCD">
        <w:rPr>
          <w:rFonts w:ascii="Times New Roman" w:hAnsi="Times New Roman" w:cs="Times New Roman"/>
          <w:sz w:val="24"/>
          <w:szCs w:val="24"/>
        </w:rPr>
        <w:t>inn, D</w:t>
      </w:r>
      <w:proofErr w:type="gramStart"/>
      <w:r w:rsidRPr="00D70DCD">
        <w:rPr>
          <w:rFonts w:ascii="Times New Roman" w:hAnsi="Times New Roman" w:cs="Times New Roman"/>
          <w:sz w:val="24"/>
          <w:szCs w:val="24"/>
        </w:rPr>
        <w:t>.(</w:t>
      </w:r>
      <w:proofErr w:type="gramEnd"/>
      <w:r w:rsidRPr="00D70DCD">
        <w:rPr>
          <w:rFonts w:ascii="Times New Roman" w:hAnsi="Times New Roman" w:cs="Times New Roman"/>
          <w:sz w:val="24"/>
          <w:szCs w:val="24"/>
        </w:rPr>
        <w:t xml:space="preserve">2016). </w:t>
      </w:r>
      <w:proofErr w:type="gramStart"/>
      <w:r w:rsidRPr="00D70DCD">
        <w:rPr>
          <w:rFonts w:ascii="Times New Roman" w:hAnsi="Times New Roman" w:cs="Times New Roman"/>
          <w:sz w:val="24"/>
          <w:szCs w:val="24"/>
        </w:rPr>
        <w:t>rgbif</w:t>
      </w:r>
      <w:proofErr w:type="gramEnd"/>
      <w:r w:rsidRPr="00D70DCD">
        <w:rPr>
          <w:rFonts w:ascii="Times New Roman" w:hAnsi="Times New Roman" w:cs="Times New Roman"/>
          <w:sz w:val="24"/>
          <w:szCs w:val="24"/>
        </w:rPr>
        <w:t xml:space="preserve">: Interface to the Global 'Biodiversity' Information Facility 'API'. </w:t>
      </w:r>
      <w:proofErr w:type="gramStart"/>
      <w:r w:rsidRPr="00D70DCD">
        <w:rPr>
          <w:rFonts w:ascii="Times New Roman" w:hAnsi="Times New Roman" w:cs="Times New Roman"/>
          <w:sz w:val="24"/>
          <w:szCs w:val="24"/>
        </w:rPr>
        <w:t>R package version 0.9.4.</w:t>
      </w:r>
      <w:proofErr w:type="gramEnd"/>
      <w:r w:rsidRPr="00D70DCD">
        <w:rPr>
          <w:rFonts w:ascii="Times New Roman" w:hAnsi="Times New Roman" w:cs="Times New Roman"/>
          <w:sz w:val="24"/>
          <w:szCs w:val="24"/>
        </w:rPr>
        <w:t xml:space="preserve"> https://CRAN.R-project.org/package=rgbif</w:t>
      </w:r>
    </w:p>
    <w:p w14:paraId="303E92A0" w14:textId="16512DF1"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Chen, M., Mao, S., &amp; Liu, Y. (2014). Big </w:t>
      </w:r>
      <w:r w:rsidR="006F6216" w:rsidRPr="00D70DCD">
        <w:rPr>
          <w:rFonts w:ascii="Times New Roman" w:hAnsi="Times New Roman" w:cs="Times New Roman"/>
          <w:sz w:val="24"/>
          <w:szCs w:val="24"/>
        </w:rPr>
        <w:t>d</w:t>
      </w:r>
      <w:r w:rsidRPr="00D70DCD">
        <w:rPr>
          <w:rFonts w:ascii="Times New Roman" w:hAnsi="Times New Roman" w:cs="Times New Roman"/>
          <w:sz w:val="24"/>
          <w:szCs w:val="24"/>
        </w:rPr>
        <w:t xml:space="preserve">ata: A </w:t>
      </w:r>
      <w:r w:rsidR="006F6216" w:rsidRPr="00D70DCD">
        <w:rPr>
          <w:rFonts w:ascii="Times New Roman" w:hAnsi="Times New Roman" w:cs="Times New Roman"/>
          <w:sz w:val="24"/>
          <w:szCs w:val="24"/>
        </w:rPr>
        <w:t>s</w:t>
      </w:r>
      <w:r w:rsidRPr="00D70DCD">
        <w:rPr>
          <w:rFonts w:ascii="Times New Roman" w:hAnsi="Times New Roman" w:cs="Times New Roman"/>
          <w:sz w:val="24"/>
          <w:szCs w:val="24"/>
        </w:rPr>
        <w:t xml:space="preserve">urvey. </w:t>
      </w:r>
      <w:r w:rsidRPr="00D70DCD">
        <w:rPr>
          <w:rFonts w:ascii="Times New Roman" w:hAnsi="Times New Roman" w:cs="Times New Roman"/>
          <w:i/>
          <w:sz w:val="24"/>
          <w:szCs w:val="24"/>
        </w:rPr>
        <w:t>Mobile Networks and Applications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19</w:t>
      </w:r>
      <w:r w:rsidRPr="00D70DCD">
        <w:rPr>
          <w:rFonts w:ascii="Times New Roman" w:hAnsi="Times New Roman" w:cs="Times New Roman"/>
          <w:sz w:val="24"/>
          <w:szCs w:val="24"/>
        </w:rPr>
        <w:t>(2), 171–209.</w:t>
      </w:r>
    </w:p>
    <w:p w14:paraId="6B8BCAE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Clark, J. S., Gelfand, A. E., Woodall, C. W., &amp; Zhu, K. (2014). More than the sum of the parts: forest climate response from joint species distribution models. </w:t>
      </w:r>
      <w:r w:rsidRPr="00D70DCD">
        <w:rPr>
          <w:rFonts w:ascii="Times New Roman" w:hAnsi="Times New Roman" w:cs="Times New Roman"/>
          <w:i/>
          <w:sz w:val="24"/>
          <w:szCs w:val="24"/>
        </w:rPr>
        <w:t>Ecological Applications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24</w:t>
      </w:r>
      <w:r w:rsidRPr="00D70DCD">
        <w:rPr>
          <w:rFonts w:ascii="Times New Roman" w:hAnsi="Times New Roman" w:cs="Times New Roman"/>
          <w:sz w:val="24"/>
          <w:szCs w:val="24"/>
        </w:rPr>
        <w:t>(5), 990–999.</w:t>
      </w:r>
    </w:p>
    <w:p w14:paraId="6CF4FF4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Cormen, T. H. (2009).</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i/>
          <w:sz w:val="24"/>
          <w:szCs w:val="24"/>
        </w:rPr>
        <w:t>Introduction to Algorithms</w:t>
      </w:r>
      <w:r w:rsidRPr="00D70DCD">
        <w:rPr>
          <w:rFonts w:ascii="Times New Roman" w:hAnsi="Times New Roman" w:cs="Times New Roman"/>
          <w:sz w:val="24"/>
          <w:szCs w:val="24"/>
        </w:rPr>
        <w:t>.</w:t>
      </w:r>
      <w:proofErr w:type="gramEnd"/>
      <w:r w:rsidRPr="00D70DCD">
        <w:rPr>
          <w:rFonts w:ascii="Times New Roman" w:hAnsi="Times New Roman" w:cs="Times New Roman"/>
          <w:sz w:val="24"/>
          <w:szCs w:val="24"/>
        </w:rPr>
        <w:t xml:space="preserve"> MIT Press.</w:t>
      </w:r>
    </w:p>
    <w:p w14:paraId="0DF11E95"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Davis, M. B. (1963).</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On the theory of pollen analysis.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American Journal of Science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261</w:t>
      </w:r>
      <w:r w:rsidRPr="00D70DCD">
        <w:rPr>
          <w:rFonts w:ascii="Times New Roman" w:hAnsi="Times New Roman" w:cs="Times New Roman"/>
          <w:sz w:val="24"/>
          <w:szCs w:val="24"/>
        </w:rPr>
        <w:t>(10), 897–912.</w:t>
      </w:r>
    </w:p>
    <w:p w14:paraId="762EF5F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Dawson, A., Paciorek, C. J., McLachlan, J. S., Goring, S., Williams, J. W., &amp; Jackson, S. T. (2016).</w:t>
      </w:r>
      <w:proofErr w:type="gramEnd"/>
      <w:r w:rsidRPr="00D70DCD">
        <w:rPr>
          <w:rFonts w:ascii="Times New Roman" w:hAnsi="Times New Roman" w:cs="Times New Roman"/>
          <w:sz w:val="24"/>
          <w:szCs w:val="24"/>
        </w:rPr>
        <w:t xml:space="preserve"> Quantifying pollen-vegetation relationships to reconstruct ancient forests using 19th-century forest composition and pollen data. </w:t>
      </w:r>
      <w:r w:rsidRPr="00D70DCD">
        <w:rPr>
          <w:rFonts w:ascii="Times New Roman" w:hAnsi="Times New Roman" w:cs="Times New Roman"/>
          <w:i/>
          <w:iCs/>
          <w:sz w:val="24"/>
          <w:szCs w:val="24"/>
        </w:rPr>
        <w:t>Quaternary Science Reviews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137</w:t>
      </w:r>
      <w:r w:rsidRPr="00D70DCD">
        <w:rPr>
          <w:rFonts w:ascii="Times New Roman" w:hAnsi="Times New Roman" w:cs="Times New Roman"/>
          <w:sz w:val="24"/>
          <w:szCs w:val="24"/>
        </w:rPr>
        <w:t xml:space="preserve">(C), 156–175. http://doi.org/10.1016/j.quascirev.2016.01.012 </w:t>
      </w:r>
    </w:p>
    <w:p w14:paraId="02A0168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Dongarra, J., Martin, J. L., &amp; Worlton, J. (1987). Computer benchmarking: Paths and pitfalls.  </w:t>
      </w:r>
      <w:r w:rsidRPr="00D70DCD">
        <w:rPr>
          <w:rFonts w:ascii="Times New Roman" w:hAnsi="Times New Roman" w:cs="Times New Roman"/>
          <w:i/>
          <w:sz w:val="24"/>
          <w:szCs w:val="24"/>
        </w:rPr>
        <w:t>IEEE Spectrum</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24</w:t>
      </w:r>
      <w:r w:rsidRPr="00D70DCD">
        <w:rPr>
          <w:rFonts w:ascii="Times New Roman" w:hAnsi="Times New Roman" w:cs="Times New Roman"/>
          <w:sz w:val="24"/>
          <w:szCs w:val="24"/>
        </w:rPr>
        <w:t>(7), 38–43.</w:t>
      </w:r>
    </w:p>
    <w:p w14:paraId="528BDE7A"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Dormann, C. F., Schymanski, S. J., Cabral, J., Chuine, I., Graham, C., Hartig, F., Kearney, M., et al. (2012). Correlation and process in species distribution models: bridging a dichotomy. </w:t>
      </w:r>
      <w:r w:rsidRPr="00D70DCD">
        <w:rPr>
          <w:rFonts w:ascii="Times New Roman" w:hAnsi="Times New Roman" w:cs="Times New Roman"/>
          <w:i/>
          <w:sz w:val="24"/>
          <w:szCs w:val="24"/>
        </w:rPr>
        <w:t>Journal of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39</w:t>
      </w:r>
      <w:r w:rsidRPr="00D70DCD">
        <w:rPr>
          <w:rFonts w:ascii="Times New Roman" w:hAnsi="Times New Roman" w:cs="Times New Roman"/>
          <w:sz w:val="24"/>
          <w:szCs w:val="24"/>
        </w:rPr>
        <w:t>(12), 2119–2131.</w:t>
      </w:r>
    </w:p>
    <w:p w14:paraId="5AE2CE1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Drake, J. M., Randin, C., &amp; Guisan, A. (2006). Modelling ecological niches with support vector machines. </w:t>
      </w:r>
      <w:r w:rsidRPr="00D70DCD">
        <w:rPr>
          <w:rFonts w:ascii="Times New Roman" w:hAnsi="Times New Roman" w:cs="Times New Roman"/>
          <w:i/>
          <w:sz w:val="24"/>
          <w:szCs w:val="24"/>
        </w:rPr>
        <w:t>Journal of Applied Ecology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43</w:t>
      </w:r>
      <w:r w:rsidRPr="00D70DCD">
        <w:rPr>
          <w:rFonts w:ascii="Times New Roman" w:hAnsi="Times New Roman" w:cs="Times New Roman"/>
          <w:sz w:val="24"/>
          <w:szCs w:val="24"/>
        </w:rPr>
        <w:t>(3), 424–432.</w:t>
      </w:r>
    </w:p>
    <w:p w14:paraId="4A08CB5A"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Elith, J., &amp; Graham, C. H. (2009). Do they? How do they? WHY do they differ? </w:t>
      </w:r>
      <w:proofErr w:type="gramStart"/>
      <w:r w:rsidRPr="00D70DCD">
        <w:rPr>
          <w:rFonts w:ascii="Times New Roman" w:hAnsi="Times New Roman" w:cs="Times New Roman"/>
          <w:sz w:val="24"/>
          <w:szCs w:val="24"/>
        </w:rPr>
        <w:t>On finding reasons for differing performances of species distribution models.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Ecography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32</w:t>
      </w:r>
      <w:r w:rsidRPr="00D70DCD">
        <w:rPr>
          <w:rFonts w:ascii="Times New Roman" w:hAnsi="Times New Roman" w:cs="Times New Roman"/>
          <w:sz w:val="24"/>
          <w:szCs w:val="24"/>
        </w:rPr>
        <w:t>(1), 66–77.</w:t>
      </w:r>
    </w:p>
    <w:p w14:paraId="4E6E1FB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Elith, J., &amp; Leathwick, J. R. (2009). Species distribution models: ecological explanation and prediction across space and time. </w:t>
      </w:r>
      <w:r w:rsidRPr="00D70DCD">
        <w:rPr>
          <w:rFonts w:ascii="Times New Roman" w:hAnsi="Times New Roman" w:cs="Times New Roman"/>
          <w:i/>
          <w:sz w:val="24"/>
          <w:szCs w:val="24"/>
        </w:rPr>
        <w:t>Annual Review of Ecology, Evolution, and Systematics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40</w:t>
      </w:r>
      <w:r w:rsidRPr="00D70DCD">
        <w:rPr>
          <w:rFonts w:ascii="Times New Roman" w:hAnsi="Times New Roman" w:cs="Times New Roman"/>
          <w:sz w:val="24"/>
          <w:szCs w:val="24"/>
        </w:rPr>
        <w:t>(1), 677–697.</w:t>
      </w:r>
    </w:p>
    <w:p w14:paraId="71C3E8DA"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Elith, J., H Graham, C., P Anderson, R., Dudík, M., Ferrier, S., Guisan, A., J Hijmans, R., et al. (2006).</w:t>
      </w:r>
      <w:proofErr w:type="gramEnd"/>
      <w:r w:rsidRPr="00D70DCD">
        <w:rPr>
          <w:rFonts w:ascii="Times New Roman" w:hAnsi="Times New Roman" w:cs="Times New Roman"/>
          <w:sz w:val="24"/>
          <w:szCs w:val="24"/>
        </w:rPr>
        <w:t xml:space="preserve"> Novel methods improve prediction of species distributions from occurrence data. </w:t>
      </w:r>
      <w:r w:rsidRPr="00D70DCD">
        <w:rPr>
          <w:rFonts w:ascii="Times New Roman" w:hAnsi="Times New Roman" w:cs="Times New Roman"/>
          <w:i/>
          <w:sz w:val="24"/>
          <w:szCs w:val="24"/>
        </w:rPr>
        <w:t>Ecography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29</w:t>
      </w:r>
      <w:r w:rsidRPr="00D70DCD">
        <w:rPr>
          <w:rFonts w:ascii="Times New Roman" w:hAnsi="Times New Roman" w:cs="Times New Roman"/>
          <w:sz w:val="24"/>
          <w:szCs w:val="24"/>
        </w:rPr>
        <w:t>(2), 129–151.</w:t>
      </w:r>
    </w:p>
    <w:p w14:paraId="03C8DB93"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Elith, J., Leathwick, J. R., &amp; Hastie, T. (2008). A working guide to boosted regression trees. </w:t>
      </w:r>
      <w:r w:rsidRPr="00D70DCD">
        <w:rPr>
          <w:rFonts w:ascii="Times New Roman" w:hAnsi="Times New Roman" w:cs="Times New Roman"/>
          <w:i/>
          <w:sz w:val="24"/>
          <w:szCs w:val="24"/>
        </w:rPr>
        <w:t>Journal of Animal Ecology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77</w:t>
      </w:r>
      <w:r w:rsidRPr="00D70DCD">
        <w:rPr>
          <w:rFonts w:ascii="Times New Roman" w:hAnsi="Times New Roman" w:cs="Times New Roman"/>
          <w:sz w:val="24"/>
          <w:szCs w:val="24"/>
        </w:rPr>
        <w:t>(4), 802–813.</w:t>
      </w:r>
    </w:p>
    <w:p w14:paraId="4B9C4AE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Elith, J., Phillips, S. J., Hastie, T., Dudík, M., Chee, Y. E., &amp; Yates, C. J. (2010).</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A statistical explanation of MaxEnt for ecologists.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Diversity and Distributions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17</w:t>
      </w:r>
      <w:r w:rsidRPr="00D70DCD">
        <w:rPr>
          <w:rFonts w:ascii="Times New Roman" w:hAnsi="Times New Roman" w:cs="Times New Roman"/>
          <w:sz w:val="24"/>
          <w:szCs w:val="24"/>
        </w:rPr>
        <w:t>(1), 43–57.</w:t>
      </w:r>
    </w:p>
    <w:p w14:paraId="45F34C9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Ellison, A. M. (2004). </w:t>
      </w:r>
      <w:proofErr w:type="gramStart"/>
      <w:r w:rsidRPr="00D70DCD">
        <w:rPr>
          <w:rFonts w:ascii="Times New Roman" w:hAnsi="Times New Roman" w:cs="Times New Roman"/>
          <w:sz w:val="24"/>
          <w:szCs w:val="24"/>
        </w:rPr>
        <w:t>Bayesian inference in ecology.</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Ecology Letters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7</w:t>
      </w:r>
      <w:r w:rsidRPr="00D70DCD">
        <w:rPr>
          <w:rFonts w:ascii="Times New Roman" w:hAnsi="Times New Roman" w:cs="Times New Roman"/>
          <w:sz w:val="24"/>
          <w:szCs w:val="24"/>
        </w:rPr>
        <w:t>(6), 509–520.</w:t>
      </w:r>
    </w:p>
    <w:p w14:paraId="47217710" w14:textId="77777777" w:rsid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Ficetola, G. F., Thuiller, W., &amp; Miaud, C. (2007).</w:t>
      </w:r>
      <w:proofErr w:type="gramEnd"/>
      <w:r w:rsidRPr="00D70DCD">
        <w:rPr>
          <w:rFonts w:ascii="Times New Roman" w:hAnsi="Times New Roman" w:cs="Times New Roman"/>
          <w:sz w:val="24"/>
          <w:szCs w:val="24"/>
        </w:rPr>
        <w:t xml:space="preserve"> Prediction and validation of the potential global distribution of a problematic alien invasive species - the American bullfrog. </w:t>
      </w:r>
      <w:r w:rsidRPr="00D70DCD">
        <w:rPr>
          <w:rFonts w:ascii="Times New Roman" w:hAnsi="Times New Roman" w:cs="Times New Roman"/>
          <w:i/>
          <w:sz w:val="24"/>
          <w:szCs w:val="24"/>
        </w:rPr>
        <w:t>Diversity and Distributions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13</w:t>
      </w:r>
      <w:r w:rsidRPr="00D70DCD">
        <w:rPr>
          <w:rFonts w:ascii="Times New Roman" w:hAnsi="Times New Roman" w:cs="Times New Roman"/>
          <w:sz w:val="24"/>
          <w:szCs w:val="24"/>
        </w:rPr>
        <w:t>(4), 476–485.</w:t>
      </w:r>
    </w:p>
    <w:p w14:paraId="65E75C66" w14:textId="69E16BE3" w:rsidR="006E50F5" w:rsidRPr="00D70DCD" w:rsidRDefault="006E50F5"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eastAsia="Times New Roman" w:hAnsi="Times New Roman" w:cs="Times New Roman"/>
          <w:color w:val="222222"/>
          <w:sz w:val="24"/>
          <w:szCs w:val="24"/>
          <w:shd w:val="clear" w:color="auto" w:fill="FFFFFF"/>
        </w:rPr>
        <w:t>Fink, E. (1998).</w:t>
      </w:r>
      <w:proofErr w:type="gramEnd"/>
      <w:r w:rsidRPr="00D70DCD">
        <w:rPr>
          <w:rFonts w:ascii="Times New Roman" w:eastAsia="Times New Roman" w:hAnsi="Times New Roman" w:cs="Times New Roman"/>
          <w:color w:val="222222"/>
          <w:sz w:val="24"/>
          <w:szCs w:val="24"/>
          <w:shd w:val="clear" w:color="auto" w:fill="FFFFFF"/>
        </w:rPr>
        <w:t xml:space="preserve"> How to solve it automatically: Selection among problem solving methods. </w:t>
      </w:r>
      <w:proofErr w:type="gramStart"/>
      <w:r w:rsidRPr="00D70DCD">
        <w:rPr>
          <w:rFonts w:ascii="Times New Roman" w:eastAsia="Times New Roman" w:hAnsi="Times New Roman" w:cs="Times New Roman"/>
          <w:color w:val="222222"/>
          <w:sz w:val="24"/>
          <w:szCs w:val="24"/>
          <w:shd w:val="clear" w:color="auto" w:fill="FFFFFF"/>
        </w:rPr>
        <w:t>In </w:t>
      </w:r>
      <w:r w:rsidRPr="00D70DCD">
        <w:rPr>
          <w:rFonts w:ascii="Times New Roman" w:eastAsia="Times New Roman" w:hAnsi="Times New Roman" w:cs="Times New Roman"/>
          <w:i/>
          <w:iCs/>
          <w:color w:val="222222"/>
          <w:sz w:val="24"/>
          <w:szCs w:val="24"/>
          <w:shd w:val="clear" w:color="auto" w:fill="FFFFFF"/>
        </w:rPr>
        <w:t>AIPS</w:t>
      </w:r>
      <w:r w:rsidRPr="00D70DCD">
        <w:rPr>
          <w:rFonts w:ascii="Times New Roman" w:eastAsia="Times New Roman" w:hAnsi="Times New Roman" w:cs="Times New Roman"/>
          <w:color w:val="222222"/>
          <w:sz w:val="24"/>
          <w:szCs w:val="24"/>
          <w:shd w:val="clear" w:color="auto" w:fill="FFFFFF"/>
        </w:rPr>
        <w:t> (pp. 128-136).</w:t>
      </w:r>
      <w:proofErr w:type="gramEnd"/>
    </w:p>
    <w:p w14:paraId="5E11ED8E" w14:textId="14F24E86"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Fitzpatrick, M. C., Gotelli, N. J., &amp; Ellison, A. M. (2013).</w:t>
      </w:r>
      <w:proofErr w:type="gramEnd"/>
      <w:r w:rsidRPr="00D70DCD">
        <w:rPr>
          <w:rFonts w:ascii="Times New Roman" w:hAnsi="Times New Roman" w:cs="Times New Roman"/>
          <w:sz w:val="24"/>
          <w:szCs w:val="24"/>
        </w:rPr>
        <w:t xml:space="preserve"> MaxEnt versus MaxLike: empirical comparisons with ant species distributions. </w:t>
      </w:r>
      <w:proofErr w:type="gramStart"/>
      <w:r w:rsidRPr="00D70DCD">
        <w:rPr>
          <w:rFonts w:ascii="Times New Roman" w:hAnsi="Times New Roman" w:cs="Times New Roman"/>
          <w:i/>
          <w:sz w:val="24"/>
          <w:szCs w:val="24"/>
        </w:rPr>
        <w:t>Ecosphere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w:t>
      </w:r>
      <w:r w:rsidR="006E50F5" w:rsidRPr="00D70DCD">
        <w:rPr>
          <w:rFonts w:ascii="Times New Roman" w:hAnsi="Times New Roman" w:cs="Times New Roman"/>
          <w:sz w:val="24"/>
          <w:szCs w:val="24"/>
        </w:rPr>
        <w:t xml:space="preserve">(5), </w:t>
      </w:r>
      <w:r w:rsidRPr="00D70DCD">
        <w:rPr>
          <w:rFonts w:ascii="Times New Roman" w:hAnsi="Times New Roman" w:cs="Times New Roman"/>
          <w:sz w:val="24"/>
          <w:szCs w:val="24"/>
        </w:rPr>
        <w:t>55–15.</w:t>
      </w:r>
      <w:proofErr w:type="gramEnd"/>
    </w:p>
    <w:p w14:paraId="70D33EF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Fløjgaard, C., Normand, S., &amp; Skov, F. (2009). Ice age distributions of European small mammals: insights from species distribution modelling. </w:t>
      </w:r>
      <w:r w:rsidRPr="00D70DCD">
        <w:rPr>
          <w:rFonts w:ascii="Times New Roman" w:hAnsi="Times New Roman" w:cs="Times New Roman"/>
          <w:i/>
          <w:sz w:val="24"/>
          <w:szCs w:val="24"/>
        </w:rPr>
        <w:t>Journal of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36</w:t>
      </w:r>
      <w:r w:rsidRPr="00D70DCD">
        <w:rPr>
          <w:rFonts w:ascii="Times New Roman" w:hAnsi="Times New Roman" w:cs="Times New Roman"/>
          <w:sz w:val="24"/>
          <w:szCs w:val="24"/>
        </w:rPr>
        <w:t>(6), 1152–1163.</w:t>
      </w:r>
    </w:p>
    <w:p w14:paraId="73249161"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Foster, I., Zhao, Y., Raicu, I., &amp; Lu, S. (2008). </w:t>
      </w:r>
      <w:proofErr w:type="gramStart"/>
      <w:r w:rsidRPr="00D70DCD">
        <w:rPr>
          <w:rFonts w:ascii="Times New Roman" w:hAnsi="Times New Roman" w:cs="Times New Roman"/>
          <w:sz w:val="24"/>
          <w:szCs w:val="24"/>
        </w:rPr>
        <w:t>Cloud computing and grid computing 360-degree compared.</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IEEE Grid Computing Environments and IEEE/ACM Supercomputing</w:t>
      </w:r>
      <w:r w:rsidRPr="00D70DCD">
        <w:rPr>
          <w:rFonts w:ascii="Times New Roman" w:hAnsi="Times New Roman" w:cs="Times New Roman"/>
          <w:sz w:val="24"/>
          <w:szCs w:val="24"/>
        </w:rPr>
        <w:t xml:space="preserve">, 1–10. http://doi.org/10.1109/gce.2008.4738445 </w:t>
      </w:r>
    </w:p>
    <w:p w14:paraId="5CEA20D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Franklin, J. (2009). </w:t>
      </w:r>
      <w:r w:rsidRPr="00D70DCD">
        <w:rPr>
          <w:rFonts w:ascii="Times New Roman" w:hAnsi="Times New Roman" w:cs="Times New Roman"/>
          <w:i/>
          <w:sz w:val="24"/>
          <w:szCs w:val="24"/>
        </w:rPr>
        <w:t>Mapping Species Distributions</w:t>
      </w:r>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Cambridge University Press.</w:t>
      </w:r>
      <w:proofErr w:type="gramEnd"/>
      <w:r w:rsidRPr="00D70DCD">
        <w:rPr>
          <w:rFonts w:ascii="Times New Roman" w:hAnsi="Times New Roman" w:cs="Times New Roman"/>
          <w:sz w:val="24"/>
          <w:szCs w:val="24"/>
        </w:rPr>
        <w:t xml:space="preserve"> http://doi.org/10.1017/s0030605310001201 </w:t>
      </w:r>
    </w:p>
    <w:p w14:paraId="1CFB840C" w14:textId="4D581D14"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Friedman, J. H. (2001). Greedy function approximation: a gradient boosting machine. </w:t>
      </w:r>
      <w:proofErr w:type="gramStart"/>
      <w:r w:rsidRPr="00D70DCD">
        <w:rPr>
          <w:rFonts w:ascii="Times New Roman" w:hAnsi="Times New Roman" w:cs="Times New Roman"/>
          <w:i/>
          <w:iCs/>
          <w:sz w:val="24"/>
          <w:szCs w:val="24"/>
        </w:rPr>
        <w:t>Annals of Statistics</w:t>
      </w:r>
      <w:r w:rsidR="006E50F5" w:rsidRPr="00D70DCD">
        <w:rPr>
          <w:rFonts w:ascii="Times New Roman" w:eastAsia="Times New Roman" w:hAnsi="Times New Roman" w:cs="Times New Roman"/>
          <w:sz w:val="24"/>
          <w:szCs w:val="24"/>
          <w:shd w:val="clear" w:color="auto" w:fill="FFFFFF"/>
        </w:rPr>
        <w:t xml:space="preserve">, 29(5), </w:t>
      </w:r>
      <w:r w:rsidRPr="00D70DCD">
        <w:rPr>
          <w:rFonts w:ascii="Times New Roman" w:eastAsia="Times New Roman" w:hAnsi="Times New Roman" w:cs="Times New Roman"/>
          <w:sz w:val="24"/>
          <w:szCs w:val="24"/>
          <w:shd w:val="clear" w:color="auto" w:fill="FFFFFF"/>
        </w:rPr>
        <w:t>189-1232.</w:t>
      </w:r>
      <w:proofErr w:type="gramEnd"/>
    </w:p>
    <w:p w14:paraId="780577F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Fritz, S. A., Schnitzler, J., Eronen, J. T., Hof, C., Böhning-Gaese, K., &amp; Graham, C. H. (2013). Diversity in time and space: wanted dead and alive.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28</w:t>
      </w:r>
      <w:r w:rsidRPr="00D70DCD">
        <w:rPr>
          <w:rFonts w:ascii="Times New Roman" w:hAnsi="Times New Roman" w:cs="Times New Roman"/>
          <w:sz w:val="24"/>
          <w:szCs w:val="24"/>
        </w:rPr>
        <w:t>(9), 509–516.</w:t>
      </w:r>
    </w:p>
    <w:p w14:paraId="04D7C34E" w14:textId="2E14CED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Glew, J. R., Smol, J. P., &amp; Last, W. M. (2002).</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 xml:space="preserve">Sediment </w:t>
      </w:r>
      <w:r w:rsidR="006E50F5" w:rsidRPr="00D70DCD">
        <w:rPr>
          <w:rFonts w:ascii="Times New Roman" w:hAnsi="Times New Roman" w:cs="Times New Roman"/>
          <w:sz w:val="24"/>
          <w:szCs w:val="24"/>
        </w:rPr>
        <w:t>c</w:t>
      </w:r>
      <w:r w:rsidRPr="00D70DCD">
        <w:rPr>
          <w:rFonts w:ascii="Times New Roman" w:hAnsi="Times New Roman" w:cs="Times New Roman"/>
          <w:sz w:val="24"/>
          <w:szCs w:val="24"/>
        </w:rPr>
        <w:t>o</w:t>
      </w:r>
      <w:r w:rsidR="006E50F5" w:rsidRPr="00D70DCD">
        <w:rPr>
          <w:rFonts w:ascii="Times New Roman" w:hAnsi="Times New Roman" w:cs="Times New Roman"/>
          <w:sz w:val="24"/>
          <w:szCs w:val="24"/>
        </w:rPr>
        <w:t>re collection and e</w:t>
      </w:r>
      <w:r w:rsidRPr="00D70DCD">
        <w:rPr>
          <w:rFonts w:ascii="Times New Roman" w:hAnsi="Times New Roman" w:cs="Times New Roman"/>
          <w:sz w:val="24"/>
          <w:szCs w:val="24"/>
        </w:rPr>
        <w:t>xtrusion.</w:t>
      </w:r>
      <w:proofErr w:type="gramEnd"/>
      <w:r w:rsidRPr="00D70DCD">
        <w:rPr>
          <w:rFonts w:ascii="Times New Roman" w:hAnsi="Times New Roman" w:cs="Times New Roman"/>
          <w:sz w:val="24"/>
          <w:szCs w:val="24"/>
        </w:rPr>
        <w:t xml:space="preserve"> In </w:t>
      </w:r>
      <w:proofErr w:type="gramStart"/>
      <w:r w:rsidRPr="00D70DCD">
        <w:rPr>
          <w:rFonts w:ascii="Times New Roman" w:hAnsi="Times New Roman" w:cs="Times New Roman"/>
          <w:i/>
          <w:sz w:val="24"/>
          <w:szCs w:val="24"/>
        </w:rPr>
        <w:t>Tracking</w:t>
      </w:r>
      <w:proofErr w:type="gramEnd"/>
      <w:r w:rsidRPr="00D70DCD">
        <w:rPr>
          <w:rFonts w:ascii="Times New Roman" w:hAnsi="Times New Roman" w:cs="Times New Roman"/>
          <w:i/>
          <w:sz w:val="24"/>
          <w:szCs w:val="24"/>
        </w:rPr>
        <w:t xml:space="preserve"> environmental change using lake sediments</w:t>
      </w:r>
      <w:r w:rsidRPr="00D70DCD">
        <w:rPr>
          <w:rFonts w:ascii="Times New Roman" w:hAnsi="Times New Roman" w:cs="Times New Roman"/>
          <w:sz w:val="24"/>
          <w:szCs w:val="24"/>
        </w:rPr>
        <w:t xml:space="preserve"> (pp. 73–105). Dordrecht: Springer Netherlands.</w:t>
      </w:r>
    </w:p>
    <w:p w14:paraId="646C3DF5"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Golding, N., &amp; Purse, B. V. (2016). </w:t>
      </w:r>
      <w:proofErr w:type="gramStart"/>
      <w:r w:rsidRPr="00D70DCD">
        <w:rPr>
          <w:rFonts w:ascii="Times New Roman" w:hAnsi="Times New Roman" w:cs="Times New Roman"/>
          <w:sz w:val="24"/>
          <w:szCs w:val="24"/>
        </w:rPr>
        <w:t>Fast and flexible Bayesian species distribution modelling using Gaussian processes.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Methods in Ecology and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7</w:t>
      </w:r>
      <w:r w:rsidRPr="00D70DCD">
        <w:rPr>
          <w:rFonts w:ascii="Times New Roman" w:hAnsi="Times New Roman" w:cs="Times New Roman"/>
          <w:sz w:val="24"/>
          <w:szCs w:val="24"/>
        </w:rPr>
        <w:t>(5), 598–608.</w:t>
      </w:r>
    </w:p>
    <w:p w14:paraId="2791C9CE" w14:textId="1C2E05DD"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Goldsmith, S. F., Aiken, A. S., &amp; Wilkerson, D. S. (2007). </w:t>
      </w:r>
      <w:r w:rsidRPr="00D70DCD">
        <w:rPr>
          <w:rFonts w:ascii="Times New Roman" w:hAnsi="Times New Roman" w:cs="Times New Roman"/>
          <w:i/>
          <w:sz w:val="24"/>
          <w:szCs w:val="24"/>
        </w:rPr>
        <w:t xml:space="preserve">Measuring </w:t>
      </w:r>
      <w:r w:rsidR="006E50F5" w:rsidRPr="00D70DCD">
        <w:rPr>
          <w:rFonts w:ascii="Times New Roman" w:hAnsi="Times New Roman" w:cs="Times New Roman"/>
          <w:i/>
          <w:sz w:val="24"/>
          <w:szCs w:val="24"/>
        </w:rPr>
        <w:t>E</w:t>
      </w:r>
      <w:r w:rsidRPr="00D70DCD">
        <w:rPr>
          <w:rFonts w:ascii="Times New Roman" w:hAnsi="Times New Roman" w:cs="Times New Roman"/>
          <w:i/>
          <w:sz w:val="24"/>
          <w:szCs w:val="24"/>
        </w:rPr>
        <w:t>m</w:t>
      </w:r>
      <w:r w:rsidR="006E50F5" w:rsidRPr="00D70DCD">
        <w:rPr>
          <w:rFonts w:ascii="Times New Roman" w:hAnsi="Times New Roman" w:cs="Times New Roman"/>
          <w:i/>
          <w:sz w:val="24"/>
          <w:szCs w:val="24"/>
        </w:rPr>
        <w:t>pirical Computational C</w:t>
      </w:r>
      <w:r w:rsidRPr="00D70DCD">
        <w:rPr>
          <w:rFonts w:ascii="Times New Roman" w:hAnsi="Times New Roman" w:cs="Times New Roman"/>
          <w:i/>
          <w:sz w:val="24"/>
          <w:szCs w:val="24"/>
        </w:rPr>
        <w:t>omplexity</w:t>
      </w:r>
      <w:r w:rsidRPr="00D70DCD">
        <w:rPr>
          <w:rFonts w:ascii="Times New Roman" w:hAnsi="Times New Roman" w:cs="Times New Roman"/>
          <w:sz w:val="24"/>
          <w:szCs w:val="24"/>
        </w:rPr>
        <w:t>. New York, New York, USA: ACM.</w:t>
      </w:r>
    </w:p>
    <w:p w14:paraId="1EF7A99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Goring, S., Dawson, A., Simpson, G. L., Ram, K., Graham, R. W., Grimm, E. C., &amp; Williams, J. W. (2015). </w:t>
      </w:r>
      <w:proofErr w:type="gramStart"/>
      <w:r w:rsidRPr="00D70DCD">
        <w:rPr>
          <w:rFonts w:ascii="Times New Roman" w:hAnsi="Times New Roman" w:cs="Times New Roman"/>
          <w:sz w:val="24"/>
          <w:szCs w:val="24"/>
        </w:rPr>
        <w:t>neotoma</w:t>
      </w:r>
      <w:proofErr w:type="gramEnd"/>
      <w:r w:rsidRPr="00D70DCD">
        <w:rPr>
          <w:rFonts w:ascii="Times New Roman" w:hAnsi="Times New Roman" w:cs="Times New Roman"/>
          <w:sz w:val="24"/>
          <w:szCs w:val="24"/>
        </w:rPr>
        <w:t xml:space="preserve">: A Programmatic Interface to the Neotoma Paleoecological Database. </w:t>
      </w:r>
      <w:r w:rsidRPr="00D70DCD">
        <w:rPr>
          <w:rFonts w:ascii="Times New Roman" w:hAnsi="Times New Roman" w:cs="Times New Roman"/>
          <w:i/>
          <w:sz w:val="24"/>
          <w:szCs w:val="24"/>
        </w:rPr>
        <w:t>Open Quaternary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w:t>
      </w:r>
      <w:r w:rsidRPr="00D70DCD">
        <w:rPr>
          <w:rFonts w:ascii="Times New Roman" w:hAnsi="Times New Roman" w:cs="Times New Roman"/>
          <w:sz w:val="24"/>
          <w:szCs w:val="24"/>
        </w:rPr>
        <w:t>(1).</w:t>
      </w:r>
    </w:p>
    <w:p w14:paraId="1E320A2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Granell, C., Díaz, L., Schade, S., Ostländer, N., &amp; Huerta, J. (2013). Enhancing integrated environmental modelling by designing resource-oriented interfaces. </w:t>
      </w:r>
      <w:r w:rsidRPr="00D70DCD">
        <w:rPr>
          <w:rFonts w:ascii="Times New Roman" w:hAnsi="Times New Roman" w:cs="Times New Roman"/>
          <w:i/>
          <w:sz w:val="24"/>
          <w:szCs w:val="24"/>
        </w:rPr>
        <w:t>Environmental Modelling and Software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39</w:t>
      </w:r>
      <w:r w:rsidRPr="00D70DCD">
        <w:rPr>
          <w:rFonts w:ascii="Times New Roman" w:hAnsi="Times New Roman" w:cs="Times New Roman"/>
          <w:sz w:val="24"/>
          <w:szCs w:val="24"/>
        </w:rPr>
        <w:t>(C), 229–246.</w:t>
      </w:r>
    </w:p>
    <w:p w14:paraId="00BD5803" w14:textId="518D231A"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Grimm, E. C., Bradshaw, R. H. W., Brewer, S., Flantua, S., Glesecke, T., </w:t>
      </w:r>
      <w:r w:rsidR="006E50F5" w:rsidRPr="00D70DCD">
        <w:rPr>
          <w:rFonts w:ascii="Times New Roman" w:hAnsi="Times New Roman" w:cs="Times New Roman"/>
          <w:sz w:val="24"/>
          <w:szCs w:val="24"/>
        </w:rPr>
        <w:t>Lézine</w:t>
      </w:r>
      <w:r w:rsidRPr="00D70DCD">
        <w:rPr>
          <w:rFonts w:ascii="Times New Roman" w:hAnsi="Times New Roman" w:cs="Times New Roman"/>
          <w:sz w:val="24"/>
          <w:szCs w:val="24"/>
        </w:rPr>
        <w:t>, A</w:t>
      </w:r>
      <w:proofErr w:type="gramStart"/>
      <w:r w:rsidRPr="00D70DCD">
        <w:rPr>
          <w:rFonts w:ascii="Times New Roman" w:hAnsi="Times New Roman" w:cs="Times New Roman"/>
          <w:sz w:val="24"/>
          <w:szCs w:val="24"/>
        </w:rPr>
        <w:t>.-</w:t>
      </w:r>
      <w:proofErr w:type="gramEnd"/>
      <w:r w:rsidRPr="00D70DCD">
        <w:rPr>
          <w:rFonts w:ascii="Times New Roman" w:hAnsi="Times New Roman" w:cs="Times New Roman"/>
          <w:sz w:val="24"/>
          <w:szCs w:val="24"/>
        </w:rPr>
        <w:t xml:space="preserve">M., Takahara, H., et al. (2013). </w:t>
      </w:r>
      <w:proofErr w:type="gramStart"/>
      <w:r w:rsidRPr="00D70DCD">
        <w:rPr>
          <w:rFonts w:ascii="Times New Roman" w:hAnsi="Times New Roman" w:cs="Times New Roman"/>
          <w:sz w:val="24"/>
          <w:szCs w:val="24"/>
        </w:rPr>
        <w:t>Databases and Their Application.</w:t>
      </w:r>
      <w:proofErr w:type="gramEnd"/>
      <w:r w:rsidRPr="00D70DCD">
        <w:rPr>
          <w:rFonts w:ascii="Times New Roman" w:hAnsi="Times New Roman" w:cs="Times New Roman"/>
          <w:sz w:val="24"/>
          <w:szCs w:val="24"/>
        </w:rPr>
        <w:t xml:space="preserve"> </w:t>
      </w:r>
      <w:r w:rsidR="006E50F5" w:rsidRPr="00D70DCD">
        <w:rPr>
          <w:rFonts w:ascii="Times New Roman" w:hAnsi="Times New Roman" w:cs="Times New Roman"/>
          <w:i/>
          <w:sz w:val="24"/>
          <w:szCs w:val="24"/>
        </w:rPr>
        <w:t>Encyclopedia</w:t>
      </w:r>
      <w:r w:rsidRPr="00D70DCD">
        <w:rPr>
          <w:rFonts w:ascii="Times New Roman" w:hAnsi="Times New Roman" w:cs="Times New Roman"/>
          <w:i/>
          <w:sz w:val="24"/>
          <w:szCs w:val="24"/>
        </w:rPr>
        <w:t xml:space="preserve"> of Quaternary Science</w:t>
      </w:r>
      <w:r w:rsidRPr="00D70DCD">
        <w:rPr>
          <w:rFonts w:ascii="Times New Roman" w:hAnsi="Times New Roman" w:cs="Times New Roman"/>
          <w:sz w:val="24"/>
          <w:szCs w:val="24"/>
        </w:rPr>
        <w:t>, 831–838.</w:t>
      </w:r>
    </w:p>
    <w:p w14:paraId="7AE621A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Guisan, A., &amp; Thuiller, W. (2005). Predicting species distribution: offering more than simple habitat models. </w:t>
      </w:r>
      <w:r w:rsidRPr="00D70DCD">
        <w:rPr>
          <w:rFonts w:ascii="Times New Roman" w:hAnsi="Times New Roman" w:cs="Times New Roman"/>
          <w:i/>
          <w:sz w:val="24"/>
          <w:szCs w:val="24"/>
        </w:rPr>
        <w:t>Ecology Letters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8</w:t>
      </w:r>
      <w:r w:rsidRPr="00D70DCD">
        <w:rPr>
          <w:rFonts w:ascii="Times New Roman" w:hAnsi="Times New Roman" w:cs="Times New Roman"/>
          <w:sz w:val="24"/>
          <w:szCs w:val="24"/>
        </w:rPr>
        <w:t>(9), 993–1009.</w:t>
      </w:r>
    </w:p>
    <w:p w14:paraId="69A54D0B"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Guisan, A., &amp; Zimmerman, N. (2000). Predictive habitat distribution models in ecology.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135</w:t>
      </w:r>
      <w:r w:rsidRPr="00D70DCD">
        <w:rPr>
          <w:rFonts w:ascii="Times New Roman" w:hAnsi="Times New Roman" w:cs="Times New Roman"/>
          <w:sz w:val="24"/>
          <w:szCs w:val="24"/>
        </w:rPr>
        <w:t>(2-3), 1–40.</w:t>
      </w:r>
    </w:p>
    <w:p w14:paraId="05899ADB"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Guisan, A., Edwards, T. C., &amp; Hastie, T. (2002). Generalized linear and generalized additive models in studies of species distributions: setting the scene.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157</w:t>
      </w:r>
      <w:r w:rsidRPr="00D70DCD">
        <w:rPr>
          <w:rFonts w:ascii="Times New Roman" w:hAnsi="Times New Roman" w:cs="Times New Roman"/>
          <w:sz w:val="24"/>
          <w:szCs w:val="24"/>
        </w:rPr>
        <w:t>(2-3), 89–100.</w:t>
      </w:r>
    </w:p>
    <w:p w14:paraId="0B0680B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Guisan, A., Lehmann, A., Ferrier, S., Austin, M., Overton, J. M. C., Aspinall, R., &amp; Hastie, T. (2006).</w:t>
      </w:r>
      <w:proofErr w:type="gramEnd"/>
      <w:r w:rsidRPr="00D70DCD">
        <w:rPr>
          <w:rFonts w:ascii="Times New Roman" w:hAnsi="Times New Roman" w:cs="Times New Roman"/>
          <w:sz w:val="24"/>
          <w:szCs w:val="24"/>
        </w:rPr>
        <w:t xml:space="preserve"> Making better biogeographical predictions of species’ distributions. </w:t>
      </w:r>
      <w:r w:rsidRPr="00D70DCD">
        <w:rPr>
          <w:rFonts w:ascii="Times New Roman" w:hAnsi="Times New Roman" w:cs="Times New Roman"/>
          <w:i/>
          <w:sz w:val="24"/>
          <w:szCs w:val="24"/>
        </w:rPr>
        <w:t>Journal of Applied Ecology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43</w:t>
      </w:r>
      <w:r w:rsidRPr="00D70DCD">
        <w:rPr>
          <w:rFonts w:ascii="Times New Roman" w:hAnsi="Times New Roman" w:cs="Times New Roman"/>
          <w:sz w:val="24"/>
          <w:szCs w:val="24"/>
        </w:rPr>
        <w:t>(3), 386–392.</w:t>
      </w:r>
    </w:p>
    <w:p w14:paraId="13843543"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Guisan, A., Tingley, R., Baumgartner, J. B., Naujokaitis-Lewis, I., Sutcliffe, P. R., Tulloch, A. I. T., Regan, T. J., et al. (2013). Predicting species distributions for conservation decisions. </w:t>
      </w:r>
      <w:r w:rsidRPr="00D70DCD">
        <w:rPr>
          <w:rFonts w:ascii="Times New Roman" w:hAnsi="Times New Roman" w:cs="Times New Roman"/>
          <w:i/>
          <w:sz w:val="24"/>
          <w:szCs w:val="24"/>
        </w:rPr>
        <w:t>Ecology Letters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16</w:t>
      </w:r>
      <w:r w:rsidRPr="00D70DCD">
        <w:rPr>
          <w:rFonts w:ascii="Times New Roman" w:hAnsi="Times New Roman" w:cs="Times New Roman"/>
          <w:sz w:val="24"/>
          <w:szCs w:val="24"/>
        </w:rPr>
        <w:t>(12), 1424–1435.</w:t>
      </w:r>
    </w:p>
    <w:p w14:paraId="51FC03D6"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Gustafson, J. L. (1988). Reevaluating Amdahl’s law. </w:t>
      </w:r>
      <w:r w:rsidRPr="00D70DCD">
        <w:rPr>
          <w:rFonts w:ascii="Times New Roman" w:hAnsi="Times New Roman" w:cs="Times New Roman"/>
          <w:i/>
          <w:sz w:val="24"/>
          <w:szCs w:val="24"/>
        </w:rPr>
        <w:t>Communications of the ACM</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31</w:t>
      </w:r>
      <w:r w:rsidRPr="00D70DCD">
        <w:rPr>
          <w:rFonts w:ascii="Times New Roman" w:hAnsi="Times New Roman" w:cs="Times New Roman"/>
          <w:sz w:val="24"/>
          <w:szCs w:val="24"/>
        </w:rPr>
        <w:t>(5), 532–533.</w:t>
      </w:r>
    </w:p>
    <w:p w14:paraId="58D4A888" w14:textId="77777777" w:rsid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Hamann, A., &amp; Wang, T. (2006). Potential effects of climate change on ecosystem and tree species distribution in British Columbia. </w:t>
      </w:r>
      <w:r w:rsidRPr="00D70DCD">
        <w:rPr>
          <w:rFonts w:ascii="Times New Roman" w:hAnsi="Times New Roman" w:cs="Times New Roman"/>
          <w:i/>
          <w:sz w:val="24"/>
          <w:szCs w:val="24"/>
        </w:rPr>
        <w:t>Ecology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87</w:t>
      </w:r>
      <w:r w:rsidRPr="00D70DCD">
        <w:rPr>
          <w:rFonts w:ascii="Times New Roman" w:hAnsi="Times New Roman" w:cs="Times New Roman"/>
          <w:sz w:val="24"/>
          <w:szCs w:val="24"/>
        </w:rPr>
        <w:t>(11), 2773–2786.</w:t>
      </w:r>
    </w:p>
    <w:p w14:paraId="4F2CA2A5" w14:textId="715260EA" w:rsidR="008268BD" w:rsidRPr="00D70DCD" w:rsidRDefault="006E50F5"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color w:val="222222"/>
          <w:sz w:val="24"/>
          <w:szCs w:val="24"/>
          <w:shd w:val="clear" w:color="auto" w:fill="FFFFFF"/>
        </w:rPr>
        <w:t>Hampton, S. E., Strasser, C. A., Tewksbury, J. J., Gram, W. K., Budden, A. E., Batcheller, A. L., Duke</w:t>
      </w:r>
      <w:r w:rsidRPr="00D70DCD">
        <w:rPr>
          <w:rFonts w:ascii="Times New Roman" w:eastAsia="Times New Roman" w:hAnsi="Times New Roman" w:cs="Times New Roman"/>
          <w:sz w:val="24"/>
          <w:szCs w:val="24"/>
        </w:rPr>
        <w:t xml:space="preserve">, C.S., </w:t>
      </w:r>
      <w:r w:rsidRPr="00D70DCD">
        <w:rPr>
          <w:rFonts w:ascii="Times New Roman" w:eastAsia="Times New Roman" w:hAnsi="Times New Roman" w:cs="Times New Roman"/>
          <w:color w:val="222222"/>
          <w:sz w:val="24"/>
          <w:szCs w:val="24"/>
          <w:shd w:val="clear" w:color="auto" w:fill="FFFFFF"/>
        </w:rPr>
        <w:t>&amp; Porter, J. H.</w:t>
      </w:r>
      <w:r w:rsidRPr="00D70DCD">
        <w:rPr>
          <w:rStyle w:val="apple-converted-space"/>
          <w:rFonts w:ascii="Times New Roman" w:eastAsia="Times New Roman" w:hAnsi="Times New Roman" w:cs="Times New Roman"/>
          <w:color w:val="222222"/>
          <w:sz w:val="24"/>
          <w:szCs w:val="24"/>
          <w:shd w:val="clear" w:color="auto" w:fill="FFFFFF"/>
        </w:rPr>
        <w:t> </w:t>
      </w:r>
      <w:r w:rsidR="008268BD" w:rsidRPr="00D70DCD">
        <w:rPr>
          <w:rFonts w:ascii="Times New Roman" w:hAnsi="Times New Roman" w:cs="Times New Roman"/>
          <w:sz w:val="24"/>
          <w:szCs w:val="24"/>
        </w:rPr>
        <w:t xml:space="preserve">(2013). </w:t>
      </w:r>
      <w:proofErr w:type="gramStart"/>
      <w:r w:rsidR="008268BD" w:rsidRPr="00D70DCD">
        <w:rPr>
          <w:rFonts w:ascii="Times New Roman" w:hAnsi="Times New Roman" w:cs="Times New Roman"/>
          <w:sz w:val="24"/>
          <w:szCs w:val="24"/>
        </w:rPr>
        <w:t>Big data and the future of ecology.</w:t>
      </w:r>
      <w:proofErr w:type="gramEnd"/>
      <w:r w:rsidR="008268BD" w:rsidRPr="00D70DCD">
        <w:rPr>
          <w:rFonts w:ascii="Times New Roman" w:hAnsi="Times New Roman" w:cs="Times New Roman"/>
          <w:sz w:val="24"/>
          <w:szCs w:val="24"/>
        </w:rPr>
        <w:t xml:space="preserve"> </w:t>
      </w:r>
      <w:r w:rsidR="008268BD" w:rsidRPr="00D70DCD">
        <w:rPr>
          <w:rFonts w:ascii="Times New Roman" w:hAnsi="Times New Roman" w:cs="Times New Roman"/>
          <w:i/>
          <w:sz w:val="24"/>
          <w:szCs w:val="24"/>
        </w:rPr>
        <w:t>Frontiers in Ecology and the Environment</w:t>
      </w:r>
      <w:r w:rsidR="008268BD" w:rsidRPr="00D70DCD">
        <w:rPr>
          <w:rFonts w:ascii="Times New Roman" w:hAnsi="Times New Roman" w:cs="Times New Roman"/>
          <w:sz w:val="24"/>
          <w:szCs w:val="24"/>
        </w:rPr>
        <w:t xml:space="preserve">, </w:t>
      </w:r>
      <w:r w:rsidR="008268BD" w:rsidRPr="00D70DCD">
        <w:rPr>
          <w:rFonts w:ascii="Times New Roman" w:hAnsi="Times New Roman" w:cs="Times New Roman"/>
          <w:i/>
          <w:sz w:val="24"/>
          <w:szCs w:val="24"/>
        </w:rPr>
        <w:t>11</w:t>
      </w:r>
      <w:r w:rsidR="008268BD" w:rsidRPr="00D70DCD">
        <w:rPr>
          <w:rFonts w:ascii="Times New Roman" w:hAnsi="Times New Roman" w:cs="Times New Roman"/>
          <w:sz w:val="24"/>
          <w:szCs w:val="24"/>
        </w:rPr>
        <w:t>(3), 156–162.</w:t>
      </w:r>
    </w:p>
    <w:p w14:paraId="7E687B44" w14:textId="646D6658"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Hassan, Q. (2011). Demystifying </w:t>
      </w:r>
      <w:r w:rsidR="006E50F5" w:rsidRPr="00D70DCD">
        <w:rPr>
          <w:rFonts w:ascii="Times New Roman" w:hAnsi="Times New Roman" w:cs="Times New Roman"/>
          <w:sz w:val="24"/>
          <w:szCs w:val="24"/>
        </w:rPr>
        <w:t>c</w:t>
      </w:r>
      <w:r w:rsidRPr="00D70DCD">
        <w:rPr>
          <w:rFonts w:ascii="Times New Roman" w:hAnsi="Times New Roman" w:cs="Times New Roman"/>
          <w:sz w:val="24"/>
          <w:szCs w:val="24"/>
        </w:rPr>
        <w:t>l</w:t>
      </w:r>
      <w:r w:rsidR="006E50F5" w:rsidRPr="00D70DCD">
        <w:rPr>
          <w:rFonts w:ascii="Times New Roman" w:hAnsi="Times New Roman" w:cs="Times New Roman"/>
          <w:sz w:val="24"/>
          <w:szCs w:val="24"/>
        </w:rPr>
        <w:t>oud c</w:t>
      </w:r>
      <w:r w:rsidRPr="00D70DCD">
        <w:rPr>
          <w:rFonts w:ascii="Times New Roman" w:hAnsi="Times New Roman" w:cs="Times New Roman"/>
          <w:sz w:val="24"/>
          <w:szCs w:val="24"/>
        </w:rPr>
        <w:t xml:space="preserve">omputing. </w:t>
      </w:r>
      <w:r w:rsidRPr="00D70DCD">
        <w:rPr>
          <w:rFonts w:ascii="Times New Roman" w:hAnsi="Times New Roman" w:cs="Times New Roman"/>
          <w:i/>
          <w:sz w:val="24"/>
          <w:szCs w:val="24"/>
        </w:rPr>
        <w:t>CrossTalk</w:t>
      </w:r>
      <w:r w:rsidRPr="00D70DCD">
        <w:rPr>
          <w:rFonts w:ascii="Times New Roman" w:hAnsi="Times New Roman" w:cs="Times New Roman"/>
          <w:sz w:val="24"/>
          <w:szCs w:val="24"/>
        </w:rPr>
        <w:t>, 16–21.</w:t>
      </w:r>
    </w:p>
    <w:p w14:paraId="06FDA932" w14:textId="6EB1D6E3" w:rsid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Hastie, T. (2015). </w:t>
      </w:r>
      <w:proofErr w:type="gramStart"/>
      <w:r w:rsidRPr="00D70DCD">
        <w:rPr>
          <w:rFonts w:ascii="Times New Roman" w:hAnsi="Times New Roman" w:cs="Times New Roman"/>
          <w:i/>
          <w:sz w:val="24"/>
          <w:szCs w:val="24"/>
        </w:rPr>
        <w:t>gam</w:t>
      </w:r>
      <w:proofErr w:type="gramEnd"/>
      <w:r w:rsidRPr="00D70DCD">
        <w:rPr>
          <w:rFonts w:ascii="Times New Roman" w:hAnsi="Times New Roman" w:cs="Times New Roman"/>
          <w:i/>
          <w:sz w:val="24"/>
          <w:szCs w:val="24"/>
        </w:rPr>
        <w:t>: Generalized Additive Models</w:t>
      </w:r>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R package version 1.12.</w:t>
      </w:r>
      <w:proofErr w:type="gramEnd"/>
      <w:r w:rsidRPr="00D70DCD">
        <w:rPr>
          <w:rFonts w:ascii="Times New Roman" w:hAnsi="Times New Roman" w:cs="Times New Roman"/>
          <w:sz w:val="24"/>
          <w:szCs w:val="24"/>
        </w:rPr>
        <w:t xml:space="preserve"> </w:t>
      </w:r>
    </w:p>
    <w:p w14:paraId="34E8E6BB" w14:textId="4C5093DE" w:rsidR="00B22AF4" w:rsidRPr="00D70DCD" w:rsidRDefault="00B22AF4"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eastAsia="Times New Roman" w:hAnsi="Times New Roman" w:cs="Times New Roman"/>
          <w:color w:val="222222"/>
          <w:sz w:val="24"/>
          <w:szCs w:val="24"/>
          <w:shd w:val="clear" w:color="auto" w:fill="FFFFFF"/>
        </w:rPr>
        <w:t>Hastie, T., Tibshirani, R., &amp; Friedman, J. (2009).</w:t>
      </w:r>
      <w:proofErr w:type="gramEnd"/>
      <w:r w:rsidRPr="00D70DCD">
        <w:rPr>
          <w:rFonts w:ascii="Times New Roman" w:eastAsia="Times New Roman" w:hAnsi="Times New Roman" w:cs="Times New Roman"/>
          <w:color w:val="222222"/>
          <w:sz w:val="24"/>
          <w:szCs w:val="24"/>
          <w:shd w:val="clear" w:color="auto" w:fill="FFFFFF"/>
        </w:rPr>
        <w:t xml:space="preserve"> </w:t>
      </w:r>
      <w:proofErr w:type="gramStart"/>
      <w:r w:rsidRPr="00D70DCD">
        <w:rPr>
          <w:rFonts w:ascii="Times New Roman" w:eastAsia="Times New Roman" w:hAnsi="Times New Roman" w:cs="Times New Roman"/>
          <w:i/>
          <w:iCs/>
          <w:color w:val="222222"/>
          <w:sz w:val="24"/>
          <w:szCs w:val="24"/>
          <w:shd w:val="clear" w:color="auto" w:fill="FFFFFF"/>
        </w:rPr>
        <w:t>The elements of statistical learning</w:t>
      </w:r>
      <w:r w:rsidRPr="00D70DCD">
        <w:rPr>
          <w:rFonts w:ascii="Times New Roman" w:eastAsia="Times New Roman" w:hAnsi="Times New Roman" w:cs="Times New Roman"/>
          <w:color w:val="222222"/>
          <w:sz w:val="24"/>
          <w:szCs w:val="24"/>
          <w:shd w:val="clear" w:color="auto" w:fill="FFFFFF"/>
        </w:rPr>
        <w:t>.</w:t>
      </w:r>
      <w:proofErr w:type="gramEnd"/>
      <w:r w:rsidRPr="00D70DCD">
        <w:rPr>
          <w:rFonts w:ascii="Times New Roman" w:eastAsia="Times New Roman" w:hAnsi="Times New Roman" w:cs="Times New Roman"/>
          <w:color w:val="222222"/>
          <w:sz w:val="24"/>
          <w:szCs w:val="24"/>
          <w:shd w:val="clear" w:color="auto" w:fill="FFFFFF"/>
        </w:rPr>
        <w:t xml:space="preserve"> </w:t>
      </w:r>
      <w:proofErr w:type="gramStart"/>
      <w:r w:rsidRPr="00D70DCD">
        <w:rPr>
          <w:rFonts w:ascii="Times New Roman" w:eastAsia="Times New Roman" w:hAnsi="Times New Roman" w:cs="Times New Roman"/>
          <w:color w:val="222222"/>
          <w:sz w:val="24"/>
          <w:szCs w:val="24"/>
          <w:shd w:val="clear" w:color="auto" w:fill="FFFFFF"/>
        </w:rPr>
        <w:t>Springer New York.</w:t>
      </w:r>
      <w:proofErr w:type="gramEnd"/>
    </w:p>
    <w:p w14:paraId="1181C4C0" w14:textId="2B6B5EF0"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Hegel, T. M., Cushman, S. A., Evans, J., &amp; Huettmann, F. (2010). </w:t>
      </w:r>
      <w:proofErr w:type="gramStart"/>
      <w:r w:rsidRPr="00D70DCD">
        <w:rPr>
          <w:rFonts w:ascii="Times New Roman" w:hAnsi="Times New Roman" w:cs="Times New Roman"/>
          <w:sz w:val="24"/>
          <w:szCs w:val="24"/>
        </w:rPr>
        <w:t xml:space="preserve">Current </w:t>
      </w:r>
      <w:r w:rsidR="00B22AF4" w:rsidRPr="00D70DCD">
        <w:rPr>
          <w:rFonts w:ascii="Times New Roman" w:hAnsi="Times New Roman" w:cs="Times New Roman"/>
          <w:sz w:val="24"/>
          <w:szCs w:val="24"/>
        </w:rPr>
        <w:t>s</w:t>
      </w:r>
      <w:r w:rsidRPr="00D70DCD">
        <w:rPr>
          <w:rFonts w:ascii="Times New Roman" w:hAnsi="Times New Roman" w:cs="Times New Roman"/>
          <w:sz w:val="24"/>
          <w:szCs w:val="24"/>
        </w:rPr>
        <w:t>t</w:t>
      </w:r>
      <w:r w:rsidR="00B22AF4" w:rsidRPr="00D70DCD">
        <w:rPr>
          <w:rFonts w:ascii="Times New Roman" w:hAnsi="Times New Roman" w:cs="Times New Roman"/>
          <w:sz w:val="24"/>
          <w:szCs w:val="24"/>
        </w:rPr>
        <w:t>ate of the art for statistical modelling of species d</w:t>
      </w:r>
      <w:r w:rsidRPr="00D70DCD">
        <w:rPr>
          <w:rFonts w:ascii="Times New Roman" w:hAnsi="Times New Roman" w:cs="Times New Roman"/>
          <w:sz w:val="24"/>
          <w:szCs w:val="24"/>
        </w:rPr>
        <w:t>istributions.</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 xml:space="preserve">In </w:t>
      </w:r>
      <w:r w:rsidRPr="00D70DCD">
        <w:rPr>
          <w:rFonts w:ascii="Times New Roman" w:hAnsi="Times New Roman" w:cs="Times New Roman"/>
          <w:i/>
          <w:sz w:val="24"/>
          <w:szCs w:val="24"/>
        </w:rPr>
        <w:t>Spatial complexity, informatics, and wildlife conservation</w:t>
      </w:r>
      <w:r w:rsidRPr="00D70DCD">
        <w:rPr>
          <w:rFonts w:ascii="Times New Roman" w:hAnsi="Times New Roman" w:cs="Times New Roman"/>
          <w:sz w:val="24"/>
          <w:szCs w:val="24"/>
        </w:rPr>
        <w:t xml:space="preserve"> (pp. 273–311).</w:t>
      </w:r>
      <w:proofErr w:type="gramEnd"/>
      <w:r w:rsidRPr="00D70DCD">
        <w:rPr>
          <w:rFonts w:ascii="Times New Roman" w:hAnsi="Times New Roman" w:cs="Times New Roman"/>
          <w:sz w:val="24"/>
          <w:szCs w:val="24"/>
        </w:rPr>
        <w:t xml:space="preserve"> Tokyo: Springer Japan. </w:t>
      </w:r>
    </w:p>
    <w:p w14:paraId="3A65A92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Hijmans, R.J., Phillips, S., Leathwick, J. and Elith, J. (2016). </w:t>
      </w:r>
      <w:proofErr w:type="gramStart"/>
      <w:r w:rsidRPr="00D70DCD">
        <w:rPr>
          <w:rFonts w:ascii="Times New Roman" w:hAnsi="Times New Roman" w:cs="Times New Roman"/>
          <w:sz w:val="24"/>
          <w:szCs w:val="24"/>
        </w:rPr>
        <w:t>dismo</w:t>
      </w:r>
      <w:proofErr w:type="gramEnd"/>
      <w:r w:rsidRPr="00D70DCD">
        <w:rPr>
          <w:rFonts w:ascii="Times New Roman" w:hAnsi="Times New Roman" w:cs="Times New Roman"/>
          <w:sz w:val="24"/>
          <w:szCs w:val="24"/>
        </w:rPr>
        <w:t xml:space="preserve">: Species Distribution Modeling. </w:t>
      </w:r>
      <w:proofErr w:type="gramStart"/>
      <w:r w:rsidRPr="00D70DCD">
        <w:rPr>
          <w:rFonts w:ascii="Times New Roman" w:hAnsi="Times New Roman" w:cs="Times New Roman"/>
          <w:sz w:val="24"/>
          <w:szCs w:val="24"/>
        </w:rPr>
        <w:t>R package version 1.1-1.</w:t>
      </w:r>
      <w:proofErr w:type="gramEnd"/>
      <w:r w:rsidRPr="00D70DCD">
        <w:rPr>
          <w:rFonts w:ascii="Times New Roman" w:hAnsi="Times New Roman" w:cs="Times New Roman"/>
          <w:sz w:val="24"/>
          <w:szCs w:val="24"/>
        </w:rPr>
        <w:t xml:space="preserve"> https://CRAN.R-project.org/package=dismo</w:t>
      </w:r>
    </w:p>
    <w:p w14:paraId="54BCA881" w14:textId="77777777" w:rsid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Hobbie, J. E., Carpenter, S. R., Grimm, N. B., Gosz, J. R., &amp; Seastedt, T. R. (2003). </w:t>
      </w:r>
      <w:proofErr w:type="gramStart"/>
      <w:r w:rsidRPr="00D70DCD">
        <w:rPr>
          <w:rFonts w:ascii="Times New Roman" w:hAnsi="Times New Roman" w:cs="Times New Roman"/>
          <w:sz w:val="24"/>
          <w:szCs w:val="24"/>
        </w:rPr>
        <w:t>The US Long Term Ecological Research Program.</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BioScience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53</w:t>
      </w:r>
      <w:r w:rsidRPr="00D70DCD">
        <w:rPr>
          <w:rFonts w:ascii="Times New Roman" w:hAnsi="Times New Roman" w:cs="Times New Roman"/>
          <w:sz w:val="24"/>
          <w:szCs w:val="24"/>
        </w:rPr>
        <w:t>(1), 21–32.</w:t>
      </w:r>
    </w:p>
    <w:p w14:paraId="5DF90B51" w14:textId="64994529"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Howe, D., Costanzo, M., Fey, P., Gojobori, T., Hannick, L., H</w:t>
      </w:r>
      <w:r w:rsidR="00B22AF4" w:rsidRPr="00D70DCD">
        <w:rPr>
          <w:rFonts w:ascii="Times New Roman" w:eastAsia="Times New Roman" w:hAnsi="Times New Roman" w:cs="Times New Roman"/>
          <w:sz w:val="24"/>
          <w:szCs w:val="24"/>
          <w:shd w:val="clear" w:color="auto" w:fill="FFFFFF"/>
        </w:rPr>
        <w:t>ide, W.,</w:t>
      </w:r>
      <w:r w:rsidRPr="00D70DCD">
        <w:rPr>
          <w:rFonts w:ascii="Times New Roman" w:eastAsia="Times New Roman" w:hAnsi="Times New Roman" w:cs="Times New Roman"/>
          <w:sz w:val="24"/>
          <w:szCs w:val="24"/>
          <w:shd w:val="clear" w:color="auto" w:fill="FFFFFF"/>
        </w:rPr>
        <w:t xml:space="preserve"> </w:t>
      </w:r>
      <w:r w:rsidR="00B22AF4" w:rsidRPr="00D70DCD">
        <w:rPr>
          <w:rFonts w:ascii="Times New Roman" w:eastAsia="Times New Roman" w:hAnsi="Times New Roman" w:cs="Times New Roman"/>
          <w:color w:val="222222"/>
          <w:sz w:val="24"/>
          <w:szCs w:val="24"/>
          <w:shd w:val="clear" w:color="auto" w:fill="FFFFFF"/>
        </w:rPr>
        <w:t>Hill, D.P., Kania, R., Schaeffer, M., St Pierre, S. &amp; Twigger, S</w:t>
      </w:r>
      <w:r w:rsidRPr="00D70DCD">
        <w:rPr>
          <w:rFonts w:ascii="Times New Roman" w:eastAsia="Times New Roman" w:hAnsi="Times New Roman" w:cs="Times New Roman"/>
          <w:sz w:val="24"/>
          <w:szCs w:val="24"/>
          <w:shd w:val="clear" w:color="auto" w:fill="FFFFFF"/>
        </w:rPr>
        <w:t>. (2008). Big data: The future of biocuration. </w:t>
      </w:r>
      <w:proofErr w:type="gramStart"/>
      <w:r w:rsidRPr="00D70DCD">
        <w:rPr>
          <w:rFonts w:ascii="Times New Roman" w:eastAsia="Times New Roman" w:hAnsi="Times New Roman" w:cs="Times New Roman"/>
          <w:i/>
          <w:iCs/>
          <w:sz w:val="24"/>
          <w:szCs w:val="24"/>
          <w:shd w:val="clear" w:color="auto" w:fill="FFFFFF"/>
        </w:rPr>
        <w:t>Nature</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455</w:t>
      </w:r>
      <w:r w:rsidRPr="00D70DCD">
        <w:rPr>
          <w:rFonts w:ascii="Times New Roman" w:eastAsia="Times New Roman" w:hAnsi="Times New Roman" w:cs="Times New Roman"/>
          <w:sz w:val="24"/>
          <w:szCs w:val="24"/>
          <w:shd w:val="clear" w:color="auto" w:fill="FFFFFF"/>
        </w:rPr>
        <w:t>(7209), 47-50.</w:t>
      </w:r>
      <w:proofErr w:type="gramEnd"/>
    </w:p>
    <w:p w14:paraId="363402C9" w14:textId="6546E588"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Hsu, C., Lin, C</w:t>
      </w:r>
      <w:proofErr w:type="gramStart"/>
      <w:r w:rsidRPr="00D70DCD">
        <w:rPr>
          <w:rFonts w:ascii="Times New Roman" w:hAnsi="Times New Roman" w:cs="Times New Roman"/>
          <w:sz w:val="24"/>
          <w:szCs w:val="24"/>
        </w:rPr>
        <w:t>.-</w:t>
      </w:r>
      <w:proofErr w:type="gramEnd"/>
      <w:r w:rsidRPr="00D70DCD">
        <w:rPr>
          <w:rFonts w:ascii="Times New Roman" w:hAnsi="Times New Roman" w:cs="Times New Roman"/>
          <w:sz w:val="24"/>
          <w:szCs w:val="24"/>
        </w:rPr>
        <w:t xml:space="preserve">Y., Ouyang, M., &amp; Guo, Y. K. (2013). Biocloud: Cloud </w:t>
      </w:r>
      <w:r w:rsidR="00B22AF4" w:rsidRPr="00D70DCD">
        <w:rPr>
          <w:rFonts w:ascii="Times New Roman" w:hAnsi="Times New Roman" w:cs="Times New Roman"/>
          <w:sz w:val="24"/>
          <w:szCs w:val="24"/>
        </w:rPr>
        <w:t>c</w:t>
      </w:r>
      <w:r w:rsidRPr="00D70DCD">
        <w:rPr>
          <w:rFonts w:ascii="Times New Roman" w:hAnsi="Times New Roman" w:cs="Times New Roman"/>
          <w:sz w:val="24"/>
          <w:szCs w:val="24"/>
        </w:rPr>
        <w:t>o</w:t>
      </w:r>
      <w:r w:rsidR="00B22AF4" w:rsidRPr="00D70DCD">
        <w:rPr>
          <w:rFonts w:ascii="Times New Roman" w:hAnsi="Times New Roman" w:cs="Times New Roman"/>
          <w:sz w:val="24"/>
          <w:szCs w:val="24"/>
        </w:rPr>
        <w:t>mputing for biological, genomics, and drug d</w:t>
      </w:r>
      <w:r w:rsidRPr="00D70DCD">
        <w:rPr>
          <w:rFonts w:ascii="Times New Roman" w:hAnsi="Times New Roman" w:cs="Times New Roman"/>
          <w:sz w:val="24"/>
          <w:szCs w:val="24"/>
        </w:rPr>
        <w:t xml:space="preserve">esign. </w:t>
      </w:r>
      <w:r w:rsidRPr="00D70DCD">
        <w:rPr>
          <w:rFonts w:ascii="Times New Roman" w:hAnsi="Times New Roman" w:cs="Times New Roman"/>
          <w:i/>
          <w:sz w:val="24"/>
          <w:szCs w:val="24"/>
        </w:rPr>
        <w:t>BioMed Research International</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2013</w:t>
      </w:r>
      <w:r w:rsidRPr="00D70DCD">
        <w:rPr>
          <w:rFonts w:ascii="Times New Roman" w:hAnsi="Times New Roman" w:cs="Times New Roman"/>
          <w:sz w:val="24"/>
          <w:szCs w:val="24"/>
        </w:rPr>
        <w:t>, 1–3.</w:t>
      </w:r>
    </w:p>
    <w:p w14:paraId="045BA321"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Huang, Q., Yang, C., Liu, K., Xia, J., Xu, C., Li, J., Gui, Z., et al. (2013). Evaluating open-source cloud computing solutions for geosciences. </w:t>
      </w:r>
      <w:r w:rsidRPr="00D70DCD">
        <w:rPr>
          <w:rFonts w:ascii="Times New Roman" w:hAnsi="Times New Roman" w:cs="Times New Roman"/>
          <w:i/>
          <w:sz w:val="24"/>
          <w:szCs w:val="24"/>
        </w:rPr>
        <w:t>Computers and Geosciences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59</w:t>
      </w:r>
      <w:r w:rsidRPr="00D70DCD">
        <w:rPr>
          <w:rFonts w:ascii="Times New Roman" w:hAnsi="Times New Roman" w:cs="Times New Roman"/>
          <w:sz w:val="24"/>
          <w:szCs w:val="24"/>
        </w:rPr>
        <w:t>(C), 41–52.</w:t>
      </w:r>
    </w:p>
    <w:p w14:paraId="4A8DCEC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Huang, Q., Yang, C., Nebert, D., Liu, K., &amp; Wu, H. (2010). Cloud computing for geosciences: deployment of GEOSS clearinghouse on Amazon's EC2. Presented at the Proceedings of the ACM. </w:t>
      </w:r>
      <w:hyperlink r:id="rId12" w:history="1">
        <w:r w:rsidRPr="00D70DCD">
          <w:rPr>
            <w:rStyle w:val="Hyperlink"/>
            <w:rFonts w:ascii="Times New Roman" w:hAnsi="Times New Roman" w:cs="Times New Roman"/>
            <w:b w:val="0"/>
            <w:color w:val="auto"/>
            <w:sz w:val="24"/>
            <w:szCs w:val="24"/>
          </w:rPr>
          <w:t>http://doi.org/10.1145/1869692.1869699</w:t>
        </w:r>
      </w:hyperlink>
    </w:p>
    <w:p w14:paraId="3D418A9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Hutchinson, G. E. (1957). Concluding Remarks. </w:t>
      </w:r>
      <w:r w:rsidRPr="00D70DCD">
        <w:rPr>
          <w:rFonts w:ascii="Times New Roman" w:hAnsi="Times New Roman" w:cs="Times New Roman"/>
          <w:i/>
          <w:sz w:val="24"/>
          <w:szCs w:val="24"/>
        </w:rPr>
        <w:t>Cold Spring Harbor Symposia on Quantitative 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22</w:t>
      </w:r>
      <w:r w:rsidRPr="00D70DCD">
        <w:rPr>
          <w:rFonts w:ascii="Times New Roman" w:hAnsi="Times New Roman" w:cs="Times New Roman"/>
          <w:sz w:val="24"/>
          <w:szCs w:val="24"/>
        </w:rPr>
        <w:t>(0), 1–7.</w:t>
      </w:r>
    </w:p>
    <w:p w14:paraId="166DCF52" w14:textId="637993C4"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Hutter, F., Hoos, H. H., &amp; Leyton-Brown, K. (2013).</w:t>
      </w:r>
      <w:proofErr w:type="gramEnd"/>
      <w:r w:rsidRPr="00D70DCD">
        <w:rPr>
          <w:rFonts w:ascii="Times New Roman" w:hAnsi="Times New Roman" w:cs="Times New Roman"/>
          <w:sz w:val="24"/>
          <w:szCs w:val="24"/>
        </w:rPr>
        <w:t xml:space="preserve"> Identifying </w:t>
      </w:r>
      <w:r w:rsidR="00B22AF4" w:rsidRPr="00D70DCD">
        <w:rPr>
          <w:rFonts w:ascii="Times New Roman" w:hAnsi="Times New Roman" w:cs="Times New Roman"/>
          <w:sz w:val="24"/>
          <w:szCs w:val="24"/>
        </w:rPr>
        <w:t>k</w:t>
      </w:r>
      <w:r w:rsidRPr="00D70DCD">
        <w:rPr>
          <w:rFonts w:ascii="Times New Roman" w:hAnsi="Times New Roman" w:cs="Times New Roman"/>
          <w:sz w:val="24"/>
          <w:szCs w:val="24"/>
        </w:rPr>
        <w:t>e</w:t>
      </w:r>
      <w:r w:rsidR="00B22AF4" w:rsidRPr="00D70DCD">
        <w:rPr>
          <w:rFonts w:ascii="Times New Roman" w:hAnsi="Times New Roman" w:cs="Times New Roman"/>
          <w:sz w:val="24"/>
          <w:szCs w:val="24"/>
        </w:rPr>
        <w:t>y algorithm parameters and instance features using forward s</w:t>
      </w:r>
      <w:r w:rsidRPr="00D70DCD">
        <w:rPr>
          <w:rFonts w:ascii="Times New Roman" w:hAnsi="Times New Roman" w:cs="Times New Roman"/>
          <w:sz w:val="24"/>
          <w:szCs w:val="24"/>
        </w:rPr>
        <w:t xml:space="preserve">election. </w:t>
      </w:r>
      <w:r w:rsidRPr="00D70DCD">
        <w:rPr>
          <w:rFonts w:ascii="Times New Roman" w:hAnsi="Times New Roman" w:cs="Times New Roman"/>
          <w:i/>
          <w:iCs/>
          <w:sz w:val="24"/>
          <w:szCs w:val="24"/>
        </w:rPr>
        <w:t>Lecture Notes in Computer Science</w:t>
      </w:r>
      <w:r w:rsidRPr="00D70DCD">
        <w:rPr>
          <w:rFonts w:ascii="Times New Roman" w:hAnsi="Times New Roman" w:cs="Times New Roman"/>
          <w:sz w:val="24"/>
          <w:szCs w:val="24"/>
        </w:rPr>
        <w:t xml:space="preserve"> (Vol. 7997, pp. 364–381). Berlin, Heidelberg: Springer Berlin Heidelberg. </w:t>
      </w:r>
      <w:hyperlink r:id="rId13" w:history="1">
        <w:r w:rsidRPr="00D70DCD">
          <w:rPr>
            <w:rStyle w:val="Hyperlink"/>
            <w:rFonts w:ascii="Times New Roman" w:hAnsi="Times New Roman" w:cs="Times New Roman"/>
            <w:b w:val="0"/>
            <w:color w:val="auto"/>
            <w:sz w:val="24"/>
            <w:szCs w:val="24"/>
          </w:rPr>
          <w:t>http://doi.org/10.1007/978-3-642-44973-4_40</w:t>
        </w:r>
      </w:hyperlink>
    </w:p>
    <w:p w14:paraId="0DB72CD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Hutter, F., Xu, L., Hoos, H. H., &amp; Leyton-Brown, K. (2014).</w:t>
      </w:r>
      <w:proofErr w:type="gramEnd"/>
      <w:r w:rsidRPr="00D70DCD">
        <w:rPr>
          <w:rFonts w:ascii="Times New Roman" w:hAnsi="Times New Roman" w:cs="Times New Roman"/>
          <w:sz w:val="24"/>
          <w:szCs w:val="24"/>
        </w:rPr>
        <w:t xml:space="preserve"> Algorithm runtime prediction: Methods &amp; evaluation. </w:t>
      </w:r>
      <w:r w:rsidRPr="00D70DCD">
        <w:rPr>
          <w:rFonts w:ascii="Times New Roman" w:hAnsi="Times New Roman" w:cs="Times New Roman"/>
          <w:i/>
          <w:iCs/>
          <w:sz w:val="24"/>
          <w:szCs w:val="24"/>
        </w:rPr>
        <w:t>Artificial Intelligence</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206</w:t>
      </w:r>
      <w:r w:rsidRPr="00D70DCD">
        <w:rPr>
          <w:rFonts w:ascii="Times New Roman" w:hAnsi="Times New Roman" w:cs="Times New Roman"/>
          <w:sz w:val="24"/>
          <w:szCs w:val="24"/>
        </w:rPr>
        <w:t xml:space="preserve">, 79–111. http://doi.org/10.1016/j.artint.2013.10.003 </w:t>
      </w:r>
    </w:p>
    <w:p w14:paraId="473F3853" w14:textId="56B2A871"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Issa, S. A., Kienzler, R., El-Kalioby, M., Tonellato, P. J., Wall, D., Bruggmann, R., &amp; Abouelhoda, M. (2013). </w:t>
      </w:r>
      <w:proofErr w:type="gramStart"/>
      <w:r w:rsidRPr="00D70DCD">
        <w:rPr>
          <w:rFonts w:ascii="Times New Roman" w:hAnsi="Times New Roman" w:cs="Times New Roman"/>
          <w:sz w:val="24"/>
          <w:szCs w:val="24"/>
        </w:rPr>
        <w:t xml:space="preserve">Streaming </w:t>
      </w:r>
      <w:r w:rsidR="00B22AF4" w:rsidRPr="00D70DCD">
        <w:rPr>
          <w:rFonts w:ascii="Times New Roman" w:hAnsi="Times New Roman" w:cs="Times New Roman"/>
          <w:sz w:val="24"/>
          <w:szCs w:val="24"/>
        </w:rPr>
        <w:t>s</w:t>
      </w:r>
      <w:r w:rsidRPr="00D70DCD">
        <w:rPr>
          <w:rFonts w:ascii="Times New Roman" w:hAnsi="Times New Roman" w:cs="Times New Roman"/>
          <w:sz w:val="24"/>
          <w:szCs w:val="24"/>
        </w:rPr>
        <w:t>u</w:t>
      </w:r>
      <w:r w:rsidR="00B22AF4" w:rsidRPr="00D70DCD">
        <w:rPr>
          <w:rFonts w:ascii="Times New Roman" w:hAnsi="Times New Roman" w:cs="Times New Roman"/>
          <w:sz w:val="24"/>
          <w:szCs w:val="24"/>
        </w:rPr>
        <w:t>pport for data intensive c</w:t>
      </w:r>
      <w:r w:rsidRPr="00D70DCD">
        <w:rPr>
          <w:rFonts w:ascii="Times New Roman" w:hAnsi="Times New Roman" w:cs="Times New Roman"/>
          <w:sz w:val="24"/>
          <w:szCs w:val="24"/>
        </w:rPr>
        <w:t>lou</w:t>
      </w:r>
      <w:r w:rsidR="00B22AF4" w:rsidRPr="00D70DCD">
        <w:rPr>
          <w:rFonts w:ascii="Times New Roman" w:hAnsi="Times New Roman" w:cs="Times New Roman"/>
          <w:sz w:val="24"/>
          <w:szCs w:val="24"/>
        </w:rPr>
        <w:t>d-based sequence a</w:t>
      </w:r>
      <w:r w:rsidRPr="00D70DCD">
        <w:rPr>
          <w:rFonts w:ascii="Times New Roman" w:hAnsi="Times New Roman" w:cs="Times New Roman"/>
          <w:sz w:val="24"/>
          <w:szCs w:val="24"/>
        </w:rPr>
        <w:t>nalysis.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BioMed Research International</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2013</w:t>
      </w:r>
      <w:r w:rsidRPr="00D70DCD">
        <w:rPr>
          <w:rFonts w:ascii="Times New Roman" w:hAnsi="Times New Roman" w:cs="Times New Roman"/>
          <w:sz w:val="24"/>
          <w:szCs w:val="24"/>
        </w:rPr>
        <w:t>(8), 1–16.</w:t>
      </w:r>
    </w:p>
    <w:p w14:paraId="5F609F4B" w14:textId="03D9C915"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Johnson, K. (2012). Evaluating the </w:t>
      </w:r>
      <w:r w:rsidR="00B22AF4" w:rsidRPr="00D70DCD">
        <w:rPr>
          <w:rFonts w:ascii="Times New Roman" w:hAnsi="Times New Roman" w:cs="Times New Roman"/>
          <w:sz w:val="24"/>
          <w:szCs w:val="24"/>
        </w:rPr>
        <w:t>d</w:t>
      </w:r>
      <w:r w:rsidRPr="00D70DCD">
        <w:rPr>
          <w:rFonts w:ascii="Times New Roman" w:hAnsi="Times New Roman" w:cs="Times New Roman"/>
          <w:sz w:val="24"/>
          <w:szCs w:val="24"/>
        </w:rPr>
        <w:t>e</w:t>
      </w:r>
      <w:r w:rsidR="00B22AF4" w:rsidRPr="00D70DCD">
        <w:rPr>
          <w:rFonts w:ascii="Times New Roman" w:hAnsi="Times New Roman" w:cs="Times New Roman"/>
          <w:sz w:val="24"/>
          <w:szCs w:val="24"/>
        </w:rPr>
        <w:t>sign of the R l</w:t>
      </w:r>
      <w:r w:rsidRPr="00D70DCD">
        <w:rPr>
          <w:rFonts w:ascii="Times New Roman" w:hAnsi="Times New Roman" w:cs="Times New Roman"/>
          <w:sz w:val="24"/>
          <w:szCs w:val="24"/>
        </w:rPr>
        <w:t xml:space="preserve">anguage. </w:t>
      </w:r>
      <w:r w:rsidRPr="00D70DCD">
        <w:rPr>
          <w:rFonts w:ascii="Times New Roman" w:hAnsi="Times New Roman" w:cs="Times New Roman"/>
          <w:i/>
          <w:sz w:val="24"/>
          <w:szCs w:val="24"/>
        </w:rPr>
        <w:t>Designing Language Teaching Tasks</w:t>
      </w:r>
      <w:r w:rsidRPr="00D70DCD">
        <w:rPr>
          <w:rFonts w:ascii="Times New Roman" w:hAnsi="Times New Roman" w:cs="Times New Roman"/>
          <w:sz w:val="24"/>
          <w:szCs w:val="24"/>
        </w:rPr>
        <w:t>, (Chapter 8), 1–27.</w:t>
      </w:r>
    </w:p>
    <w:p w14:paraId="18CBE39B"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Jones, R. &amp; Kalibera, T. (2013). </w:t>
      </w:r>
      <w:proofErr w:type="gramStart"/>
      <w:r w:rsidRPr="00D70DCD">
        <w:rPr>
          <w:rFonts w:ascii="Times New Roman" w:hAnsi="Times New Roman" w:cs="Times New Roman"/>
          <w:sz w:val="24"/>
          <w:szCs w:val="24"/>
        </w:rPr>
        <w:t>Rigorous benchmarking in reasonable time.</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ACM SIGPLAN Notices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48</w:t>
      </w:r>
      <w:r w:rsidRPr="00D70DCD">
        <w:rPr>
          <w:rFonts w:ascii="Times New Roman" w:hAnsi="Times New Roman" w:cs="Times New Roman"/>
          <w:sz w:val="24"/>
          <w:szCs w:val="24"/>
        </w:rPr>
        <w:t xml:space="preserve">(11), 63–74. http://doi.org/10.1145/2555670.2464160 </w:t>
      </w:r>
    </w:p>
    <w:p w14:paraId="60E75F3D" w14:textId="7E7511A5"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Kaján, L., Yachdav, G., Vicedo, E., Steinegger, M., Mirdita, M., Angermüller, C., Böhm, A., et al. (2013).</w:t>
      </w:r>
      <w:proofErr w:type="gramEnd"/>
      <w:r w:rsidRPr="00D70DCD">
        <w:rPr>
          <w:rFonts w:ascii="Times New Roman" w:hAnsi="Times New Roman" w:cs="Times New Roman"/>
          <w:sz w:val="24"/>
          <w:szCs w:val="24"/>
        </w:rPr>
        <w:t xml:space="preserve"> Cloud </w:t>
      </w:r>
      <w:r w:rsidR="00B22AF4" w:rsidRPr="00D70DCD">
        <w:rPr>
          <w:rFonts w:ascii="Times New Roman" w:hAnsi="Times New Roman" w:cs="Times New Roman"/>
          <w:sz w:val="24"/>
          <w:szCs w:val="24"/>
        </w:rPr>
        <w:t>p</w:t>
      </w:r>
      <w:r w:rsidRPr="00D70DCD">
        <w:rPr>
          <w:rFonts w:ascii="Times New Roman" w:hAnsi="Times New Roman" w:cs="Times New Roman"/>
          <w:sz w:val="24"/>
          <w:szCs w:val="24"/>
        </w:rPr>
        <w:t>r</w:t>
      </w:r>
      <w:r w:rsidR="00B22AF4" w:rsidRPr="00D70DCD">
        <w:rPr>
          <w:rFonts w:ascii="Times New Roman" w:hAnsi="Times New Roman" w:cs="Times New Roman"/>
          <w:sz w:val="24"/>
          <w:szCs w:val="24"/>
        </w:rPr>
        <w:t>ediction of protein structure and f</w:t>
      </w:r>
      <w:r w:rsidRPr="00D70DCD">
        <w:rPr>
          <w:rFonts w:ascii="Times New Roman" w:hAnsi="Times New Roman" w:cs="Times New Roman"/>
          <w:sz w:val="24"/>
          <w:szCs w:val="24"/>
        </w:rPr>
        <w:t xml:space="preserve">unction with PredictProtein for Debian. </w:t>
      </w:r>
      <w:r w:rsidRPr="00D70DCD">
        <w:rPr>
          <w:rFonts w:ascii="Times New Roman" w:hAnsi="Times New Roman" w:cs="Times New Roman"/>
          <w:i/>
          <w:sz w:val="24"/>
          <w:szCs w:val="24"/>
        </w:rPr>
        <w:t>BioMed Research International</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2013</w:t>
      </w:r>
      <w:r w:rsidRPr="00D70DCD">
        <w:rPr>
          <w:rFonts w:ascii="Times New Roman" w:hAnsi="Times New Roman" w:cs="Times New Roman"/>
          <w:sz w:val="24"/>
          <w:szCs w:val="24"/>
        </w:rPr>
        <w:t>(3), 1–6.</w:t>
      </w:r>
    </w:p>
    <w:p w14:paraId="273D8E43" w14:textId="6083A5A9"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Kapelner A. &amp; Bleich J. (2016).</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bartMachine</w:t>
      </w:r>
      <w:proofErr w:type="gramEnd"/>
      <w:r w:rsidRPr="00D70DCD">
        <w:rPr>
          <w:rFonts w:ascii="Times New Roman" w:hAnsi="Times New Roman" w:cs="Times New Roman"/>
          <w:sz w:val="24"/>
          <w:szCs w:val="24"/>
        </w:rPr>
        <w:t xml:space="preserve">: Machine </w:t>
      </w:r>
      <w:r w:rsidR="00B22AF4" w:rsidRPr="00D70DCD">
        <w:rPr>
          <w:rFonts w:ascii="Times New Roman" w:hAnsi="Times New Roman" w:cs="Times New Roman"/>
          <w:sz w:val="24"/>
          <w:szCs w:val="24"/>
        </w:rPr>
        <w:t>l</w:t>
      </w:r>
      <w:r w:rsidRPr="00D70DCD">
        <w:rPr>
          <w:rFonts w:ascii="Times New Roman" w:hAnsi="Times New Roman" w:cs="Times New Roman"/>
          <w:sz w:val="24"/>
          <w:szCs w:val="24"/>
        </w:rPr>
        <w:t>e</w:t>
      </w:r>
      <w:r w:rsidR="00B22AF4" w:rsidRPr="00D70DCD">
        <w:rPr>
          <w:rFonts w:ascii="Times New Roman" w:hAnsi="Times New Roman" w:cs="Times New Roman"/>
          <w:sz w:val="24"/>
          <w:szCs w:val="24"/>
        </w:rPr>
        <w:t>arning with Bayesian additive regression t</w:t>
      </w:r>
      <w:r w:rsidRPr="00D70DCD">
        <w:rPr>
          <w:rFonts w:ascii="Times New Roman" w:hAnsi="Times New Roman" w:cs="Times New Roman"/>
          <w:sz w:val="24"/>
          <w:szCs w:val="24"/>
        </w:rPr>
        <w:t xml:space="preserve">rees. </w:t>
      </w:r>
      <w:proofErr w:type="gramStart"/>
      <w:r w:rsidRPr="00D70DCD">
        <w:rPr>
          <w:rFonts w:ascii="Times New Roman" w:hAnsi="Times New Roman" w:cs="Times New Roman"/>
          <w:sz w:val="24"/>
          <w:szCs w:val="24"/>
        </w:rPr>
        <w:t>Journal of Statistical Software, 70(4), 1-40.</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doi:10.18637</w:t>
      </w:r>
      <w:proofErr w:type="gramEnd"/>
      <w:r w:rsidRPr="00D70DCD">
        <w:rPr>
          <w:rFonts w:ascii="Times New Roman" w:hAnsi="Times New Roman" w:cs="Times New Roman"/>
          <w:sz w:val="24"/>
          <w:szCs w:val="24"/>
        </w:rPr>
        <w:t>/jss.v070.i04</w:t>
      </w:r>
    </w:p>
    <w:p w14:paraId="7F8777C7"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Keppel, G., Van Niel, K. P., Wardell-Johnson, G. W., Yates, C. J., Byrne, M., Mucina, L., Schut, A. G. T., et al. (2011). Refugia: identifying and understanding safe havens for biodiversity under climate change. </w:t>
      </w:r>
      <w:r w:rsidRPr="00D70DCD">
        <w:rPr>
          <w:rFonts w:ascii="Times New Roman" w:hAnsi="Times New Roman" w:cs="Times New Roman"/>
          <w:i/>
          <w:sz w:val="24"/>
          <w:szCs w:val="24"/>
        </w:rPr>
        <w:t>Global Ecology and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21</w:t>
      </w:r>
      <w:r w:rsidRPr="00D70DCD">
        <w:rPr>
          <w:rFonts w:ascii="Times New Roman" w:hAnsi="Times New Roman" w:cs="Times New Roman"/>
          <w:sz w:val="24"/>
          <w:szCs w:val="24"/>
        </w:rPr>
        <w:t>(4), 393–404.</w:t>
      </w:r>
    </w:p>
    <w:p w14:paraId="0B0B0C86"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Knuth, D. E. (1976).</w:t>
      </w:r>
      <w:proofErr w:type="gramEnd"/>
      <w:r w:rsidRPr="00D70DCD">
        <w:rPr>
          <w:rFonts w:ascii="Times New Roman" w:hAnsi="Times New Roman" w:cs="Times New Roman"/>
          <w:sz w:val="24"/>
          <w:szCs w:val="24"/>
        </w:rPr>
        <w:t xml:space="preserve"> Big Omicron and big Omega and big Theta. </w:t>
      </w:r>
      <w:r w:rsidRPr="00D70DCD">
        <w:rPr>
          <w:rFonts w:ascii="Times New Roman" w:hAnsi="Times New Roman" w:cs="Times New Roman"/>
          <w:i/>
          <w:iCs/>
          <w:sz w:val="24"/>
          <w:szCs w:val="24"/>
        </w:rPr>
        <w:t>ACM Sigact News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8</w:t>
      </w:r>
      <w:r w:rsidRPr="00D70DCD">
        <w:rPr>
          <w:rFonts w:ascii="Times New Roman" w:hAnsi="Times New Roman" w:cs="Times New Roman"/>
          <w:sz w:val="24"/>
          <w:szCs w:val="24"/>
        </w:rPr>
        <w:t xml:space="preserve">(2), 18–24. http://doi.org/10.1145/1008328.1008329 </w:t>
      </w:r>
    </w:p>
    <w:p w14:paraId="66E53919" w14:textId="77777777" w:rsid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Kogan, J. (2014). Feature </w:t>
      </w:r>
      <w:r w:rsidR="00B22AF4" w:rsidRPr="00D70DCD">
        <w:rPr>
          <w:rFonts w:ascii="Times New Roman" w:hAnsi="Times New Roman" w:cs="Times New Roman"/>
          <w:sz w:val="24"/>
          <w:szCs w:val="24"/>
        </w:rPr>
        <w:t>s</w:t>
      </w:r>
      <w:r w:rsidRPr="00D70DCD">
        <w:rPr>
          <w:rFonts w:ascii="Times New Roman" w:hAnsi="Times New Roman" w:cs="Times New Roman"/>
          <w:sz w:val="24"/>
          <w:szCs w:val="24"/>
        </w:rPr>
        <w:t>e</w:t>
      </w:r>
      <w:r w:rsidR="00B22AF4" w:rsidRPr="00D70DCD">
        <w:rPr>
          <w:rFonts w:ascii="Times New Roman" w:hAnsi="Times New Roman" w:cs="Times New Roman"/>
          <w:sz w:val="24"/>
          <w:szCs w:val="24"/>
        </w:rPr>
        <w:t>lection over distributed data s</w:t>
      </w:r>
      <w:r w:rsidRPr="00D70DCD">
        <w:rPr>
          <w:rFonts w:ascii="Times New Roman" w:hAnsi="Times New Roman" w:cs="Times New Roman"/>
          <w:sz w:val="24"/>
          <w:szCs w:val="24"/>
        </w:rPr>
        <w:t xml:space="preserve">treams. In K. Yada (ed.), </w:t>
      </w:r>
      <w:r w:rsidRPr="00D70DCD">
        <w:rPr>
          <w:rFonts w:ascii="Times New Roman" w:hAnsi="Times New Roman" w:cs="Times New Roman"/>
          <w:i/>
          <w:iCs/>
          <w:sz w:val="24"/>
          <w:szCs w:val="24"/>
        </w:rPr>
        <w:t>Data Mining for Service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Studies in Big Data 3</w:t>
      </w:r>
      <w:r w:rsidRPr="00D70DCD">
        <w:rPr>
          <w:rFonts w:ascii="Times New Roman" w:hAnsi="Times New Roman" w:cs="Times New Roman"/>
          <w:sz w:val="24"/>
          <w:szCs w:val="24"/>
        </w:rPr>
        <w:t>, (pp. 11–26). Berlin, Heidelberg: Springer Berlin Heidelberg.</w:t>
      </w:r>
    </w:p>
    <w:p w14:paraId="2D8D4D49" w14:textId="5D87135A" w:rsidR="00B22AF4" w:rsidRPr="00D70DCD" w:rsidRDefault="00B22AF4"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eastAsia="Times New Roman" w:hAnsi="Times New Roman" w:cs="Times New Roman"/>
          <w:color w:val="222222"/>
          <w:sz w:val="24"/>
          <w:szCs w:val="24"/>
          <w:shd w:val="clear" w:color="auto" w:fill="FFFFFF"/>
        </w:rPr>
        <w:t>Kundra, V. (2010).</w:t>
      </w:r>
      <w:proofErr w:type="gramEnd"/>
      <w:r w:rsidRPr="00D70DCD">
        <w:rPr>
          <w:rFonts w:ascii="Times New Roman" w:eastAsia="Times New Roman" w:hAnsi="Times New Roman" w:cs="Times New Roman"/>
          <w:color w:val="222222"/>
          <w:sz w:val="24"/>
          <w:szCs w:val="24"/>
          <w:shd w:val="clear" w:color="auto" w:fill="FFFFFF"/>
        </w:rPr>
        <w:t> </w:t>
      </w:r>
      <w:proofErr w:type="gramStart"/>
      <w:r w:rsidRPr="00D70DCD">
        <w:rPr>
          <w:rFonts w:ascii="Times New Roman" w:eastAsia="Times New Roman" w:hAnsi="Times New Roman" w:cs="Times New Roman"/>
          <w:i/>
          <w:iCs/>
          <w:color w:val="222222"/>
          <w:sz w:val="24"/>
          <w:szCs w:val="24"/>
          <w:shd w:val="clear" w:color="auto" w:fill="FFFFFF"/>
        </w:rPr>
        <w:t>25 Point Implementation Plan to Reform Federal Information Technology Management</w:t>
      </w:r>
      <w:r w:rsidR="00D70DCD" w:rsidRPr="00D70DCD">
        <w:rPr>
          <w:rFonts w:ascii="Times New Roman" w:eastAsia="Times New Roman" w:hAnsi="Times New Roman" w:cs="Times New Roman"/>
          <w:color w:val="222222"/>
          <w:sz w:val="24"/>
          <w:szCs w:val="24"/>
          <w:shd w:val="clear" w:color="auto" w:fill="FFFFFF"/>
        </w:rPr>
        <w:t>.</w:t>
      </w:r>
      <w:proofErr w:type="gramEnd"/>
      <w:r w:rsidR="00D70DCD" w:rsidRPr="00D70DCD">
        <w:rPr>
          <w:rFonts w:ascii="Times New Roman" w:eastAsia="Times New Roman" w:hAnsi="Times New Roman" w:cs="Times New Roman"/>
          <w:color w:val="222222"/>
          <w:sz w:val="24"/>
          <w:szCs w:val="24"/>
          <w:shd w:val="clear" w:color="auto" w:fill="FFFFFF"/>
        </w:rPr>
        <w:t xml:space="preserve"> </w:t>
      </w:r>
      <w:proofErr w:type="gramStart"/>
      <w:r w:rsidR="00D70DCD" w:rsidRPr="00D70DCD">
        <w:rPr>
          <w:rFonts w:ascii="Times New Roman" w:eastAsia="Times New Roman" w:hAnsi="Times New Roman" w:cs="Times New Roman"/>
          <w:color w:val="222222"/>
          <w:sz w:val="24"/>
          <w:szCs w:val="24"/>
          <w:shd w:val="clear" w:color="auto" w:fill="FFFFFF"/>
        </w:rPr>
        <w:t>Executive Offic</w:t>
      </w:r>
      <w:r w:rsidR="00D70DCD">
        <w:rPr>
          <w:rFonts w:ascii="Times New Roman" w:eastAsia="Times New Roman" w:hAnsi="Times New Roman" w:cs="Times New Roman"/>
          <w:color w:val="222222"/>
          <w:sz w:val="24"/>
          <w:szCs w:val="24"/>
          <w:shd w:val="clear" w:color="auto" w:fill="FFFFFF"/>
        </w:rPr>
        <w:t>e Of The President</w:t>
      </w:r>
      <w:r w:rsidR="00D70DCD" w:rsidRPr="00D70DCD">
        <w:rPr>
          <w:rFonts w:ascii="Times New Roman" w:eastAsia="Times New Roman" w:hAnsi="Times New Roman" w:cs="Times New Roman"/>
          <w:color w:val="222222"/>
          <w:sz w:val="24"/>
          <w:szCs w:val="24"/>
          <w:shd w:val="clear" w:color="auto" w:fill="FFFFFF"/>
        </w:rPr>
        <w:t>/Office Of Management And Budget Office Of E-Government And Information Technology.</w:t>
      </w:r>
      <w:proofErr w:type="gramEnd"/>
      <w:r w:rsidR="00D70DCD">
        <w:rPr>
          <w:rFonts w:ascii="Times New Roman" w:eastAsia="Times New Roman" w:hAnsi="Times New Roman" w:cs="Times New Roman"/>
          <w:color w:val="222222"/>
          <w:sz w:val="24"/>
          <w:szCs w:val="24"/>
          <w:shd w:val="clear" w:color="auto" w:fill="FFFFFF"/>
        </w:rPr>
        <w:t xml:space="preserve"> Washington, DC, USA.</w:t>
      </w:r>
    </w:p>
    <w:p w14:paraId="7549783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Leathwick, J. R., Elith, J., &amp; Hastie, T. (2006). Comparative performance of generalized additive models and multivariate adaptive regression splines for statistical modelling of species distributions.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199</w:t>
      </w:r>
      <w:r w:rsidRPr="00D70DCD">
        <w:rPr>
          <w:rFonts w:ascii="Times New Roman" w:hAnsi="Times New Roman" w:cs="Times New Roman"/>
          <w:sz w:val="24"/>
          <w:szCs w:val="24"/>
        </w:rPr>
        <w:t>(2), 188–196.</w:t>
      </w:r>
    </w:p>
    <w:p w14:paraId="1E961CF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Leyton-Brown, K., Nudelman, E., &amp; Andrew, G. (2003).</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A portfolio approach to algorithm selection.</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i/>
          <w:iCs/>
          <w:sz w:val="24"/>
          <w:szCs w:val="24"/>
        </w:rPr>
        <w:t>IJCAI (1543)</w:t>
      </w:r>
      <w:r w:rsidRPr="00D70DCD">
        <w:rPr>
          <w:rFonts w:ascii="Times New Roman" w:hAnsi="Times New Roman" w:cs="Times New Roman"/>
          <w:sz w:val="24"/>
          <w:szCs w:val="24"/>
        </w:rPr>
        <w:t>.</w:t>
      </w:r>
      <w:proofErr w:type="gramEnd"/>
      <w:r w:rsidRPr="00D70DCD">
        <w:rPr>
          <w:rFonts w:ascii="Times New Roman" w:hAnsi="Times New Roman" w:cs="Times New Roman"/>
          <w:sz w:val="24"/>
          <w:szCs w:val="24"/>
        </w:rPr>
        <w:t xml:space="preserve"> </w:t>
      </w:r>
    </w:p>
    <w:p w14:paraId="7FE30088" w14:textId="20DAB786"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Liaw, A., &amp; Wiener, M. (2002). </w:t>
      </w:r>
      <w:proofErr w:type="gramStart"/>
      <w:r w:rsidRPr="00D70DCD">
        <w:rPr>
          <w:rFonts w:ascii="Times New Roman" w:hAnsi="Times New Roman" w:cs="Times New Roman"/>
          <w:sz w:val="24"/>
          <w:szCs w:val="24"/>
        </w:rPr>
        <w:t xml:space="preserve">Classification and </w:t>
      </w:r>
      <w:ins w:id="212" w:author="Jack W Williams" w:date="2017-02-26T07:04:00Z">
        <w:r w:rsidR="003242C0" w:rsidRPr="00D70DCD">
          <w:rPr>
            <w:rFonts w:ascii="Times New Roman" w:hAnsi="Times New Roman" w:cs="Times New Roman"/>
            <w:sz w:val="24"/>
            <w:szCs w:val="24"/>
          </w:rPr>
          <w:t>r</w:t>
        </w:r>
      </w:ins>
      <w:r w:rsidRPr="00D70DCD">
        <w:rPr>
          <w:rFonts w:ascii="Times New Roman" w:hAnsi="Times New Roman" w:cs="Times New Roman"/>
          <w:sz w:val="24"/>
          <w:szCs w:val="24"/>
        </w:rPr>
        <w:t>egression by randomForest.</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R News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w:t>
      </w:r>
      <w:r w:rsidRPr="00D70DCD">
        <w:rPr>
          <w:rFonts w:ascii="Times New Roman" w:hAnsi="Times New Roman" w:cs="Times New Roman"/>
          <w:sz w:val="24"/>
          <w:szCs w:val="24"/>
        </w:rPr>
        <w:t>(3), 18–22.</w:t>
      </w:r>
    </w:p>
    <w:p w14:paraId="42984D7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Lilja, D. (2009). </w:t>
      </w:r>
      <w:r w:rsidRPr="00D70DCD">
        <w:rPr>
          <w:rFonts w:ascii="Times New Roman" w:hAnsi="Times New Roman" w:cs="Times New Roman"/>
          <w:i/>
          <w:sz w:val="24"/>
          <w:szCs w:val="24"/>
        </w:rPr>
        <w:t>Measuring Computer Performance: A Practitioner’s Guide</w:t>
      </w:r>
      <w:r w:rsidRPr="00D70DCD">
        <w:rPr>
          <w:rFonts w:ascii="Times New Roman" w:hAnsi="Times New Roman" w:cs="Times New Roman"/>
          <w:sz w:val="24"/>
          <w:szCs w:val="24"/>
        </w:rPr>
        <w:t>. Cambridge: Cambridge University Press.</w:t>
      </w:r>
    </w:p>
    <w:p w14:paraId="67E03248" w14:textId="03AE6E3E"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Loiselle, B.A., Howell, C.A., Graham, C.H., Goerck, J.M., Brooks, T., Smith, K.G., &amp; Williams, P. H. (2003).</w:t>
      </w:r>
      <w:proofErr w:type="gramEnd"/>
      <w:r w:rsidRPr="00D70DCD">
        <w:rPr>
          <w:rFonts w:ascii="Times New Roman" w:hAnsi="Times New Roman" w:cs="Times New Roman"/>
          <w:sz w:val="24"/>
          <w:szCs w:val="24"/>
        </w:rPr>
        <w:t xml:space="preserve"> Avoiding </w:t>
      </w:r>
      <w:r w:rsidR="00B22AF4" w:rsidRPr="00D70DCD">
        <w:rPr>
          <w:rFonts w:ascii="Times New Roman" w:hAnsi="Times New Roman" w:cs="Times New Roman"/>
          <w:sz w:val="24"/>
          <w:szCs w:val="24"/>
        </w:rPr>
        <w:t>p</w:t>
      </w:r>
      <w:r w:rsidRPr="00D70DCD">
        <w:rPr>
          <w:rFonts w:ascii="Times New Roman" w:hAnsi="Times New Roman" w:cs="Times New Roman"/>
          <w:sz w:val="24"/>
          <w:szCs w:val="24"/>
        </w:rPr>
        <w:t>i</w:t>
      </w:r>
      <w:r w:rsidR="00B22AF4" w:rsidRPr="00D70DCD">
        <w:rPr>
          <w:rFonts w:ascii="Times New Roman" w:hAnsi="Times New Roman" w:cs="Times New Roman"/>
          <w:sz w:val="24"/>
          <w:szCs w:val="24"/>
        </w:rPr>
        <w:t>tfalls of using species distribution models in conservation p</w:t>
      </w:r>
      <w:r w:rsidRPr="00D70DCD">
        <w:rPr>
          <w:rFonts w:ascii="Times New Roman" w:hAnsi="Times New Roman" w:cs="Times New Roman"/>
          <w:sz w:val="24"/>
          <w:szCs w:val="24"/>
        </w:rPr>
        <w:t xml:space="preserve">lanning. </w:t>
      </w:r>
      <w:r w:rsidRPr="00D70DCD">
        <w:rPr>
          <w:rFonts w:ascii="Times New Roman" w:hAnsi="Times New Roman" w:cs="Times New Roman"/>
          <w:i/>
          <w:sz w:val="24"/>
          <w:szCs w:val="24"/>
        </w:rPr>
        <w:t xml:space="preserve">Conservation </w:t>
      </w:r>
      <w:r w:rsidR="00B22AF4" w:rsidRPr="00D70DCD">
        <w:rPr>
          <w:rFonts w:ascii="Times New Roman" w:hAnsi="Times New Roman" w:cs="Times New Roman"/>
          <w:i/>
          <w:sz w:val="24"/>
          <w:szCs w:val="24"/>
        </w:rPr>
        <w:t>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17</w:t>
      </w:r>
      <w:r w:rsidRPr="00D70DCD">
        <w:rPr>
          <w:rFonts w:ascii="Times New Roman" w:hAnsi="Times New Roman" w:cs="Times New Roman"/>
          <w:sz w:val="24"/>
          <w:szCs w:val="24"/>
        </w:rPr>
        <w:t>(6), 1591–1600.</w:t>
      </w:r>
    </w:p>
    <w:p w14:paraId="1EF5D783"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Lorenz, D. J., Nieto-Lugilde, D., Blois, J. L., Fitzpatrick, M. C., &amp; Williams, J. W. (2016).</w:t>
      </w:r>
      <w:proofErr w:type="gramEnd"/>
      <w:r w:rsidRPr="00D70DCD">
        <w:rPr>
          <w:rFonts w:ascii="Times New Roman" w:hAnsi="Times New Roman" w:cs="Times New Roman"/>
          <w:sz w:val="24"/>
          <w:szCs w:val="24"/>
        </w:rPr>
        <w:t xml:space="preserve"> Downscaled and debiased climate simulations for North America from 21,000 years ago to 2100AD. </w:t>
      </w:r>
      <w:proofErr w:type="gramStart"/>
      <w:r w:rsidRPr="00D70DCD">
        <w:rPr>
          <w:rFonts w:ascii="Times New Roman" w:hAnsi="Times New Roman" w:cs="Times New Roman"/>
          <w:i/>
          <w:sz w:val="24"/>
          <w:szCs w:val="24"/>
        </w:rPr>
        <w:t>Scientific Data</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w:t>
      </w:r>
      <w:r w:rsidRPr="00D70DCD">
        <w:rPr>
          <w:rFonts w:ascii="Times New Roman" w:hAnsi="Times New Roman" w:cs="Times New Roman"/>
          <w:sz w:val="24"/>
          <w:szCs w:val="24"/>
        </w:rPr>
        <w:t>, 160048–19.</w:t>
      </w:r>
      <w:proofErr w:type="gramEnd"/>
    </w:p>
    <w:p w14:paraId="585990E2" w14:textId="17559BE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Lowe, C. B., Kellis, M., Siepel, A., Raney, B. J., Clamp, M., Salama, S. R., Kingsley, D. M., et al. (2011). Rapid </w:t>
      </w:r>
      <w:r w:rsidR="00B22AF4" w:rsidRPr="00D70DCD">
        <w:rPr>
          <w:rFonts w:ascii="Times New Roman" w:hAnsi="Times New Roman" w:cs="Times New Roman"/>
          <w:sz w:val="24"/>
          <w:szCs w:val="24"/>
        </w:rPr>
        <w:t>r</w:t>
      </w:r>
      <w:r w:rsidRPr="00D70DCD">
        <w:rPr>
          <w:rFonts w:ascii="Times New Roman" w:hAnsi="Times New Roman" w:cs="Times New Roman"/>
          <w:sz w:val="24"/>
          <w:szCs w:val="24"/>
        </w:rPr>
        <w:t>a</w:t>
      </w:r>
      <w:r w:rsidR="00B22AF4" w:rsidRPr="00D70DCD">
        <w:rPr>
          <w:rFonts w:ascii="Times New Roman" w:hAnsi="Times New Roman" w:cs="Times New Roman"/>
          <w:sz w:val="24"/>
          <w:szCs w:val="24"/>
        </w:rPr>
        <w:t>nge shifts of species associated with high levels of climate w</w:t>
      </w:r>
      <w:r w:rsidRPr="00D70DCD">
        <w:rPr>
          <w:rFonts w:ascii="Times New Roman" w:hAnsi="Times New Roman" w:cs="Times New Roman"/>
          <w:sz w:val="24"/>
          <w:szCs w:val="24"/>
        </w:rPr>
        <w:t xml:space="preserve">arming. </w:t>
      </w:r>
      <w:r w:rsidRPr="00D70DCD">
        <w:rPr>
          <w:rFonts w:ascii="Times New Roman" w:hAnsi="Times New Roman" w:cs="Times New Roman"/>
          <w:i/>
          <w:sz w:val="24"/>
          <w:szCs w:val="24"/>
        </w:rPr>
        <w:t>Science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333</w:t>
      </w:r>
      <w:r w:rsidRPr="00D70DCD">
        <w:rPr>
          <w:rFonts w:ascii="Times New Roman" w:hAnsi="Times New Roman" w:cs="Times New Roman"/>
          <w:sz w:val="24"/>
          <w:szCs w:val="24"/>
        </w:rPr>
        <w:t>(6045), 1019–1024.</w:t>
      </w:r>
    </w:p>
    <w:p w14:paraId="7F181533" w14:textId="5D90D571"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Lu, S., Li, R. M., Tjhi, W. C., Lee, K. K., Wang, L., Li, X., &amp; Ma, D. (2011).</w:t>
      </w:r>
      <w:proofErr w:type="gramEnd"/>
      <w:r w:rsidRPr="00D70DCD">
        <w:rPr>
          <w:rFonts w:ascii="Times New Roman" w:hAnsi="Times New Roman" w:cs="Times New Roman"/>
          <w:sz w:val="24"/>
          <w:szCs w:val="24"/>
        </w:rPr>
        <w:t xml:space="preserve"> A </w:t>
      </w:r>
      <w:r w:rsidR="00B22AF4" w:rsidRPr="00D70DCD">
        <w:rPr>
          <w:rFonts w:ascii="Times New Roman" w:hAnsi="Times New Roman" w:cs="Times New Roman"/>
          <w:sz w:val="24"/>
          <w:szCs w:val="24"/>
        </w:rPr>
        <w:t>f</w:t>
      </w:r>
      <w:r w:rsidRPr="00D70DCD">
        <w:rPr>
          <w:rFonts w:ascii="Times New Roman" w:hAnsi="Times New Roman" w:cs="Times New Roman"/>
          <w:sz w:val="24"/>
          <w:szCs w:val="24"/>
        </w:rPr>
        <w:t>r</w:t>
      </w:r>
      <w:r w:rsidR="00B22AF4" w:rsidRPr="00D70DCD">
        <w:rPr>
          <w:rFonts w:ascii="Times New Roman" w:hAnsi="Times New Roman" w:cs="Times New Roman"/>
          <w:sz w:val="24"/>
          <w:szCs w:val="24"/>
        </w:rPr>
        <w:t>amework for cloud-based large-scale data a</w:t>
      </w:r>
      <w:r w:rsidRPr="00D70DCD">
        <w:rPr>
          <w:rFonts w:ascii="Times New Roman" w:hAnsi="Times New Roman" w:cs="Times New Roman"/>
          <w:sz w:val="24"/>
          <w:szCs w:val="24"/>
        </w:rPr>
        <w:t xml:space="preserve">nalytics and </w:t>
      </w:r>
      <w:r w:rsidR="00B22AF4" w:rsidRPr="00D70DCD">
        <w:rPr>
          <w:rFonts w:ascii="Times New Roman" w:hAnsi="Times New Roman" w:cs="Times New Roman"/>
          <w:sz w:val="24"/>
          <w:szCs w:val="24"/>
        </w:rPr>
        <w:t>v</w:t>
      </w:r>
      <w:r w:rsidRPr="00D70DCD">
        <w:rPr>
          <w:rFonts w:ascii="Times New Roman" w:hAnsi="Times New Roman" w:cs="Times New Roman"/>
          <w:sz w:val="24"/>
          <w:szCs w:val="24"/>
        </w:rPr>
        <w:t xml:space="preserve">isualization: </w:t>
      </w:r>
      <w:r w:rsidR="00B22AF4" w:rsidRPr="00D70DCD">
        <w:rPr>
          <w:rFonts w:ascii="Times New Roman" w:hAnsi="Times New Roman" w:cs="Times New Roman"/>
          <w:sz w:val="24"/>
          <w:szCs w:val="24"/>
        </w:rPr>
        <w:t>A case study on multiscale climate d</w:t>
      </w:r>
      <w:r w:rsidRPr="00D70DCD">
        <w:rPr>
          <w:rFonts w:ascii="Times New Roman" w:hAnsi="Times New Roman" w:cs="Times New Roman"/>
          <w:sz w:val="24"/>
          <w:szCs w:val="24"/>
        </w:rPr>
        <w:t xml:space="preserve">ata. </w:t>
      </w:r>
      <w:proofErr w:type="gramStart"/>
      <w:r w:rsidRPr="00D70DCD">
        <w:rPr>
          <w:rFonts w:ascii="Times New Roman" w:hAnsi="Times New Roman" w:cs="Times New Roman"/>
          <w:sz w:val="24"/>
          <w:szCs w:val="24"/>
        </w:rPr>
        <w:t xml:space="preserve">In </w:t>
      </w:r>
      <w:r w:rsidRPr="00D70DCD">
        <w:rPr>
          <w:rFonts w:ascii="Times New Roman" w:hAnsi="Times New Roman" w:cs="Times New Roman"/>
          <w:i/>
          <w:sz w:val="24"/>
          <w:szCs w:val="24"/>
        </w:rPr>
        <w:t xml:space="preserve">2011 IEEE 3rd </w:t>
      </w:r>
      <w:r w:rsidR="00B22AF4" w:rsidRPr="00D70DCD">
        <w:rPr>
          <w:rFonts w:ascii="Times New Roman" w:hAnsi="Times New Roman" w:cs="Times New Roman"/>
          <w:i/>
          <w:sz w:val="24"/>
          <w:szCs w:val="24"/>
        </w:rPr>
        <w:t>I</w:t>
      </w:r>
      <w:r w:rsidRPr="00D70DCD">
        <w:rPr>
          <w:rFonts w:ascii="Times New Roman" w:hAnsi="Times New Roman" w:cs="Times New Roman"/>
          <w:i/>
          <w:sz w:val="24"/>
          <w:szCs w:val="24"/>
        </w:rPr>
        <w:t>n</w:t>
      </w:r>
      <w:r w:rsidR="00B22AF4" w:rsidRPr="00D70DCD">
        <w:rPr>
          <w:rFonts w:ascii="Times New Roman" w:hAnsi="Times New Roman" w:cs="Times New Roman"/>
          <w:i/>
          <w:sz w:val="24"/>
          <w:szCs w:val="24"/>
        </w:rPr>
        <w:t>ternational Conference on Cloud Computing Technology and S</w:t>
      </w:r>
      <w:r w:rsidRPr="00D70DCD">
        <w:rPr>
          <w:rFonts w:ascii="Times New Roman" w:hAnsi="Times New Roman" w:cs="Times New Roman"/>
          <w:i/>
          <w:sz w:val="24"/>
          <w:szCs w:val="24"/>
        </w:rPr>
        <w:t>cience</w:t>
      </w:r>
      <w:r w:rsidRPr="00D70DCD">
        <w:rPr>
          <w:rFonts w:ascii="Times New Roman" w:hAnsi="Times New Roman" w:cs="Times New Roman"/>
          <w:sz w:val="24"/>
          <w:szCs w:val="24"/>
        </w:rPr>
        <w:t xml:space="preserve"> (pp. 618–622).</w:t>
      </w:r>
      <w:proofErr w:type="gramEnd"/>
      <w:r w:rsidRPr="00D70DCD">
        <w:rPr>
          <w:rFonts w:ascii="Times New Roman" w:hAnsi="Times New Roman" w:cs="Times New Roman"/>
          <w:sz w:val="24"/>
          <w:szCs w:val="24"/>
        </w:rPr>
        <w:t xml:space="preserve"> IEEE.</w:t>
      </w:r>
    </w:p>
    <w:p w14:paraId="59F24355" w14:textId="2A295C7F"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Maguire, K. C., Nieto-Lugilde, D., Fitzpatrick, M. C., Williams, J. W., &amp; Blois, J. L. (2015).</w:t>
      </w:r>
      <w:proofErr w:type="gramEnd"/>
      <w:r w:rsidRPr="00D70DCD">
        <w:rPr>
          <w:rFonts w:ascii="Times New Roman" w:hAnsi="Times New Roman" w:cs="Times New Roman"/>
          <w:sz w:val="24"/>
          <w:szCs w:val="24"/>
        </w:rPr>
        <w:t xml:space="preserve"> Modeling </w:t>
      </w:r>
      <w:r w:rsidR="00B22AF4" w:rsidRPr="00D70DCD">
        <w:rPr>
          <w:rFonts w:ascii="Times New Roman" w:hAnsi="Times New Roman" w:cs="Times New Roman"/>
          <w:sz w:val="24"/>
          <w:szCs w:val="24"/>
        </w:rPr>
        <w:t>s</w:t>
      </w:r>
      <w:r w:rsidRPr="00D70DCD">
        <w:rPr>
          <w:rFonts w:ascii="Times New Roman" w:hAnsi="Times New Roman" w:cs="Times New Roman"/>
          <w:sz w:val="24"/>
          <w:szCs w:val="24"/>
        </w:rPr>
        <w:t>p</w:t>
      </w:r>
      <w:r w:rsidR="00B22AF4" w:rsidRPr="00D70DCD">
        <w:rPr>
          <w:rFonts w:ascii="Times New Roman" w:hAnsi="Times New Roman" w:cs="Times New Roman"/>
          <w:sz w:val="24"/>
          <w:szCs w:val="24"/>
        </w:rPr>
        <w:t>ecies and community responses to past, present, and future episodes of climatic and ecological c</w:t>
      </w:r>
      <w:r w:rsidRPr="00D70DCD">
        <w:rPr>
          <w:rFonts w:ascii="Times New Roman" w:hAnsi="Times New Roman" w:cs="Times New Roman"/>
          <w:sz w:val="24"/>
          <w:szCs w:val="24"/>
        </w:rPr>
        <w:t xml:space="preserve">hange. </w:t>
      </w:r>
      <w:r w:rsidRPr="00D70DCD">
        <w:rPr>
          <w:rFonts w:ascii="Times New Roman" w:hAnsi="Times New Roman" w:cs="Times New Roman"/>
          <w:i/>
          <w:sz w:val="24"/>
          <w:szCs w:val="24"/>
        </w:rPr>
        <w:t>Annual Review of Ecology, Evolution, and Systematics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46</w:t>
      </w:r>
      <w:r w:rsidRPr="00D70DCD">
        <w:rPr>
          <w:rFonts w:ascii="Times New Roman" w:hAnsi="Times New Roman" w:cs="Times New Roman"/>
          <w:sz w:val="24"/>
          <w:szCs w:val="24"/>
        </w:rPr>
        <w:t>(1), 343–368.</w:t>
      </w:r>
    </w:p>
    <w:p w14:paraId="3E0DECD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Manyika, J., Chui, M., Brown, B., Bughin, J., Dobbs, R., et al. (2011).</w:t>
      </w:r>
      <w:proofErr w:type="gramEnd"/>
      <w:r w:rsidRPr="00D70DCD">
        <w:rPr>
          <w:rFonts w:ascii="Times New Roman" w:hAnsi="Times New Roman" w:cs="Times New Roman"/>
          <w:sz w:val="24"/>
          <w:szCs w:val="24"/>
        </w:rPr>
        <w:t xml:space="preserve"> Big Data.</w:t>
      </w:r>
      <w:r w:rsidRPr="00D70DCD">
        <w:rPr>
          <w:rFonts w:ascii="Times New Roman" w:hAnsi="Times New Roman" w:cs="Times New Roman"/>
          <w:i/>
          <w:sz w:val="24"/>
          <w:szCs w:val="24"/>
        </w:rPr>
        <w:t xml:space="preserve"> McKinsey Global Institute, </w:t>
      </w:r>
      <w:r w:rsidRPr="00D70DCD">
        <w:rPr>
          <w:rFonts w:ascii="Times New Roman" w:hAnsi="Times New Roman" w:cs="Times New Roman"/>
          <w:sz w:val="24"/>
          <w:szCs w:val="24"/>
        </w:rPr>
        <w:t>1-147.</w:t>
      </w:r>
    </w:p>
    <w:p w14:paraId="3742FF11" w14:textId="7C8E34FC"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Mell, P. M., &amp; Grance, T. (2012). The NIST definition of cloud computing. </w:t>
      </w:r>
      <w:proofErr w:type="gramStart"/>
      <w:r w:rsidRPr="00D70DCD">
        <w:rPr>
          <w:rFonts w:ascii="Times New Roman" w:hAnsi="Times New Roman" w:cs="Times New Roman"/>
          <w:i/>
          <w:sz w:val="24"/>
          <w:szCs w:val="24"/>
        </w:rPr>
        <w:t>National Institute of Standards and Technology</w:t>
      </w:r>
      <w:r w:rsidR="00E82024" w:rsidRPr="00D70DCD">
        <w:rPr>
          <w:rFonts w:ascii="Times New Roman" w:hAnsi="Times New Roman" w:cs="Times New Roman"/>
          <w:sz w:val="24"/>
          <w:szCs w:val="24"/>
        </w:rPr>
        <w:t>.</w:t>
      </w:r>
      <w:proofErr w:type="gramEnd"/>
    </w:p>
    <w:p w14:paraId="204013A8"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Michener, W. K., &amp; Jones, M. B. (2012). Ecoinformatics: supporting ecology as a data-intensive science.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27</w:t>
      </w:r>
      <w:r w:rsidRPr="00D70DCD">
        <w:rPr>
          <w:rFonts w:ascii="Times New Roman" w:hAnsi="Times New Roman" w:cs="Times New Roman"/>
          <w:sz w:val="24"/>
          <w:szCs w:val="24"/>
        </w:rPr>
        <w:t>(2), 85–93.</w:t>
      </w:r>
    </w:p>
    <w:p w14:paraId="553EDDC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Milborrow, S. (2016).</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i/>
          <w:sz w:val="24"/>
          <w:szCs w:val="24"/>
        </w:rPr>
        <w:t>earth</w:t>
      </w:r>
      <w:proofErr w:type="gramEnd"/>
      <w:r w:rsidRPr="00D70DCD">
        <w:rPr>
          <w:rFonts w:ascii="Times New Roman" w:hAnsi="Times New Roman" w:cs="Times New Roman"/>
          <w:i/>
          <w:sz w:val="24"/>
          <w:szCs w:val="24"/>
        </w:rPr>
        <w:t>: Multivariate Adaptive Regression Splines</w:t>
      </w:r>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R package version 4.4.4.</w:t>
      </w:r>
      <w:proofErr w:type="gramEnd"/>
      <w:r w:rsidRPr="00D70DCD">
        <w:rPr>
          <w:rFonts w:ascii="Times New Roman" w:hAnsi="Times New Roman" w:cs="Times New Roman"/>
          <w:sz w:val="24"/>
          <w:szCs w:val="24"/>
        </w:rPr>
        <w:t xml:space="preserve"> https://CRAN.R-project.org/package=earth</w:t>
      </w:r>
    </w:p>
    <w:p w14:paraId="67CE517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Miller, J., Franklin, J., &amp; Aspinall, R. (2007). Incorporating spatial dependence in predictive vegetation models.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202</w:t>
      </w:r>
      <w:r w:rsidRPr="00D70DCD">
        <w:rPr>
          <w:rFonts w:ascii="Times New Roman" w:hAnsi="Times New Roman" w:cs="Times New Roman"/>
          <w:sz w:val="24"/>
          <w:szCs w:val="24"/>
        </w:rPr>
        <w:t xml:space="preserve">(3-4), 225–242. </w:t>
      </w:r>
    </w:p>
    <w:p w14:paraId="6A1F5891" w14:textId="7BA5AF57" w:rsidR="00FE3528" w:rsidRDefault="008268BD" w:rsidP="00FE3528">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Morandat, F., Hill, B., Osvald, L., &amp; Vitek, J. (2012).</w:t>
      </w:r>
      <w:proofErr w:type="gramEnd"/>
      <w:r w:rsidRPr="00D70DCD">
        <w:rPr>
          <w:rFonts w:ascii="Times New Roman" w:hAnsi="Times New Roman" w:cs="Times New Roman"/>
          <w:sz w:val="24"/>
          <w:szCs w:val="24"/>
        </w:rPr>
        <w:t xml:space="preserve"> Evaluating the </w:t>
      </w:r>
      <w:r w:rsidR="00E82024" w:rsidRPr="00D70DCD">
        <w:rPr>
          <w:rFonts w:ascii="Times New Roman" w:hAnsi="Times New Roman" w:cs="Times New Roman"/>
          <w:sz w:val="24"/>
          <w:szCs w:val="24"/>
        </w:rPr>
        <w:t>d</w:t>
      </w:r>
      <w:r w:rsidRPr="00D70DCD">
        <w:rPr>
          <w:rFonts w:ascii="Times New Roman" w:hAnsi="Times New Roman" w:cs="Times New Roman"/>
          <w:sz w:val="24"/>
          <w:szCs w:val="24"/>
        </w:rPr>
        <w:t>e</w:t>
      </w:r>
      <w:r w:rsidR="00E82024" w:rsidRPr="00D70DCD">
        <w:rPr>
          <w:rFonts w:ascii="Times New Roman" w:hAnsi="Times New Roman" w:cs="Times New Roman"/>
          <w:sz w:val="24"/>
          <w:szCs w:val="24"/>
        </w:rPr>
        <w:t>sign of the R l</w:t>
      </w:r>
      <w:r w:rsidRPr="00D70DCD">
        <w:rPr>
          <w:rFonts w:ascii="Times New Roman" w:hAnsi="Times New Roman" w:cs="Times New Roman"/>
          <w:sz w:val="24"/>
          <w:szCs w:val="24"/>
        </w:rPr>
        <w:t xml:space="preserve">anguage. In </w:t>
      </w:r>
      <w:r w:rsidRPr="00D70DCD">
        <w:rPr>
          <w:rFonts w:ascii="Times New Roman" w:hAnsi="Times New Roman" w:cs="Times New Roman"/>
          <w:i/>
          <w:iCs/>
          <w:sz w:val="24"/>
          <w:szCs w:val="24"/>
        </w:rPr>
        <w:t>ECOOP 2012 – Object-Oriented Programming</w:t>
      </w:r>
      <w:r w:rsidRPr="00D70DCD">
        <w:rPr>
          <w:rFonts w:ascii="Times New Roman" w:hAnsi="Times New Roman" w:cs="Times New Roman"/>
          <w:sz w:val="24"/>
          <w:szCs w:val="24"/>
        </w:rPr>
        <w:t xml:space="preserve"> (Vol. 7313, pp. 104–131). Berlin, Heidelberg: Springer, Berlin, </w:t>
      </w:r>
      <w:proofErr w:type="gramStart"/>
      <w:r w:rsidRPr="00D70DCD">
        <w:rPr>
          <w:rFonts w:ascii="Times New Roman" w:hAnsi="Times New Roman" w:cs="Times New Roman"/>
          <w:sz w:val="24"/>
          <w:szCs w:val="24"/>
        </w:rPr>
        <w:t>Heidelberg</w:t>
      </w:r>
      <w:proofErr w:type="gramEnd"/>
      <w:r w:rsidRPr="00D70DCD">
        <w:rPr>
          <w:rFonts w:ascii="Times New Roman" w:hAnsi="Times New Roman" w:cs="Times New Roman"/>
          <w:sz w:val="24"/>
          <w:szCs w:val="24"/>
        </w:rPr>
        <w:t xml:space="preserve">. </w:t>
      </w:r>
      <w:r w:rsidR="00FE3528">
        <w:rPr>
          <w:rFonts w:ascii="Times New Roman" w:hAnsi="Times New Roman" w:cs="Times New Roman"/>
          <w:sz w:val="24"/>
          <w:szCs w:val="24"/>
        </w:rPr>
        <w:t>http://doi.org/10.1007/978-3-642-31057-7_6</w:t>
      </w:r>
    </w:p>
    <w:p w14:paraId="08849521" w14:textId="4F958F5D" w:rsidR="008276B3" w:rsidRPr="00FE3528" w:rsidRDefault="008268BD" w:rsidP="00FE3528">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eastAsia="Times New Roman" w:hAnsi="Times New Roman" w:cs="Times New Roman"/>
          <w:sz w:val="24"/>
          <w:szCs w:val="24"/>
        </w:rPr>
        <w:t>Mosco, V. (2015).</w:t>
      </w:r>
      <w:proofErr w:type="gramEnd"/>
      <w:r w:rsidRPr="00D70DCD">
        <w:rPr>
          <w:rStyle w:val="apple-converted-space"/>
          <w:rFonts w:ascii="Times New Roman" w:eastAsia="Times New Roman" w:hAnsi="Times New Roman" w:cs="Times New Roman"/>
          <w:sz w:val="24"/>
          <w:szCs w:val="24"/>
        </w:rPr>
        <w:t> </w:t>
      </w:r>
      <w:r w:rsidRPr="00D70DCD">
        <w:rPr>
          <w:rFonts w:ascii="Times New Roman" w:eastAsia="Times New Roman" w:hAnsi="Times New Roman" w:cs="Times New Roman"/>
          <w:i/>
          <w:iCs/>
          <w:sz w:val="24"/>
          <w:szCs w:val="24"/>
        </w:rPr>
        <w:t xml:space="preserve">To the </w:t>
      </w:r>
      <w:r w:rsidR="00E82024" w:rsidRPr="00D70DCD">
        <w:rPr>
          <w:rFonts w:ascii="Times New Roman" w:eastAsia="Times New Roman" w:hAnsi="Times New Roman" w:cs="Times New Roman"/>
          <w:i/>
          <w:iCs/>
          <w:sz w:val="24"/>
          <w:szCs w:val="24"/>
        </w:rPr>
        <w:t>C</w:t>
      </w:r>
      <w:r w:rsidRPr="00D70DCD">
        <w:rPr>
          <w:rFonts w:ascii="Times New Roman" w:eastAsia="Times New Roman" w:hAnsi="Times New Roman" w:cs="Times New Roman"/>
          <w:i/>
          <w:iCs/>
          <w:sz w:val="24"/>
          <w:szCs w:val="24"/>
        </w:rPr>
        <w:t>l</w:t>
      </w:r>
      <w:r w:rsidR="00E82024" w:rsidRPr="00D70DCD">
        <w:rPr>
          <w:rFonts w:ascii="Times New Roman" w:eastAsia="Times New Roman" w:hAnsi="Times New Roman" w:cs="Times New Roman"/>
          <w:i/>
          <w:iCs/>
          <w:sz w:val="24"/>
          <w:szCs w:val="24"/>
        </w:rPr>
        <w:t>oud: Big Data in a Turbulent W</w:t>
      </w:r>
      <w:r w:rsidRPr="00D70DCD">
        <w:rPr>
          <w:rFonts w:ascii="Times New Roman" w:eastAsia="Times New Roman" w:hAnsi="Times New Roman" w:cs="Times New Roman"/>
          <w:i/>
          <w:iCs/>
          <w:sz w:val="24"/>
          <w:szCs w:val="24"/>
        </w:rPr>
        <w:t>orld</w:t>
      </w:r>
      <w:r w:rsidRPr="00D70DCD">
        <w:rPr>
          <w:rFonts w:ascii="Times New Roman" w:eastAsia="Times New Roman" w:hAnsi="Times New Roman" w:cs="Times New Roman"/>
          <w:sz w:val="24"/>
          <w:szCs w:val="24"/>
        </w:rPr>
        <w:t xml:space="preserve">. </w:t>
      </w:r>
      <w:r w:rsidR="008276B3" w:rsidRPr="00D70DCD">
        <w:rPr>
          <w:rFonts w:ascii="Times New Roman" w:eastAsia="Times New Roman" w:hAnsi="Times New Roman" w:cs="Times New Roman"/>
          <w:sz w:val="24"/>
          <w:szCs w:val="24"/>
        </w:rPr>
        <w:t xml:space="preserve">Boulder, Colorado, USA: </w:t>
      </w:r>
      <w:r w:rsidRPr="00D70DCD">
        <w:rPr>
          <w:rFonts w:ascii="Times New Roman" w:eastAsia="Times New Roman" w:hAnsi="Times New Roman" w:cs="Times New Roman"/>
          <w:sz w:val="24"/>
          <w:szCs w:val="24"/>
        </w:rPr>
        <w:t>Routledge</w:t>
      </w:r>
      <w:r w:rsidR="008276B3" w:rsidRPr="00D70DCD">
        <w:rPr>
          <w:rFonts w:ascii="Times New Roman" w:eastAsia="Arial Unicode MS" w:hAnsi="Times New Roman" w:cs="Times New Roman"/>
          <w:color w:val="000000"/>
          <w:sz w:val="24"/>
          <w:szCs w:val="24"/>
          <w:shd w:val="clear" w:color="auto" w:fill="FFFFFF"/>
        </w:rPr>
        <w:t>.</w:t>
      </w:r>
    </w:p>
    <w:p w14:paraId="67F3BD5C" w14:textId="1073F0E3"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rPr>
      </w:pPr>
    </w:p>
    <w:p w14:paraId="38ADA4B6" w14:textId="45D6AA43" w:rsidR="008276B3" w:rsidRPr="00D70DCD" w:rsidRDefault="008276B3" w:rsidP="00D70D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40" w:lineRule="auto"/>
        <w:ind w:left="400" w:hanging="720"/>
        <w:rPr>
          <w:rFonts w:ascii="Times New Roman" w:hAnsi="Times New Roman" w:cs="Times New Roman"/>
          <w:i/>
          <w:iCs/>
          <w:sz w:val="24"/>
          <w:szCs w:val="24"/>
        </w:rPr>
      </w:pPr>
      <w:proofErr w:type="gramStart"/>
      <w:r w:rsidRPr="00D70DCD">
        <w:rPr>
          <w:rFonts w:ascii="Times New Roman" w:hAnsi="Times New Roman" w:cs="Times New Roman"/>
          <w:sz w:val="24"/>
          <w:szCs w:val="24"/>
        </w:rPr>
        <w:t>Office of</w:t>
      </w:r>
      <w:r w:rsidR="00FE3528">
        <w:rPr>
          <w:rFonts w:ascii="Times New Roman" w:hAnsi="Times New Roman" w:cs="Times New Roman"/>
          <w:sz w:val="24"/>
          <w:szCs w:val="24"/>
        </w:rPr>
        <w:t xml:space="preserve"> the Inspector </w:t>
      </w:r>
      <w:r w:rsidRPr="00D70DCD">
        <w:rPr>
          <w:rFonts w:ascii="Times New Roman" w:hAnsi="Times New Roman" w:cs="Times New Roman"/>
          <w:sz w:val="24"/>
          <w:szCs w:val="24"/>
        </w:rPr>
        <w:t>eneral (2013).</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i/>
          <w:iCs/>
          <w:sz w:val="24"/>
          <w:szCs w:val="24"/>
        </w:rPr>
        <w:t>Nasa's progress in adopting cloud-computing technologies.</w:t>
      </w:r>
      <w:proofErr w:type="gramEnd"/>
    </w:p>
    <w:p w14:paraId="7E009F70" w14:textId="786196DC" w:rsidR="008268BD" w:rsidRPr="00D70DCD" w:rsidRDefault="008276B3"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pp</w:t>
      </w:r>
      <w:proofErr w:type="gramEnd"/>
      <w:r w:rsidRPr="00D70DCD">
        <w:rPr>
          <w:rFonts w:ascii="Times New Roman" w:hAnsi="Times New Roman" w:cs="Times New Roman"/>
          <w:sz w:val="24"/>
          <w:szCs w:val="24"/>
        </w:rPr>
        <w:t xml:space="preserve">. 1–38). </w:t>
      </w:r>
      <w:r w:rsidR="008268BD" w:rsidRPr="00D70DCD">
        <w:rPr>
          <w:rFonts w:ascii="Times New Roman" w:hAnsi="Times New Roman" w:cs="Times New Roman"/>
          <w:sz w:val="24"/>
          <w:szCs w:val="24"/>
        </w:rPr>
        <w:t xml:space="preserve">Natekin, A. (2013). </w:t>
      </w:r>
      <w:proofErr w:type="gramStart"/>
      <w:r w:rsidR="008268BD" w:rsidRPr="00D70DCD">
        <w:rPr>
          <w:rFonts w:ascii="Times New Roman" w:hAnsi="Times New Roman" w:cs="Times New Roman"/>
          <w:sz w:val="24"/>
          <w:szCs w:val="24"/>
        </w:rPr>
        <w:t>Gradient boosting machines, a tutorial.</w:t>
      </w:r>
      <w:proofErr w:type="gramEnd"/>
      <w:r w:rsidR="008268BD" w:rsidRPr="00D70DCD">
        <w:rPr>
          <w:rFonts w:ascii="Times New Roman" w:hAnsi="Times New Roman" w:cs="Times New Roman"/>
          <w:sz w:val="24"/>
          <w:szCs w:val="24"/>
        </w:rPr>
        <w:t xml:space="preserve"> </w:t>
      </w:r>
      <w:r w:rsidR="008268BD" w:rsidRPr="00D70DCD">
        <w:rPr>
          <w:rFonts w:ascii="Times New Roman" w:hAnsi="Times New Roman" w:cs="Times New Roman"/>
          <w:i/>
          <w:sz w:val="24"/>
          <w:szCs w:val="24"/>
        </w:rPr>
        <w:t>Frontiers in Neurorobotics</w:t>
      </w:r>
      <w:r w:rsidR="008268BD" w:rsidRPr="00D70DCD">
        <w:rPr>
          <w:rFonts w:ascii="Times New Roman" w:hAnsi="Times New Roman" w:cs="Times New Roman"/>
          <w:sz w:val="24"/>
          <w:szCs w:val="24"/>
        </w:rPr>
        <w:t xml:space="preserve">, </w:t>
      </w:r>
      <w:r w:rsidR="008268BD" w:rsidRPr="00D70DCD">
        <w:rPr>
          <w:rFonts w:ascii="Times New Roman" w:hAnsi="Times New Roman" w:cs="Times New Roman"/>
          <w:i/>
          <w:sz w:val="24"/>
          <w:szCs w:val="24"/>
        </w:rPr>
        <w:t>7</w:t>
      </w:r>
      <w:r w:rsidR="008268BD" w:rsidRPr="00D70DCD">
        <w:rPr>
          <w:rFonts w:ascii="Times New Roman" w:hAnsi="Times New Roman" w:cs="Times New Roman"/>
          <w:sz w:val="24"/>
          <w:szCs w:val="24"/>
        </w:rPr>
        <w:t>, 1–21.</w:t>
      </w:r>
    </w:p>
    <w:p w14:paraId="78F17BB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National Science Board (2016).</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Science &amp; engineering indicators 2016 (NSB-2016-1).</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National Science Foundation.</w:t>
      </w:r>
      <w:proofErr w:type="gramEnd"/>
    </w:p>
    <w:p w14:paraId="63239782"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Nogués-Bravo, D. (2009).</w:t>
      </w:r>
      <w:proofErr w:type="gramEnd"/>
      <w:r w:rsidRPr="00D70DCD">
        <w:rPr>
          <w:rFonts w:ascii="Times New Roman" w:hAnsi="Times New Roman" w:cs="Times New Roman"/>
          <w:sz w:val="24"/>
          <w:szCs w:val="24"/>
        </w:rPr>
        <w:t xml:space="preserve"> Predicting the past distribution of species climatic niches. </w:t>
      </w:r>
      <w:r w:rsidRPr="00D70DCD">
        <w:rPr>
          <w:rFonts w:ascii="Times New Roman" w:hAnsi="Times New Roman" w:cs="Times New Roman"/>
          <w:i/>
          <w:sz w:val="24"/>
          <w:szCs w:val="24"/>
        </w:rPr>
        <w:t>Global Ecology and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18</w:t>
      </w:r>
      <w:r w:rsidRPr="00D70DCD">
        <w:rPr>
          <w:rFonts w:ascii="Times New Roman" w:hAnsi="Times New Roman" w:cs="Times New Roman"/>
          <w:sz w:val="24"/>
          <w:szCs w:val="24"/>
        </w:rPr>
        <w:t>(5), 521–531.</w:t>
      </w:r>
    </w:p>
    <w:p w14:paraId="67783E73"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Nogués-Bravo, D., Rodríguez, J., Hortal, J., &amp; Batra, P. (2008).</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Climate change, humans, and the extinction of the woolly mammoth.</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PLoS 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6</w:t>
      </w:r>
      <w:r w:rsidRPr="00D70DCD">
        <w:rPr>
          <w:rFonts w:ascii="Times New Roman" w:hAnsi="Times New Roman" w:cs="Times New Roman"/>
          <w:sz w:val="24"/>
          <w:szCs w:val="24"/>
        </w:rPr>
        <w:t>(4), e79.</w:t>
      </w:r>
    </w:p>
    <w:p w14:paraId="0B00B505"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Norman, D. A. (1984).</w:t>
      </w:r>
      <w:proofErr w:type="gramEnd"/>
      <w:r w:rsidRPr="00D70DCD">
        <w:rPr>
          <w:rFonts w:ascii="Times New Roman" w:hAnsi="Times New Roman" w:cs="Times New Roman"/>
          <w:sz w:val="24"/>
          <w:szCs w:val="24"/>
        </w:rPr>
        <w:t xml:space="preserve"> Stages and levels in human-machine interaction. </w:t>
      </w:r>
      <w:r w:rsidRPr="00D70DCD">
        <w:rPr>
          <w:rFonts w:ascii="Times New Roman" w:hAnsi="Times New Roman" w:cs="Times New Roman"/>
          <w:i/>
          <w:sz w:val="24"/>
          <w:szCs w:val="24"/>
        </w:rPr>
        <w:t>International journal of man-machine studies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21</w:t>
      </w:r>
      <w:r w:rsidRPr="00D70DCD">
        <w:rPr>
          <w:rFonts w:ascii="Times New Roman" w:hAnsi="Times New Roman" w:cs="Times New Roman"/>
          <w:sz w:val="24"/>
          <w:szCs w:val="24"/>
        </w:rPr>
        <w:t>(4), 365–375.</w:t>
      </w:r>
    </w:p>
    <w:p w14:paraId="352D423B" w14:textId="44F1068A"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Obrien, R. M. (2007). </w:t>
      </w:r>
      <w:proofErr w:type="gramStart"/>
      <w:r w:rsidRPr="00D70DCD">
        <w:rPr>
          <w:rFonts w:ascii="Times New Roman" w:hAnsi="Times New Roman" w:cs="Times New Roman"/>
          <w:sz w:val="24"/>
          <w:szCs w:val="24"/>
        </w:rPr>
        <w:t xml:space="preserve">A </w:t>
      </w:r>
      <w:r w:rsidR="008276B3" w:rsidRPr="00D70DCD">
        <w:rPr>
          <w:rFonts w:ascii="Times New Roman" w:hAnsi="Times New Roman" w:cs="Times New Roman"/>
          <w:sz w:val="24"/>
          <w:szCs w:val="24"/>
        </w:rPr>
        <w:t>c</w:t>
      </w:r>
      <w:r w:rsidRPr="00D70DCD">
        <w:rPr>
          <w:rFonts w:ascii="Times New Roman" w:hAnsi="Times New Roman" w:cs="Times New Roman"/>
          <w:sz w:val="24"/>
          <w:szCs w:val="24"/>
        </w:rPr>
        <w:t>a</w:t>
      </w:r>
      <w:r w:rsidR="008276B3" w:rsidRPr="00D70DCD">
        <w:rPr>
          <w:rFonts w:ascii="Times New Roman" w:hAnsi="Times New Roman" w:cs="Times New Roman"/>
          <w:sz w:val="24"/>
          <w:szCs w:val="24"/>
        </w:rPr>
        <w:t>ution regarding rules of thumb for v</w:t>
      </w:r>
      <w:r w:rsidRPr="00D70DCD">
        <w:rPr>
          <w:rFonts w:ascii="Times New Roman" w:hAnsi="Times New Roman" w:cs="Times New Roman"/>
          <w:sz w:val="24"/>
          <w:szCs w:val="24"/>
        </w:rPr>
        <w:t>ar</w:t>
      </w:r>
      <w:r w:rsidR="008276B3" w:rsidRPr="00D70DCD">
        <w:rPr>
          <w:rFonts w:ascii="Times New Roman" w:hAnsi="Times New Roman" w:cs="Times New Roman"/>
          <w:sz w:val="24"/>
          <w:szCs w:val="24"/>
        </w:rPr>
        <w:t>iance inflation f</w:t>
      </w:r>
      <w:r w:rsidRPr="00D70DCD">
        <w:rPr>
          <w:rFonts w:ascii="Times New Roman" w:hAnsi="Times New Roman" w:cs="Times New Roman"/>
          <w:sz w:val="24"/>
          <w:szCs w:val="24"/>
        </w:rPr>
        <w:t>actors.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Quality &amp; Quantity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41</w:t>
      </w:r>
      <w:r w:rsidRPr="00D70DCD">
        <w:rPr>
          <w:rFonts w:ascii="Times New Roman" w:hAnsi="Times New Roman" w:cs="Times New Roman"/>
          <w:sz w:val="24"/>
          <w:szCs w:val="24"/>
        </w:rPr>
        <w:t>(5), 673–690.</w:t>
      </w:r>
    </w:p>
    <w:p w14:paraId="24529ADE" w14:textId="77777777"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rPr>
      </w:pPr>
      <w:r w:rsidRPr="00D70DCD">
        <w:rPr>
          <w:rFonts w:ascii="Times New Roman" w:eastAsia="Times New Roman" w:hAnsi="Times New Roman" w:cs="Times New Roman"/>
          <w:sz w:val="24"/>
          <w:szCs w:val="24"/>
        </w:rPr>
        <w:t xml:space="preserve">O’Donnell, M. S., &amp; Ignizio, D. A. (2012). </w:t>
      </w:r>
      <w:proofErr w:type="gramStart"/>
      <w:r w:rsidRPr="00D70DCD">
        <w:rPr>
          <w:rFonts w:ascii="Times New Roman" w:eastAsia="Times New Roman" w:hAnsi="Times New Roman" w:cs="Times New Roman"/>
          <w:sz w:val="24"/>
          <w:szCs w:val="24"/>
        </w:rPr>
        <w:t>Bioclimatic predictors for supporting ecological applications in the conterminous United States.</w:t>
      </w:r>
      <w:proofErr w:type="gramEnd"/>
      <w:r w:rsidRPr="00D70DCD">
        <w:rPr>
          <w:rFonts w:ascii="Times New Roman" w:eastAsia="Times New Roman" w:hAnsi="Times New Roman" w:cs="Times New Roman"/>
          <w:sz w:val="24"/>
          <w:szCs w:val="24"/>
        </w:rPr>
        <w:t> </w:t>
      </w:r>
      <w:proofErr w:type="gramStart"/>
      <w:r w:rsidRPr="00D70DCD">
        <w:rPr>
          <w:rFonts w:ascii="Times New Roman" w:eastAsia="Times New Roman" w:hAnsi="Times New Roman" w:cs="Times New Roman"/>
          <w:i/>
          <w:iCs/>
          <w:sz w:val="24"/>
          <w:szCs w:val="24"/>
        </w:rPr>
        <w:t>US Geological Survey Data Series</w:t>
      </w:r>
      <w:r w:rsidRPr="00D70DCD">
        <w:rPr>
          <w:rFonts w:ascii="Times New Roman" w:eastAsia="Times New Roman" w:hAnsi="Times New Roman" w:cs="Times New Roman"/>
          <w:sz w:val="24"/>
          <w:szCs w:val="24"/>
        </w:rPr>
        <w:t>, </w:t>
      </w:r>
      <w:r w:rsidRPr="00D70DCD">
        <w:rPr>
          <w:rFonts w:ascii="Times New Roman" w:eastAsia="Times New Roman" w:hAnsi="Times New Roman" w:cs="Times New Roman"/>
          <w:i/>
          <w:iCs/>
          <w:sz w:val="24"/>
          <w:szCs w:val="24"/>
        </w:rPr>
        <w:t>691</w:t>
      </w:r>
      <w:r w:rsidRPr="00D70DCD">
        <w:rPr>
          <w:rFonts w:ascii="Times New Roman" w:eastAsia="Times New Roman" w:hAnsi="Times New Roman" w:cs="Times New Roman"/>
          <w:sz w:val="24"/>
          <w:szCs w:val="24"/>
        </w:rPr>
        <w:t>(10).</w:t>
      </w:r>
      <w:proofErr w:type="gramEnd"/>
    </w:p>
    <w:p w14:paraId="100BEA6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Pearman, P. B., Guisan, A., Broennimann, O., &amp; Randin, C. F. (2008).</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Niche dynamics in space and time.</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Trends in Ecology &amp; Evolution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23</w:t>
      </w:r>
      <w:r w:rsidRPr="00D70DCD">
        <w:rPr>
          <w:rFonts w:ascii="Times New Roman" w:hAnsi="Times New Roman" w:cs="Times New Roman"/>
          <w:sz w:val="24"/>
          <w:szCs w:val="24"/>
        </w:rPr>
        <w:t>(3), 149–158.</w:t>
      </w:r>
    </w:p>
    <w:p w14:paraId="342D1EC8" w14:textId="36D049E0"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Peterson, A. T. (2003). Predicting the geography of species’ invasions via ecological niche modeling. </w:t>
      </w:r>
      <w:r w:rsidRPr="00D70DCD">
        <w:rPr>
          <w:rFonts w:ascii="Times New Roman" w:hAnsi="Times New Roman" w:cs="Times New Roman"/>
          <w:i/>
          <w:sz w:val="24"/>
          <w:szCs w:val="24"/>
        </w:rPr>
        <w:t xml:space="preserve">The </w:t>
      </w:r>
      <w:r w:rsidR="008276B3" w:rsidRPr="00D70DCD">
        <w:rPr>
          <w:rFonts w:ascii="Times New Roman" w:hAnsi="Times New Roman" w:cs="Times New Roman"/>
          <w:i/>
          <w:sz w:val="24"/>
          <w:szCs w:val="24"/>
        </w:rPr>
        <w:t>Q</w:t>
      </w:r>
      <w:r w:rsidRPr="00D70DCD">
        <w:rPr>
          <w:rFonts w:ascii="Times New Roman" w:hAnsi="Times New Roman" w:cs="Times New Roman"/>
          <w:i/>
          <w:sz w:val="24"/>
          <w:szCs w:val="24"/>
        </w:rPr>
        <w:t>u</w:t>
      </w:r>
      <w:r w:rsidR="008276B3" w:rsidRPr="00D70DCD">
        <w:rPr>
          <w:rFonts w:ascii="Times New Roman" w:hAnsi="Times New Roman" w:cs="Times New Roman"/>
          <w:i/>
          <w:sz w:val="24"/>
          <w:szCs w:val="24"/>
        </w:rPr>
        <w:t>arterly Review of B</w:t>
      </w:r>
      <w:r w:rsidRPr="00D70DCD">
        <w:rPr>
          <w:rFonts w:ascii="Times New Roman" w:hAnsi="Times New Roman" w:cs="Times New Roman"/>
          <w:i/>
          <w:sz w:val="24"/>
          <w:szCs w:val="24"/>
        </w:rPr>
        <w:t>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78</w:t>
      </w:r>
      <w:r w:rsidRPr="00D70DCD">
        <w:rPr>
          <w:rFonts w:ascii="Times New Roman" w:hAnsi="Times New Roman" w:cs="Times New Roman"/>
          <w:sz w:val="24"/>
          <w:szCs w:val="24"/>
        </w:rPr>
        <w:t>(4), 419–433.</w:t>
      </w:r>
    </w:p>
    <w:p w14:paraId="4202A79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Peterson, A. T., Soberon, J., &amp; Sánchez-Cordero, V. (1999).</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Conservatism of Ecological Niches in Evolutionary Time.</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Science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285</w:t>
      </w:r>
      <w:r w:rsidRPr="00D70DCD">
        <w:rPr>
          <w:rFonts w:ascii="Times New Roman" w:hAnsi="Times New Roman" w:cs="Times New Roman"/>
          <w:sz w:val="24"/>
          <w:szCs w:val="24"/>
        </w:rPr>
        <w:t>(5431), 1265–1267.</w:t>
      </w:r>
    </w:p>
    <w:p w14:paraId="7AE30F08"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Phillips, S. J., &amp; Dudík, M. (2008). Modeling of species distributions with Maxent: new extensions and a comprehensive evaluation. </w:t>
      </w:r>
      <w:r w:rsidRPr="00D70DCD">
        <w:rPr>
          <w:rFonts w:ascii="Times New Roman" w:hAnsi="Times New Roman" w:cs="Times New Roman"/>
          <w:i/>
          <w:sz w:val="24"/>
          <w:szCs w:val="24"/>
        </w:rPr>
        <w:t>Ecography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31</w:t>
      </w:r>
      <w:r w:rsidRPr="00D70DCD">
        <w:rPr>
          <w:rFonts w:ascii="Times New Roman" w:hAnsi="Times New Roman" w:cs="Times New Roman"/>
          <w:sz w:val="24"/>
          <w:szCs w:val="24"/>
        </w:rPr>
        <w:t>(2), 161–175.</w:t>
      </w:r>
    </w:p>
    <w:p w14:paraId="73C4B04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Phillips, S. J., Anderson, R. P., &amp; Schapire, R. E. (2006). </w:t>
      </w:r>
      <w:proofErr w:type="gramStart"/>
      <w:r w:rsidRPr="00D70DCD">
        <w:rPr>
          <w:rFonts w:ascii="Times New Roman" w:hAnsi="Times New Roman" w:cs="Times New Roman"/>
          <w:sz w:val="24"/>
          <w:szCs w:val="24"/>
        </w:rPr>
        <w:t>Maximum entropy modeling of species geographic distributions.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190</w:t>
      </w:r>
      <w:r w:rsidRPr="00D70DCD">
        <w:rPr>
          <w:rFonts w:ascii="Times New Roman" w:hAnsi="Times New Roman" w:cs="Times New Roman"/>
          <w:sz w:val="24"/>
          <w:szCs w:val="24"/>
        </w:rPr>
        <w:t>(3-4), 231–259.</w:t>
      </w:r>
    </w:p>
    <w:p w14:paraId="5BAC405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R Core Team.</w:t>
      </w:r>
      <w:proofErr w:type="gramEnd"/>
      <w:r w:rsidRPr="00D70DCD">
        <w:rPr>
          <w:rFonts w:ascii="Times New Roman" w:hAnsi="Times New Roman" w:cs="Times New Roman"/>
          <w:sz w:val="24"/>
          <w:szCs w:val="24"/>
        </w:rPr>
        <w:t xml:space="preserve"> (2016). </w:t>
      </w:r>
      <w:r w:rsidRPr="00D70DCD">
        <w:rPr>
          <w:rFonts w:ascii="Times New Roman" w:hAnsi="Times New Roman" w:cs="Times New Roman"/>
          <w:i/>
          <w:sz w:val="24"/>
          <w:szCs w:val="24"/>
        </w:rPr>
        <w:t>R: A Language and Environment for Statistical Computing</w:t>
      </w:r>
      <w:r w:rsidRPr="00D70DCD">
        <w:rPr>
          <w:rFonts w:ascii="Times New Roman" w:hAnsi="Times New Roman" w:cs="Times New Roman"/>
          <w:sz w:val="24"/>
          <w:szCs w:val="24"/>
        </w:rPr>
        <w:t>. Vienna, Austria: R Foundation for Statistical Computing.</w:t>
      </w:r>
    </w:p>
    <w:p w14:paraId="7A2CC5E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Rezende, V. L., de Oliveira-Filho, A. T., Eisenlohr, P. V., Kamino, L. H. Y., &amp; Vibrans, A. C. (2015). Restricted geographic distribution of tree species calls for urgent conservation efforts in the Subtropical Atlantic Forest. </w:t>
      </w:r>
      <w:r w:rsidRPr="00D70DCD">
        <w:rPr>
          <w:rFonts w:ascii="Times New Roman" w:hAnsi="Times New Roman" w:cs="Times New Roman"/>
          <w:i/>
          <w:sz w:val="24"/>
          <w:szCs w:val="24"/>
        </w:rPr>
        <w:t>Biodiversity and Conservation</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24</w:t>
      </w:r>
      <w:r w:rsidRPr="00D70DCD">
        <w:rPr>
          <w:rFonts w:ascii="Times New Roman" w:hAnsi="Times New Roman" w:cs="Times New Roman"/>
          <w:sz w:val="24"/>
          <w:szCs w:val="24"/>
        </w:rPr>
        <w:t xml:space="preserve">(5), 1057-1071. </w:t>
      </w:r>
    </w:p>
    <w:p w14:paraId="22B23F7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Riahi, K., Rao, S., Krey, V., Cho, C., Chirkov, V., Fischer, G., Kindermann, G., et al. (2011). </w:t>
      </w:r>
      <w:proofErr w:type="gramStart"/>
      <w:r w:rsidRPr="00D70DCD">
        <w:rPr>
          <w:rFonts w:ascii="Times New Roman" w:hAnsi="Times New Roman" w:cs="Times New Roman"/>
          <w:sz w:val="24"/>
          <w:szCs w:val="24"/>
        </w:rPr>
        <w:t>RCP 8.5A scenario of comparatively high greenhouse gas emissions.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Climatic Change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109</w:t>
      </w:r>
      <w:r w:rsidRPr="00D70DCD">
        <w:rPr>
          <w:rFonts w:ascii="Times New Roman" w:hAnsi="Times New Roman" w:cs="Times New Roman"/>
          <w:sz w:val="24"/>
          <w:szCs w:val="24"/>
        </w:rPr>
        <w:t>(1-2), 33–57.</w:t>
      </w:r>
    </w:p>
    <w:p w14:paraId="13AB37D8" w14:textId="3F31B7F5" w:rsidR="00F70FDE" w:rsidRPr="00D70DCD" w:rsidRDefault="00F70FDE"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Ridgeway, G. (2015). </w:t>
      </w:r>
      <w:proofErr w:type="gramStart"/>
      <w:r w:rsidRPr="00D70DCD">
        <w:rPr>
          <w:rFonts w:ascii="Times New Roman" w:hAnsi="Times New Roman" w:cs="Times New Roman"/>
          <w:sz w:val="24"/>
          <w:szCs w:val="24"/>
        </w:rPr>
        <w:t>gbm</w:t>
      </w:r>
      <w:proofErr w:type="gramEnd"/>
      <w:r w:rsidRPr="00D70DCD">
        <w:rPr>
          <w:rFonts w:ascii="Times New Roman" w:hAnsi="Times New Roman" w:cs="Times New Roman"/>
          <w:sz w:val="24"/>
          <w:szCs w:val="24"/>
        </w:rPr>
        <w:t xml:space="preserve">: Generalized Boosted Regression Models. </w:t>
      </w:r>
      <w:proofErr w:type="gramStart"/>
      <w:r w:rsidRPr="00D70DCD">
        <w:rPr>
          <w:rFonts w:ascii="Times New Roman" w:hAnsi="Times New Roman" w:cs="Times New Roman"/>
          <w:sz w:val="24"/>
          <w:szCs w:val="24"/>
        </w:rPr>
        <w:t>R package version 2.1.1.</w:t>
      </w:r>
      <w:proofErr w:type="gramEnd"/>
      <w:r w:rsidRPr="00D70DCD">
        <w:rPr>
          <w:rFonts w:ascii="Times New Roman" w:hAnsi="Times New Roman" w:cs="Times New Roman"/>
          <w:sz w:val="24"/>
          <w:szCs w:val="24"/>
        </w:rPr>
        <w:t xml:space="preserve"> https://CRAN.R-project.org/package=gbm</w:t>
      </w:r>
    </w:p>
    <w:p w14:paraId="2B3A53F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Root, T. L., MacMynowski, D. P., Mastrandrea, M. D., &amp; Schneider, S. H. (2005). Human-modified temperatures induce species changes: joint attribution. </w:t>
      </w:r>
      <w:proofErr w:type="gramStart"/>
      <w:r w:rsidRPr="00D70DCD">
        <w:rPr>
          <w:rFonts w:ascii="Times New Roman" w:eastAsia="Times New Roman" w:hAnsi="Times New Roman" w:cs="Times New Roman"/>
          <w:i/>
          <w:iCs/>
          <w:sz w:val="24"/>
          <w:szCs w:val="24"/>
          <w:shd w:val="clear" w:color="auto" w:fill="FFFFFF"/>
        </w:rPr>
        <w:t>Proceedings of the National Academy of Sciences of the United States of America</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102</w:t>
      </w:r>
      <w:r w:rsidRPr="00D70DCD">
        <w:rPr>
          <w:rFonts w:ascii="Times New Roman" w:eastAsia="Times New Roman" w:hAnsi="Times New Roman" w:cs="Times New Roman"/>
          <w:sz w:val="24"/>
          <w:szCs w:val="24"/>
          <w:shd w:val="clear" w:color="auto" w:fill="FFFFFF"/>
        </w:rPr>
        <w:t>(21), 7465-7469.</w:t>
      </w:r>
      <w:proofErr w:type="gramEnd"/>
    </w:p>
    <w:p w14:paraId="77B4BF83" w14:textId="2B78FC81"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Rosson, M. B. (2002).</w:t>
      </w:r>
      <w:proofErr w:type="gramEnd"/>
      <w:r w:rsidRPr="00D70DCD">
        <w:rPr>
          <w:rFonts w:ascii="Times New Roman" w:hAnsi="Times New Roman" w:cs="Times New Roman"/>
          <w:sz w:val="24"/>
          <w:szCs w:val="24"/>
        </w:rPr>
        <w:t xml:space="preserve"> Scenario-</w:t>
      </w:r>
      <w:r w:rsidR="008276B3" w:rsidRPr="00D70DCD">
        <w:rPr>
          <w:rFonts w:ascii="Times New Roman" w:hAnsi="Times New Roman" w:cs="Times New Roman"/>
          <w:sz w:val="24"/>
          <w:szCs w:val="24"/>
        </w:rPr>
        <w:t>b</w:t>
      </w:r>
      <w:r w:rsidRPr="00D70DCD">
        <w:rPr>
          <w:rFonts w:ascii="Times New Roman" w:hAnsi="Times New Roman" w:cs="Times New Roman"/>
          <w:sz w:val="24"/>
          <w:szCs w:val="24"/>
        </w:rPr>
        <w:t>a</w:t>
      </w:r>
      <w:r w:rsidR="008276B3" w:rsidRPr="00D70DCD">
        <w:rPr>
          <w:rFonts w:ascii="Times New Roman" w:hAnsi="Times New Roman" w:cs="Times New Roman"/>
          <w:sz w:val="24"/>
          <w:szCs w:val="24"/>
        </w:rPr>
        <w:t>sed d</w:t>
      </w:r>
      <w:r w:rsidRPr="00D70DCD">
        <w:rPr>
          <w:rFonts w:ascii="Times New Roman" w:hAnsi="Times New Roman" w:cs="Times New Roman"/>
          <w:sz w:val="24"/>
          <w:szCs w:val="24"/>
        </w:rPr>
        <w:t xml:space="preserve">esign. In J. Jacko &amp; A. Sears (Eds.), </w:t>
      </w:r>
      <w:r w:rsidRPr="00D70DCD">
        <w:rPr>
          <w:rFonts w:ascii="Times New Roman" w:hAnsi="Times New Roman" w:cs="Times New Roman"/>
          <w:i/>
          <w:sz w:val="24"/>
          <w:szCs w:val="24"/>
        </w:rPr>
        <w:t xml:space="preserve">The </w:t>
      </w:r>
      <w:r w:rsidR="008276B3" w:rsidRPr="00D70DCD">
        <w:rPr>
          <w:rFonts w:ascii="Times New Roman" w:hAnsi="Times New Roman" w:cs="Times New Roman"/>
          <w:i/>
          <w:sz w:val="24"/>
          <w:szCs w:val="24"/>
        </w:rPr>
        <w:t>H</w:t>
      </w:r>
      <w:r w:rsidRPr="00D70DCD">
        <w:rPr>
          <w:rFonts w:ascii="Times New Roman" w:hAnsi="Times New Roman" w:cs="Times New Roman"/>
          <w:i/>
          <w:sz w:val="24"/>
          <w:szCs w:val="24"/>
        </w:rPr>
        <w:t>u</w:t>
      </w:r>
      <w:r w:rsidR="008276B3" w:rsidRPr="00D70DCD">
        <w:rPr>
          <w:rFonts w:ascii="Times New Roman" w:hAnsi="Times New Roman" w:cs="Times New Roman"/>
          <w:i/>
          <w:sz w:val="24"/>
          <w:szCs w:val="24"/>
        </w:rPr>
        <w:t>man-Computer Interaction Handbook: Fundamentals, Evolving Technology and Emerging A</w:t>
      </w:r>
      <w:r w:rsidRPr="00D70DCD">
        <w:rPr>
          <w:rFonts w:ascii="Times New Roman" w:hAnsi="Times New Roman" w:cs="Times New Roman"/>
          <w:i/>
          <w:sz w:val="24"/>
          <w:szCs w:val="24"/>
        </w:rPr>
        <w:t>pplications</w:t>
      </w:r>
      <w:r w:rsidRPr="00D70DCD">
        <w:rPr>
          <w:rFonts w:ascii="Times New Roman" w:hAnsi="Times New Roman" w:cs="Times New Roman"/>
          <w:sz w:val="24"/>
          <w:szCs w:val="24"/>
        </w:rPr>
        <w:t xml:space="preserve"> (pp. 1032–1050). CRC Press.</w:t>
      </w:r>
    </w:p>
    <w:p w14:paraId="6C24040A" w14:textId="77777777"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eastAsia="Times New Roman" w:hAnsi="Times New Roman" w:cs="Times New Roman"/>
          <w:sz w:val="24"/>
          <w:szCs w:val="24"/>
          <w:shd w:val="clear" w:color="auto" w:fill="FFFFFF"/>
        </w:rPr>
        <w:t>Roth, R. E. (2013). Interactive maps: What we know and what we need to know. </w:t>
      </w:r>
      <w:proofErr w:type="gramStart"/>
      <w:r w:rsidRPr="00D70DCD">
        <w:rPr>
          <w:rFonts w:ascii="Times New Roman" w:eastAsia="Times New Roman" w:hAnsi="Times New Roman" w:cs="Times New Roman"/>
          <w:i/>
          <w:iCs/>
          <w:sz w:val="24"/>
          <w:szCs w:val="24"/>
          <w:shd w:val="clear" w:color="auto" w:fill="FFFFFF"/>
        </w:rPr>
        <w:t>Journal of Spatial Information Science</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2013</w:t>
      </w:r>
      <w:r w:rsidRPr="00D70DCD">
        <w:rPr>
          <w:rFonts w:ascii="Times New Roman" w:eastAsia="Times New Roman" w:hAnsi="Times New Roman" w:cs="Times New Roman"/>
          <w:sz w:val="24"/>
          <w:szCs w:val="24"/>
          <w:shd w:val="clear" w:color="auto" w:fill="FFFFFF"/>
        </w:rPr>
        <w:t>(6), 59-115.</w:t>
      </w:r>
      <w:proofErr w:type="gramEnd"/>
    </w:p>
    <w:p w14:paraId="7348281B" w14:textId="32378254" w:rsidR="00575B29" w:rsidRPr="00D70DCD" w:rsidRDefault="00575B29"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hAnsi="Times New Roman" w:cs="Times New Roman"/>
          <w:sz w:val="24"/>
          <w:szCs w:val="24"/>
        </w:rPr>
        <w:t xml:space="preserve">Rousseeuw, P. J. (1987). Silhouettes: a graphical aid to the interpretation and validation of cluster analysis. </w:t>
      </w:r>
      <w:r w:rsidRPr="00D70DCD">
        <w:rPr>
          <w:rFonts w:ascii="Times New Roman" w:hAnsi="Times New Roman" w:cs="Times New Roman"/>
          <w:i/>
          <w:iCs/>
          <w:sz w:val="24"/>
          <w:szCs w:val="24"/>
        </w:rPr>
        <w:t>Journal of Computational and Applied Mathematics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20</w:t>
      </w:r>
      <w:r w:rsidRPr="00D70DCD">
        <w:rPr>
          <w:rFonts w:ascii="Times New Roman" w:hAnsi="Times New Roman" w:cs="Times New Roman"/>
          <w:sz w:val="24"/>
          <w:szCs w:val="24"/>
        </w:rPr>
        <w:t>, 53–65. http://doi.org/10.1016/0377-0427(</w:t>
      </w:r>
      <w:proofErr w:type="gramStart"/>
      <w:r w:rsidRPr="00D70DCD">
        <w:rPr>
          <w:rFonts w:ascii="Times New Roman" w:hAnsi="Times New Roman" w:cs="Times New Roman"/>
          <w:sz w:val="24"/>
          <w:szCs w:val="24"/>
        </w:rPr>
        <w:t>87)90125</w:t>
      </w:r>
      <w:proofErr w:type="gramEnd"/>
      <w:r w:rsidRPr="00D70DCD">
        <w:rPr>
          <w:rFonts w:ascii="Times New Roman" w:hAnsi="Times New Roman" w:cs="Times New Roman"/>
          <w:sz w:val="24"/>
          <w:szCs w:val="24"/>
        </w:rPr>
        <w:t>-7</w:t>
      </w:r>
    </w:p>
    <w:p w14:paraId="3CBBF2C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 xml:space="preserve">Sadjadi, S. M., Shimizu, S., Figueroa, J., Rangaswami, R., Delgado, J., Duran, H., &amp; Collazo-Mojica, X. J. (2008). </w:t>
      </w:r>
      <w:proofErr w:type="gramStart"/>
      <w:r w:rsidRPr="00D70DCD">
        <w:rPr>
          <w:rFonts w:ascii="Times New Roman" w:eastAsia="Times New Roman" w:hAnsi="Times New Roman" w:cs="Times New Roman"/>
          <w:sz w:val="24"/>
          <w:szCs w:val="24"/>
          <w:shd w:val="clear" w:color="auto" w:fill="FFFFFF"/>
        </w:rPr>
        <w:t>A modeling approach for estimating execution time of long-running scientific applications.</w:t>
      </w:r>
      <w:proofErr w:type="gramEnd"/>
      <w:r w:rsidRPr="00D70DCD">
        <w:rPr>
          <w:rFonts w:ascii="Times New Roman" w:eastAsia="Times New Roman" w:hAnsi="Times New Roman" w:cs="Times New Roman"/>
          <w:sz w:val="24"/>
          <w:szCs w:val="24"/>
          <w:shd w:val="clear" w:color="auto" w:fill="FFFFFF"/>
        </w:rPr>
        <w:t xml:space="preserve"> In </w:t>
      </w:r>
      <w:r w:rsidRPr="00D70DCD">
        <w:rPr>
          <w:rFonts w:ascii="Times New Roman" w:eastAsia="Times New Roman" w:hAnsi="Times New Roman" w:cs="Times New Roman"/>
          <w:i/>
          <w:iCs/>
          <w:sz w:val="24"/>
          <w:szCs w:val="24"/>
          <w:shd w:val="clear" w:color="auto" w:fill="FFFFFF"/>
        </w:rPr>
        <w:t xml:space="preserve">Parallel and Distributed Processing, 2008. IPDPS 2008. </w:t>
      </w:r>
      <w:proofErr w:type="gramStart"/>
      <w:r w:rsidRPr="00D70DCD">
        <w:rPr>
          <w:rFonts w:ascii="Times New Roman" w:eastAsia="Times New Roman" w:hAnsi="Times New Roman" w:cs="Times New Roman"/>
          <w:i/>
          <w:iCs/>
          <w:sz w:val="24"/>
          <w:szCs w:val="24"/>
          <w:shd w:val="clear" w:color="auto" w:fill="FFFFFF"/>
        </w:rPr>
        <w:t>IEEE International Symposium on</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sz w:val="24"/>
          <w:szCs w:val="24"/>
          <w:shd w:val="clear" w:color="auto" w:fill="FFFFFF"/>
        </w:rPr>
        <w:t>IEEE</w:t>
      </w:r>
      <w:r w:rsidRPr="00D70DCD">
        <w:rPr>
          <w:rFonts w:ascii="Times New Roman" w:eastAsia="Times New Roman" w:hAnsi="Times New Roman" w:cs="Times New Roman"/>
          <w:sz w:val="24"/>
          <w:szCs w:val="24"/>
          <w:shd w:val="clear" w:color="auto" w:fill="FFFFFF"/>
        </w:rPr>
        <w:t xml:space="preserve"> (pp. 1-8).</w:t>
      </w:r>
      <w:proofErr w:type="gramEnd"/>
    </w:p>
    <w:p w14:paraId="115DEC4D" w14:textId="0A248BEF"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Salisbury, E. J. (1926). </w:t>
      </w:r>
      <w:proofErr w:type="gramStart"/>
      <w:r w:rsidRPr="00D70DCD">
        <w:rPr>
          <w:rFonts w:ascii="Times New Roman" w:hAnsi="Times New Roman" w:cs="Times New Roman"/>
          <w:sz w:val="24"/>
          <w:szCs w:val="24"/>
        </w:rPr>
        <w:t xml:space="preserve">The </w:t>
      </w:r>
      <w:r w:rsidR="008276B3" w:rsidRPr="00D70DCD">
        <w:rPr>
          <w:rFonts w:ascii="Times New Roman" w:hAnsi="Times New Roman" w:cs="Times New Roman"/>
          <w:sz w:val="24"/>
          <w:szCs w:val="24"/>
        </w:rPr>
        <w:t>g</w:t>
      </w:r>
      <w:r w:rsidRPr="00D70DCD">
        <w:rPr>
          <w:rFonts w:ascii="Times New Roman" w:hAnsi="Times New Roman" w:cs="Times New Roman"/>
          <w:sz w:val="24"/>
          <w:szCs w:val="24"/>
        </w:rPr>
        <w:t>e</w:t>
      </w:r>
      <w:r w:rsidR="008276B3" w:rsidRPr="00D70DCD">
        <w:rPr>
          <w:rFonts w:ascii="Times New Roman" w:hAnsi="Times New Roman" w:cs="Times New Roman"/>
          <w:sz w:val="24"/>
          <w:szCs w:val="24"/>
        </w:rPr>
        <w:t>ographical distribution of plants in relation to climatic f</w:t>
      </w:r>
      <w:r w:rsidRPr="00D70DCD">
        <w:rPr>
          <w:rFonts w:ascii="Times New Roman" w:hAnsi="Times New Roman" w:cs="Times New Roman"/>
          <w:sz w:val="24"/>
          <w:szCs w:val="24"/>
        </w:rPr>
        <w:t>actors.</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i/>
          <w:sz w:val="24"/>
          <w:szCs w:val="24"/>
        </w:rPr>
        <w:t>The Geographical Journal</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67</w:t>
      </w:r>
      <w:r w:rsidRPr="00D70DCD">
        <w:rPr>
          <w:rFonts w:ascii="Times New Roman" w:hAnsi="Times New Roman" w:cs="Times New Roman"/>
          <w:sz w:val="24"/>
          <w:szCs w:val="24"/>
        </w:rPr>
        <w:t>(4), 312-335.</w:t>
      </w:r>
      <w:proofErr w:type="gramEnd"/>
    </w:p>
    <w:p w14:paraId="5B3F134C"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Schatz, M. C., Langmead, B., &amp; Salzberg, S. L. (2010).</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Cloud computing and the DNA data race.</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Nature Biotechnology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28</w:t>
      </w:r>
      <w:r w:rsidRPr="00D70DCD">
        <w:rPr>
          <w:rFonts w:ascii="Times New Roman" w:hAnsi="Times New Roman" w:cs="Times New Roman"/>
          <w:sz w:val="24"/>
          <w:szCs w:val="24"/>
        </w:rPr>
        <w:t>(7), 691–693.</w:t>
      </w:r>
    </w:p>
    <w:p w14:paraId="7E4A2FE4" w14:textId="77777777" w:rsidR="00FE3528" w:rsidRDefault="008268BD" w:rsidP="00FE3528">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eastAsia="Times New Roman" w:hAnsi="Times New Roman" w:cs="Times New Roman"/>
          <w:sz w:val="24"/>
          <w:szCs w:val="24"/>
          <w:shd w:val="clear" w:color="auto" w:fill="FFFFFF"/>
        </w:rPr>
        <w:t>Schimel, D., M. Keller, P. Duffy, L. Alves, S. Aulenbach, W. Gram, B. Johnson et al. "The NEON strategy: Enabling continental scale ecological forecasting." </w:t>
      </w:r>
      <w:r w:rsidRPr="00D70DCD">
        <w:rPr>
          <w:rFonts w:ascii="Times New Roman" w:eastAsia="Times New Roman" w:hAnsi="Times New Roman" w:cs="Times New Roman"/>
          <w:i/>
          <w:iCs/>
          <w:sz w:val="24"/>
          <w:szCs w:val="24"/>
          <w:shd w:val="clear" w:color="auto" w:fill="FFFFFF"/>
        </w:rPr>
        <w:t>NEON Inc., Boulder, CO</w:t>
      </w:r>
      <w:r w:rsidRPr="00D70DCD">
        <w:rPr>
          <w:rFonts w:ascii="Times New Roman" w:eastAsia="Times New Roman" w:hAnsi="Times New Roman" w:cs="Times New Roman"/>
          <w:sz w:val="24"/>
          <w:szCs w:val="24"/>
          <w:shd w:val="clear" w:color="auto" w:fill="FFFFFF"/>
        </w:rPr>
        <w:t> (2009).</w:t>
      </w:r>
    </w:p>
    <w:p w14:paraId="3DD4FBBE" w14:textId="7F1C2CB8" w:rsidR="008276B3" w:rsidRPr="00FE3528" w:rsidRDefault="008276B3" w:rsidP="00FE3528">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eastAsia="Times New Roman" w:hAnsi="Times New Roman" w:cs="Times New Roman"/>
          <w:color w:val="222222"/>
          <w:sz w:val="24"/>
          <w:szCs w:val="24"/>
          <w:shd w:val="clear" w:color="auto" w:fill="FFFFFF"/>
        </w:rPr>
        <w:t>Schnase, J. L., Duffy, D. Q., McInerney, M. A., Webster, W. P., &amp; Lee, T. J. (2016). </w:t>
      </w:r>
      <w:proofErr w:type="gramStart"/>
      <w:r w:rsidRPr="00D70DCD">
        <w:rPr>
          <w:rFonts w:ascii="Times New Roman" w:eastAsia="Times New Roman" w:hAnsi="Times New Roman" w:cs="Times New Roman"/>
          <w:i/>
          <w:iCs/>
          <w:color w:val="222222"/>
          <w:sz w:val="24"/>
          <w:szCs w:val="24"/>
          <w:shd w:val="clear" w:color="auto" w:fill="FFFFFF"/>
        </w:rPr>
        <w:t>Climate analytics as a service</w:t>
      </w:r>
      <w:r w:rsidRPr="00D70DCD">
        <w:rPr>
          <w:rFonts w:ascii="Times New Roman" w:eastAsia="Times New Roman" w:hAnsi="Times New Roman" w:cs="Times New Roman"/>
          <w:color w:val="222222"/>
          <w:sz w:val="24"/>
          <w:szCs w:val="24"/>
          <w:shd w:val="clear" w:color="auto" w:fill="FFFFFF"/>
        </w:rPr>
        <w:t>.</w:t>
      </w:r>
      <w:proofErr w:type="gramEnd"/>
      <w:r w:rsidRPr="00D70DCD">
        <w:rPr>
          <w:rFonts w:ascii="Times New Roman" w:eastAsia="Times New Roman" w:hAnsi="Times New Roman" w:cs="Times New Roman"/>
          <w:color w:val="222222"/>
          <w:sz w:val="24"/>
          <w:szCs w:val="24"/>
          <w:shd w:val="clear" w:color="auto" w:fill="FFFFFF"/>
        </w:rPr>
        <w:t xml:space="preserve"> New York: Elsevier.</w:t>
      </w:r>
    </w:p>
    <w:p w14:paraId="40EB08C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Schnase, J. L., Duffy, D. Q., Tamkin, G. S., Nadeau, D., Thompson, J. H., Grieg, C. M., McInerney, M. A., et al. (2014b). MERRA Analytic Services: Meeting the Big Data challenges of climate science through cloud-enabled Climate Analytics-as-a-Service. </w:t>
      </w:r>
      <w:proofErr w:type="gramStart"/>
      <w:r w:rsidRPr="00D70DCD">
        <w:rPr>
          <w:rFonts w:ascii="Times New Roman" w:hAnsi="Times New Roman" w:cs="Times New Roman"/>
          <w:i/>
          <w:sz w:val="24"/>
          <w:szCs w:val="24"/>
        </w:rPr>
        <w:t>Computers, Environment and Urban Systems</w:t>
      </w:r>
      <w:r w:rsidRPr="00D70DCD">
        <w:rPr>
          <w:rFonts w:ascii="Times New Roman" w:hAnsi="Times New Roman" w:cs="Times New Roman"/>
          <w:sz w:val="24"/>
          <w:szCs w:val="24"/>
        </w:rPr>
        <w:t>, 198-211.</w:t>
      </w:r>
      <w:proofErr w:type="gramEnd"/>
    </w:p>
    <w:p w14:paraId="13BD78F7"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 xml:space="preserve">Simon, H. A. (1986). </w:t>
      </w:r>
      <w:proofErr w:type="gramStart"/>
      <w:r w:rsidRPr="00D70DCD">
        <w:rPr>
          <w:rFonts w:ascii="Times New Roman" w:eastAsia="Times New Roman" w:hAnsi="Times New Roman" w:cs="Times New Roman"/>
          <w:sz w:val="24"/>
          <w:szCs w:val="24"/>
          <w:shd w:val="clear" w:color="auto" w:fill="FFFFFF"/>
        </w:rPr>
        <w:t>Rationality in psychology and economics.</w:t>
      </w:r>
      <w:proofErr w:type="gramEnd"/>
      <w:r w:rsidRPr="00D70DCD">
        <w:rPr>
          <w:rFonts w:ascii="Times New Roman" w:eastAsia="Times New Roman" w:hAnsi="Times New Roman" w:cs="Times New Roman"/>
          <w:sz w:val="24"/>
          <w:szCs w:val="24"/>
          <w:shd w:val="clear" w:color="auto" w:fill="FFFFFF"/>
        </w:rPr>
        <w:t> </w:t>
      </w:r>
      <w:proofErr w:type="gramStart"/>
      <w:r w:rsidRPr="00D70DCD">
        <w:rPr>
          <w:rFonts w:ascii="Times New Roman" w:eastAsia="Times New Roman" w:hAnsi="Times New Roman" w:cs="Times New Roman"/>
          <w:i/>
          <w:iCs/>
          <w:sz w:val="24"/>
          <w:szCs w:val="24"/>
          <w:shd w:val="clear" w:color="auto" w:fill="FFFFFF"/>
        </w:rPr>
        <w:t>Journal of Business</w:t>
      </w:r>
      <w:r w:rsidRPr="00D70DCD">
        <w:rPr>
          <w:rFonts w:ascii="Times New Roman" w:eastAsia="Times New Roman" w:hAnsi="Times New Roman" w:cs="Times New Roman"/>
          <w:sz w:val="24"/>
          <w:szCs w:val="24"/>
          <w:shd w:val="clear" w:color="auto" w:fill="FFFFFF"/>
        </w:rPr>
        <w:t>, S209-S224.</w:t>
      </w:r>
      <w:proofErr w:type="gramEnd"/>
    </w:p>
    <w:p w14:paraId="66D6630F"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Smith, S. E., Mendoza, M. G., Zúñiga, G., Halbrook, K., Hayes, J. L., &amp; Byrne, D. N. (2013). Predicting the distribution of a novel bark beetle and its pine hosts under future climate conditions. </w:t>
      </w:r>
      <w:r w:rsidRPr="00D70DCD">
        <w:rPr>
          <w:rFonts w:ascii="Times New Roman" w:hAnsi="Times New Roman" w:cs="Times New Roman"/>
          <w:i/>
          <w:sz w:val="24"/>
          <w:szCs w:val="24"/>
        </w:rPr>
        <w:t>Agricultural and Forest Entomology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15</w:t>
      </w:r>
      <w:r w:rsidRPr="00D70DCD">
        <w:rPr>
          <w:rFonts w:ascii="Times New Roman" w:hAnsi="Times New Roman" w:cs="Times New Roman"/>
          <w:sz w:val="24"/>
          <w:szCs w:val="24"/>
        </w:rPr>
        <w:t>(2), 212–226.</w:t>
      </w:r>
    </w:p>
    <w:p w14:paraId="49A333A7" w14:textId="77777777"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eastAsia="Times New Roman" w:hAnsi="Times New Roman" w:cs="Times New Roman"/>
          <w:sz w:val="24"/>
          <w:szCs w:val="24"/>
          <w:shd w:val="clear" w:color="auto" w:fill="FFFFFF"/>
        </w:rPr>
        <w:t xml:space="preserve">Snijders, C., Matzat, U., &amp; Reips, U. D. (2012). " Big Data": big gaps of knowledge in the field of </w:t>
      </w:r>
      <w:proofErr w:type="gramStart"/>
      <w:r w:rsidRPr="00D70DCD">
        <w:rPr>
          <w:rFonts w:ascii="Times New Roman" w:eastAsia="Times New Roman" w:hAnsi="Times New Roman" w:cs="Times New Roman"/>
          <w:sz w:val="24"/>
          <w:szCs w:val="24"/>
          <w:shd w:val="clear" w:color="auto" w:fill="FFFFFF"/>
        </w:rPr>
        <w:t>internet</w:t>
      </w:r>
      <w:proofErr w:type="gramEnd"/>
      <w:r w:rsidRPr="00D70DCD">
        <w:rPr>
          <w:rFonts w:ascii="Times New Roman" w:eastAsia="Times New Roman" w:hAnsi="Times New Roman" w:cs="Times New Roman"/>
          <w:sz w:val="24"/>
          <w:szCs w:val="24"/>
          <w:shd w:val="clear" w:color="auto" w:fill="FFFFFF"/>
        </w:rPr>
        <w:t xml:space="preserve"> science. </w:t>
      </w:r>
      <w:proofErr w:type="gramStart"/>
      <w:r w:rsidRPr="00D70DCD">
        <w:rPr>
          <w:rFonts w:ascii="Times New Roman" w:eastAsia="Times New Roman" w:hAnsi="Times New Roman" w:cs="Times New Roman"/>
          <w:i/>
          <w:iCs/>
          <w:sz w:val="24"/>
          <w:szCs w:val="24"/>
          <w:shd w:val="clear" w:color="auto" w:fill="FFFFFF"/>
        </w:rPr>
        <w:t>International Journal of Internet Science</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7</w:t>
      </w:r>
      <w:r w:rsidRPr="00D70DCD">
        <w:rPr>
          <w:rFonts w:ascii="Times New Roman" w:eastAsia="Times New Roman" w:hAnsi="Times New Roman" w:cs="Times New Roman"/>
          <w:sz w:val="24"/>
          <w:szCs w:val="24"/>
          <w:shd w:val="clear" w:color="auto" w:fill="FFFFFF"/>
        </w:rPr>
        <w:t>(1), 1-5.</w:t>
      </w:r>
      <w:proofErr w:type="gramEnd"/>
    </w:p>
    <w:p w14:paraId="15017B84"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Soberón, J., &amp; Peterson, T. (2004). Biodiversity informatics: managing and applying primary biodiversity data. </w:t>
      </w:r>
      <w:r w:rsidRPr="00D70DCD">
        <w:rPr>
          <w:rFonts w:ascii="Times New Roman" w:eastAsia="Times New Roman" w:hAnsi="Times New Roman" w:cs="Times New Roman"/>
          <w:i/>
          <w:iCs/>
          <w:sz w:val="24"/>
          <w:szCs w:val="24"/>
          <w:shd w:val="clear" w:color="auto" w:fill="FFFFFF"/>
        </w:rPr>
        <w:t>Philosophical Transactions of the Royal Society of London B: Biological Sciences</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359</w:t>
      </w:r>
      <w:r w:rsidRPr="00D70DCD">
        <w:rPr>
          <w:rFonts w:ascii="Times New Roman" w:eastAsia="Times New Roman" w:hAnsi="Times New Roman" w:cs="Times New Roman"/>
          <w:sz w:val="24"/>
          <w:szCs w:val="24"/>
          <w:shd w:val="clear" w:color="auto" w:fill="FFFFFF"/>
        </w:rPr>
        <w:t>(1444), 689-698.</w:t>
      </w:r>
    </w:p>
    <w:p w14:paraId="6B3B9C7C" w14:textId="77777777" w:rsidR="00FE3528" w:rsidRDefault="008268BD" w:rsidP="00FE3528">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Soberón, J., &amp; Peterson, A. T. (2005). </w:t>
      </w:r>
      <w:proofErr w:type="gramStart"/>
      <w:r w:rsidRPr="00D70DCD">
        <w:rPr>
          <w:rFonts w:ascii="Times New Roman" w:hAnsi="Times New Roman" w:cs="Times New Roman"/>
          <w:sz w:val="24"/>
          <w:szCs w:val="24"/>
        </w:rPr>
        <w:t>Interpretation of Models of Fundamental Ecological Niches and Species Distributional Areas.</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i/>
          <w:sz w:val="24"/>
          <w:szCs w:val="24"/>
        </w:rPr>
        <w:t>Biodiversity Informatics</w:t>
      </w:r>
      <w:r w:rsidR="008276B3" w:rsidRPr="00D70DCD">
        <w:rPr>
          <w:rFonts w:ascii="Times New Roman" w:hAnsi="Times New Roman" w:cs="Times New Roman"/>
          <w:i/>
          <w:sz w:val="24"/>
          <w:szCs w:val="24"/>
        </w:rPr>
        <w:t xml:space="preserve"> (2) 1-10</w:t>
      </w:r>
      <w:r w:rsidRPr="00D70DCD">
        <w:rPr>
          <w:rFonts w:ascii="Times New Roman" w:hAnsi="Times New Roman" w:cs="Times New Roman"/>
          <w:sz w:val="24"/>
          <w:szCs w:val="24"/>
        </w:rPr>
        <w:t>.</w:t>
      </w:r>
      <w:proofErr w:type="gramEnd"/>
    </w:p>
    <w:p w14:paraId="24C83CC1" w14:textId="68EF32DC" w:rsidR="008268BD" w:rsidRPr="00FE3528" w:rsidRDefault="008268BD" w:rsidP="00FE3528">
      <w:pPr>
        <w:pStyle w:val="Bibliography"/>
        <w:spacing w:after="120" w:line="240" w:lineRule="auto"/>
        <w:ind w:left="720" w:hanging="720"/>
        <w:rPr>
          <w:rFonts w:ascii="Times New Roman" w:hAnsi="Times New Roman" w:cs="Times New Roman"/>
          <w:sz w:val="24"/>
          <w:szCs w:val="24"/>
        </w:rPr>
      </w:pPr>
      <w:bookmarkStart w:id="213" w:name="_GoBack"/>
      <w:bookmarkEnd w:id="213"/>
      <w:r w:rsidRPr="00D70DCD">
        <w:rPr>
          <w:rFonts w:ascii="Times New Roman" w:hAnsi="Times New Roman" w:cs="Times New Roman"/>
          <w:sz w:val="24"/>
          <w:szCs w:val="24"/>
        </w:rPr>
        <w:t xml:space="preserve">Soberón, J., Arriaga, L., &amp; Lara, L. (2002). </w:t>
      </w:r>
      <w:proofErr w:type="gramStart"/>
      <w:r w:rsidRPr="00D70DCD">
        <w:rPr>
          <w:rFonts w:ascii="Times New Roman" w:hAnsi="Times New Roman" w:cs="Times New Roman"/>
          <w:sz w:val="24"/>
          <w:szCs w:val="24"/>
        </w:rPr>
        <w:t>Issues of quality control in large, mixed-origin entomological databases.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 xml:space="preserve">Towards a </w:t>
      </w:r>
      <w:r w:rsidR="008276B3" w:rsidRPr="00D70DCD">
        <w:rPr>
          <w:rFonts w:ascii="Times New Roman" w:hAnsi="Times New Roman" w:cs="Times New Roman"/>
          <w:i/>
          <w:sz w:val="24"/>
          <w:szCs w:val="24"/>
        </w:rPr>
        <w:t>G</w:t>
      </w:r>
      <w:r w:rsidRPr="00D70DCD">
        <w:rPr>
          <w:rFonts w:ascii="Times New Roman" w:hAnsi="Times New Roman" w:cs="Times New Roman"/>
          <w:i/>
          <w:sz w:val="24"/>
          <w:szCs w:val="24"/>
        </w:rPr>
        <w:t>l</w:t>
      </w:r>
      <w:r w:rsidR="008276B3" w:rsidRPr="00D70DCD">
        <w:rPr>
          <w:rFonts w:ascii="Times New Roman" w:hAnsi="Times New Roman" w:cs="Times New Roman"/>
          <w:i/>
          <w:sz w:val="24"/>
          <w:szCs w:val="24"/>
        </w:rPr>
        <w:t>obal Biological Information I</w:t>
      </w:r>
      <w:r w:rsidRPr="00D70DCD">
        <w:rPr>
          <w:rFonts w:ascii="Times New Roman" w:hAnsi="Times New Roman" w:cs="Times New Roman"/>
          <w:i/>
          <w:sz w:val="24"/>
          <w:szCs w:val="24"/>
        </w:rPr>
        <w:t>nfrastructure</w:t>
      </w:r>
      <w:r w:rsidRPr="00D70DCD">
        <w:rPr>
          <w:rFonts w:ascii="Times New Roman" w:hAnsi="Times New Roman" w:cs="Times New Roman"/>
          <w:sz w:val="24"/>
          <w:szCs w:val="24"/>
        </w:rPr>
        <w:t>,</w:t>
      </w:r>
      <w:r w:rsidR="008276B3" w:rsidRPr="00D70DCD">
        <w:rPr>
          <w:rFonts w:ascii="Times New Roman" w:hAnsi="Times New Roman" w:cs="Times New Roman"/>
          <w:sz w:val="24"/>
          <w:szCs w:val="24"/>
        </w:rPr>
        <w:t xml:space="preserve"> </w:t>
      </w:r>
      <w:r w:rsidR="008276B3" w:rsidRPr="00D70DCD">
        <w:rPr>
          <w:rFonts w:ascii="Times New Roman" w:eastAsia="Times New Roman" w:hAnsi="Times New Roman" w:cs="Times New Roman"/>
          <w:sz w:val="24"/>
          <w:szCs w:val="24"/>
        </w:rPr>
        <w:t>Saarenmaa H. and Nielsen, E.S. Eds. European Environment Agency</w:t>
      </w:r>
      <w:r w:rsidRPr="00D70DCD">
        <w:rPr>
          <w:rFonts w:ascii="Times New Roman" w:hAnsi="Times New Roman" w:cs="Times New Roman"/>
          <w:sz w:val="24"/>
          <w:szCs w:val="24"/>
        </w:rPr>
        <w:t>, 15–22.</w:t>
      </w:r>
    </w:p>
    <w:p w14:paraId="30CF7747"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Souza Muñoz, M. E. de, De Giovanni, R., Siqueira, M. F. de, Sutton, T., Brewer, P., Pereira, R. S., Canhos, D. A. L., et al. (2009). </w:t>
      </w:r>
      <w:proofErr w:type="gramStart"/>
      <w:r w:rsidRPr="00D70DCD">
        <w:rPr>
          <w:rFonts w:ascii="Times New Roman" w:hAnsi="Times New Roman" w:cs="Times New Roman"/>
          <w:sz w:val="24"/>
          <w:szCs w:val="24"/>
        </w:rPr>
        <w:t>openModeller</w:t>
      </w:r>
      <w:proofErr w:type="gramEnd"/>
      <w:r w:rsidRPr="00D70DCD">
        <w:rPr>
          <w:rFonts w:ascii="Times New Roman" w:hAnsi="Times New Roman" w:cs="Times New Roman"/>
          <w:sz w:val="24"/>
          <w:szCs w:val="24"/>
        </w:rPr>
        <w:t xml:space="preserve">: a generic approach to species potential distribution modelling. </w:t>
      </w:r>
      <w:r w:rsidRPr="00D70DCD">
        <w:rPr>
          <w:rFonts w:ascii="Times New Roman" w:hAnsi="Times New Roman" w:cs="Times New Roman"/>
          <w:i/>
          <w:sz w:val="24"/>
          <w:szCs w:val="24"/>
        </w:rPr>
        <w:t>GeoInformatica</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15</w:t>
      </w:r>
      <w:r w:rsidRPr="00D70DCD">
        <w:rPr>
          <w:rFonts w:ascii="Times New Roman" w:hAnsi="Times New Roman" w:cs="Times New Roman"/>
          <w:sz w:val="24"/>
          <w:szCs w:val="24"/>
        </w:rPr>
        <w:t>(1), 111–135.</w:t>
      </w:r>
    </w:p>
    <w:p w14:paraId="221FBD5B"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Stein, A. F., Isakov, V., Godowitch, J., &amp; Draxler, R. R. (2007). </w:t>
      </w:r>
      <w:proofErr w:type="gramStart"/>
      <w:r w:rsidRPr="00D70DCD">
        <w:rPr>
          <w:rFonts w:ascii="Times New Roman" w:hAnsi="Times New Roman" w:cs="Times New Roman"/>
          <w:sz w:val="24"/>
          <w:szCs w:val="24"/>
        </w:rPr>
        <w:t>A hybrid modeling approach to resolve pollutant concentrations in an urban area.</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Atmospheric Environment</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41</w:t>
      </w:r>
      <w:r w:rsidRPr="00D70DCD">
        <w:rPr>
          <w:rFonts w:ascii="Times New Roman" w:hAnsi="Times New Roman" w:cs="Times New Roman"/>
          <w:sz w:val="24"/>
          <w:szCs w:val="24"/>
        </w:rPr>
        <w:t>(40), 9410–9426.</w:t>
      </w:r>
    </w:p>
    <w:p w14:paraId="36B0086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Stein, L. D. (2010). </w:t>
      </w:r>
      <w:proofErr w:type="gramStart"/>
      <w:r w:rsidRPr="00D70DCD">
        <w:rPr>
          <w:rFonts w:ascii="Times New Roman" w:hAnsi="Times New Roman" w:cs="Times New Roman"/>
          <w:sz w:val="24"/>
          <w:szCs w:val="24"/>
        </w:rPr>
        <w:t>The case for cloud computing in genome informatics.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Genome 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11</w:t>
      </w:r>
      <w:r w:rsidRPr="00D70DCD">
        <w:rPr>
          <w:rFonts w:ascii="Times New Roman" w:hAnsi="Times New Roman" w:cs="Times New Roman"/>
          <w:sz w:val="24"/>
          <w:szCs w:val="24"/>
        </w:rPr>
        <w:t>(5).</w:t>
      </w:r>
    </w:p>
    <w:p w14:paraId="1A3E2D2F" w14:textId="1936704A"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Sun, K., &amp; Li, Y. (2013). </w:t>
      </w:r>
      <w:proofErr w:type="gramStart"/>
      <w:r w:rsidRPr="00D70DCD">
        <w:rPr>
          <w:rFonts w:ascii="Times New Roman" w:hAnsi="Times New Roman" w:cs="Times New Roman"/>
          <w:sz w:val="24"/>
          <w:szCs w:val="24"/>
        </w:rPr>
        <w:t xml:space="preserve">Effort </w:t>
      </w:r>
      <w:r w:rsidR="008276B3" w:rsidRPr="00D70DCD">
        <w:rPr>
          <w:rFonts w:ascii="Times New Roman" w:hAnsi="Times New Roman" w:cs="Times New Roman"/>
          <w:sz w:val="24"/>
          <w:szCs w:val="24"/>
        </w:rPr>
        <w:t>e</w:t>
      </w:r>
      <w:r w:rsidRPr="00D70DCD">
        <w:rPr>
          <w:rFonts w:ascii="Times New Roman" w:hAnsi="Times New Roman" w:cs="Times New Roman"/>
          <w:sz w:val="24"/>
          <w:szCs w:val="24"/>
        </w:rPr>
        <w:t>s</w:t>
      </w:r>
      <w:r w:rsidR="008276B3" w:rsidRPr="00D70DCD">
        <w:rPr>
          <w:rFonts w:ascii="Times New Roman" w:hAnsi="Times New Roman" w:cs="Times New Roman"/>
          <w:sz w:val="24"/>
          <w:szCs w:val="24"/>
        </w:rPr>
        <w:t>timation in cloud migration p</w:t>
      </w:r>
      <w:r w:rsidRPr="00D70DCD">
        <w:rPr>
          <w:rFonts w:ascii="Times New Roman" w:hAnsi="Times New Roman" w:cs="Times New Roman"/>
          <w:sz w:val="24"/>
          <w:szCs w:val="24"/>
        </w:rPr>
        <w:t>rocess.</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 xml:space="preserve">In </w:t>
      </w:r>
      <w:r w:rsidRPr="00D70DCD">
        <w:rPr>
          <w:rFonts w:ascii="Times New Roman" w:hAnsi="Times New Roman" w:cs="Times New Roman"/>
          <w:i/>
          <w:sz w:val="24"/>
          <w:szCs w:val="24"/>
        </w:rPr>
        <w:t xml:space="preserve">2013 IEEE 7th </w:t>
      </w:r>
      <w:r w:rsidR="008276B3" w:rsidRPr="00D70DCD">
        <w:rPr>
          <w:rFonts w:ascii="Times New Roman" w:hAnsi="Times New Roman" w:cs="Times New Roman"/>
          <w:i/>
          <w:sz w:val="24"/>
          <w:szCs w:val="24"/>
        </w:rPr>
        <w:t>I</w:t>
      </w:r>
      <w:r w:rsidRPr="00D70DCD">
        <w:rPr>
          <w:rFonts w:ascii="Times New Roman" w:hAnsi="Times New Roman" w:cs="Times New Roman"/>
          <w:i/>
          <w:sz w:val="24"/>
          <w:szCs w:val="24"/>
        </w:rPr>
        <w:t>n</w:t>
      </w:r>
      <w:r w:rsidR="008276B3" w:rsidRPr="00D70DCD">
        <w:rPr>
          <w:rFonts w:ascii="Times New Roman" w:hAnsi="Times New Roman" w:cs="Times New Roman"/>
          <w:i/>
          <w:sz w:val="24"/>
          <w:szCs w:val="24"/>
        </w:rPr>
        <w:t>ternational Symposium on Service Oriented System E</w:t>
      </w:r>
      <w:r w:rsidRPr="00D70DCD">
        <w:rPr>
          <w:rFonts w:ascii="Times New Roman" w:hAnsi="Times New Roman" w:cs="Times New Roman"/>
          <w:i/>
          <w:sz w:val="24"/>
          <w:szCs w:val="24"/>
        </w:rPr>
        <w:t>ngineering (sose 2013)</w:t>
      </w:r>
      <w:r w:rsidRPr="00D70DCD">
        <w:rPr>
          <w:rFonts w:ascii="Times New Roman" w:hAnsi="Times New Roman" w:cs="Times New Roman"/>
          <w:sz w:val="24"/>
          <w:szCs w:val="24"/>
        </w:rPr>
        <w:t xml:space="preserve"> (pp. 84–91).</w:t>
      </w:r>
      <w:proofErr w:type="gramEnd"/>
      <w:r w:rsidRPr="00D70DCD">
        <w:rPr>
          <w:rFonts w:ascii="Times New Roman" w:hAnsi="Times New Roman" w:cs="Times New Roman"/>
          <w:sz w:val="24"/>
          <w:szCs w:val="24"/>
        </w:rPr>
        <w:t xml:space="preserve"> IEEE.</w:t>
      </w:r>
    </w:p>
    <w:p w14:paraId="5E58238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Svenning, J</w:t>
      </w:r>
      <w:proofErr w:type="gramStart"/>
      <w:r w:rsidRPr="00D70DCD">
        <w:rPr>
          <w:rFonts w:ascii="Times New Roman" w:hAnsi="Times New Roman" w:cs="Times New Roman"/>
          <w:sz w:val="24"/>
          <w:szCs w:val="24"/>
        </w:rPr>
        <w:t>.-</w:t>
      </w:r>
      <w:proofErr w:type="gramEnd"/>
      <w:r w:rsidRPr="00D70DCD">
        <w:rPr>
          <w:rFonts w:ascii="Times New Roman" w:hAnsi="Times New Roman" w:cs="Times New Roman"/>
          <w:sz w:val="24"/>
          <w:szCs w:val="24"/>
        </w:rPr>
        <w:t xml:space="preserve">C., Fløjgaard, C., Marske, K. A., Nogués-Bravo, D., &amp; Normand, S. (2011). </w:t>
      </w:r>
      <w:proofErr w:type="gramStart"/>
      <w:r w:rsidRPr="00D70DCD">
        <w:rPr>
          <w:rFonts w:ascii="Times New Roman" w:hAnsi="Times New Roman" w:cs="Times New Roman"/>
          <w:sz w:val="24"/>
          <w:szCs w:val="24"/>
        </w:rPr>
        <w:t>Applications of species distribution modeling to paleobiology.</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Quaternary Science Reviews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30</w:t>
      </w:r>
      <w:r w:rsidRPr="00D70DCD">
        <w:rPr>
          <w:rFonts w:ascii="Times New Roman" w:hAnsi="Times New Roman" w:cs="Times New Roman"/>
          <w:sz w:val="24"/>
          <w:szCs w:val="24"/>
        </w:rPr>
        <w:t>(21-22), 2930–2947.</w:t>
      </w:r>
    </w:p>
    <w:p w14:paraId="76583933"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 xml:space="preserve">Svenning, J. C., Normand, S., &amp; Skov, F. (2008). </w:t>
      </w:r>
      <w:proofErr w:type="gramStart"/>
      <w:r w:rsidRPr="00D70DCD">
        <w:rPr>
          <w:rFonts w:ascii="Times New Roman" w:eastAsia="Times New Roman" w:hAnsi="Times New Roman" w:cs="Times New Roman"/>
          <w:sz w:val="24"/>
          <w:szCs w:val="24"/>
          <w:shd w:val="clear" w:color="auto" w:fill="FFFFFF"/>
        </w:rPr>
        <w:t>Postglacial dispersal limitation of widespread forest plant species in nemoral Europe.</w:t>
      </w:r>
      <w:proofErr w:type="gramEnd"/>
      <w:r w:rsidRPr="00D70DCD">
        <w:rPr>
          <w:rFonts w:ascii="Times New Roman" w:eastAsia="Times New Roman" w:hAnsi="Times New Roman" w:cs="Times New Roman"/>
          <w:sz w:val="24"/>
          <w:szCs w:val="24"/>
          <w:shd w:val="clear" w:color="auto" w:fill="FFFFFF"/>
        </w:rPr>
        <w:t> </w:t>
      </w:r>
      <w:proofErr w:type="gramStart"/>
      <w:r w:rsidRPr="00D70DCD">
        <w:rPr>
          <w:rFonts w:ascii="Times New Roman" w:eastAsia="Times New Roman" w:hAnsi="Times New Roman" w:cs="Times New Roman"/>
          <w:i/>
          <w:iCs/>
          <w:sz w:val="24"/>
          <w:szCs w:val="24"/>
          <w:shd w:val="clear" w:color="auto" w:fill="FFFFFF"/>
        </w:rPr>
        <w:t>Ecography</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31</w:t>
      </w:r>
      <w:r w:rsidRPr="00D70DCD">
        <w:rPr>
          <w:rFonts w:ascii="Times New Roman" w:eastAsia="Times New Roman" w:hAnsi="Times New Roman" w:cs="Times New Roman"/>
          <w:sz w:val="24"/>
          <w:szCs w:val="24"/>
          <w:shd w:val="clear" w:color="auto" w:fill="FFFFFF"/>
        </w:rPr>
        <w:t>(3), 316-326.</w:t>
      </w:r>
      <w:proofErr w:type="gramEnd"/>
    </w:p>
    <w:p w14:paraId="31975217"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Swets, J. A. (1988). Measuring the accuracy of diagnostic systems. </w:t>
      </w:r>
      <w:r w:rsidRPr="00D70DCD">
        <w:rPr>
          <w:rFonts w:ascii="Times New Roman" w:hAnsi="Times New Roman" w:cs="Times New Roman"/>
          <w:i/>
          <w:sz w:val="24"/>
          <w:szCs w:val="24"/>
        </w:rPr>
        <w:t>Science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240</w:t>
      </w:r>
      <w:r w:rsidRPr="00D70DCD">
        <w:rPr>
          <w:rFonts w:ascii="Times New Roman" w:hAnsi="Times New Roman" w:cs="Times New Roman"/>
          <w:sz w:val="24"/>
          <w:szCs w:val="24"/>
        </w:rPr>
        <w:t>(4857), 1285–1293.</w:t>
      </w:r>
    </w:p>
    <w:p w14:paraId="1534F9E0"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Thomas, C. D. (2010). </w:t>
      </w:r>
      <w:proofErr w:type="gramStart"/>
      <w:r w:rsidRPr="00D70DCD">
        <w:rPr>
          <w:rFonts w:ascii="Times New Roman" w:hAnsi="Times New Roman" w:cs="Times New Roman"/>
          <w:sz w:val="24"/>
          <w:szCs w:val="24"/>
        </w:rPr>
        <w:t>Climate, climate change and range boundaries.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Diversity and Distributions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16</w:t>
      </w:r>
      <w:r w:rsidRPr="00D70DCD">
        <w:rPr>
          <w:rFonts w:ascii="Times New Roman" w:hAnsi="Times New Roman" w:cs="Times New Roman"/>
          <w:sz w:val="24"/>
          <w:szCs w:val="24"/>
        </w:rPr>
        <w:t>(3), 488–495.</w:t>
      </w:r>
    </w:p>
    <w:p w14:paraId="2C62BEB9"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Thuiller, W. (2007). Biodiversity: Climate change and the ecologist. </w:t>
      </w:r>
      <w:r w:rsidRPr="00D70DCD">
        <w:rPr>
          <w:rFonts w:ascii="Times New Roman" w:hAnsi="Times New Roman" w:cs="Times New Roman"/>
          <w:i/>
          <w:sz w:val="24"/>
          <w:szCs w:val="24"/>
        </w:rPr>
        <w:t>Nature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448</w:t>
      </w:r>
      <w:r w:rsidRPr="00D70DCD">
        <w:rPr>
          <w:rFonts w:ascii="Times New Roman" w:hAnsi="Times New Roman" w:cs="Times New Roman"/>
          <w:sz w:val="24"/>
          <w:szCs w:val="24"/>
        </w:rPr>
        <w:t>(7153), 550–552.</w:t>
      </w:r>
    </w:p>
    <w:p w14:paraId="633B8976"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Thuiller, W., Albert, C., Araújo, M. B., Berry, P. M., Cabeza, M., Guisan, A., Hickler, T., et al. (2008). Predicting global change impacts on plant species distributions: Future challenges. </w:t>
      </w:r>
      <w:r w:rsidRPr="00D70DCD">
        <w:rPr>
          <w:rFonts w:ascii="Times New Roman" w:hAnsi="Times New Roman" w:cs="Times New Roman"/>
          <w:i/>
          <w:sz w:val="24"/>
          <w:szCs w:val="24"/>
        </w:rPr>
        <w:t>Perspectives in Plant Ecology, Evolution and Systematics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9</w:t>
      </w:r>
      <w:r w:rsidRPr="00D70DCD">
        <w:rPr>
          <w:rFonts w:ascii="Times New Roman" w:hAnsi="Times New Roman" w:cs="Times New Roman"/>
          <w:sz w:val="24"/>
          <w:szCs w:val="24"/>
        </w:rPr>
        <w:t>(3), 137–152.</w:t>
      </w:r>
    </w:p>
    <w:p w14:paraId="7E154DED" w14:textId="77777777"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proofErr w:type="gramStart"/>
      <w:r w:rsidRPr="00D70DCD">
        <w:rPr>
          <w:rFonts w:ascii="Times New Roman" w:eastAsia="Times New Roman" w:hAnsi="Times New Roman" w:cs="Times New Roman"/>
          <w:sz w:val="24"/>
          <w:szCs w:val="24"/>
          <w:shd w:val="clear" w:color="auto" w:fill="FFFFFF"/>
        </w:rPr>
        <w:t>Thuiller, W., Lavorel, S., Araújo, M. B., Sykes, M. T., &amp; Prentice, I. C. (2005).</w:t>
      </w:r>
      <w:proofErr w:type="gramEnd"/>
      <w:r w:rsidRPr="00D70DCD">
        <w:rPr>
          <w:rFonts w:ascii="Times New Roman" w:eastAsia="Times New Roman" w:hAnsi="Times New Roman" w:cs="Times New Roman"/>
          <w:sz w:val="24"/>
          <w:szCs w:val="24"/>
          <w:shd w:val="clear" w:color="auto" w:fill="FFFFFF"/>
        </w:rPr>
        <w:t xml:space="preserve"> Climate change threats to plant diversity in Europe. </w:t>
      </w:r>
      <w:r w:rsidRPr="00D70DCD">
        <w:rPr>
          <w:rFonts w:ascii="Times New Roman" w:eastAsia="Times New Roman" w:hAnsi="Times New Roman" w:cs="Times New Roman"/>
          <w:i/>
          <w:iCs/>
          <w:sz w:val="24"/>
          <w:szCs w:val="24"/>
          <w:shd w:val="clear" w:color="auto" w:fill="FFFFFF"/>
        </w:rPr>
        <w:t>Proceedings of the National Academy of Sciences of the united States of America</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102</w:t>
      </w:r>
      <w:r w:rsidRPr="00D70DCD">
        <w:rPr>
          <w:rFonts w:ascii="Times New Roman" w:eastAsia="Times New Roman" w:hAnsi="Times New Roman" w:cs="Times New Roman"/>
          <w:sz w:val="24"/>
          <w:szCs w:val="24"/>
          <w:shd w:val="clear" w:color="auto" w:fill="FFFFFF"/>
        </w:rPr>
        <w:t>(23), 8245-8250.</w:t>
      </w:r>
    </w:p>
    <w:p w14:paraId="125B8A0A"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eastAsia="Times New Roman" w:hAnsi="Times New Roman" w:cs="Times New Roman"/>
          <w:sz w:val="24"/>
          <w:szCs w:val="24"/>
          <w:shd w:val="clear" w:color="auto" w:fill="FFFFFF"/>
        </w:rPr>
        <w:t>Tyree, S., Weinberger, K. Q., Agrawal, K., &amp; Paykin, J. (2011, March).</w:t>
      </w:r>
      <w:proofErr w:type="gramEnd"/>
      <w:r w:rsidRPr="00D70DCD">
        <w:rPr>
          <w:rFonts w:ascii="Times New Roman" w:eastAsia="Times New Roman" w:hAnsi="Times New Roman" w:cs="Times New Roman"/>
          <w:sz w:val="24"/>
          <w:szCs w:val="24"/>
          <w:shd w:val="clear" w:color="auto" w:fill="FFFFFF"/>
        </w:rPr>
        <w:t xml:space="preserve"> Parallel boosted regression trees for web search ranking. </w:t>
      </w:r>
      <w:proofErr w:type="gramStart"/>
      <w:r w:rsidRPr="00D70DCD">
        <w:rPr>
          <w:rFonts w:ascii="Times New Roman" w:eastAsia="Times New Roman" w:hAnsi="Times New Roman" w:cs="Times New Roman"/>
          <w:sz w:val="24"/>
          <w:szCs w:val="24"/>
          <w:shd w:val="clear" w:color="auto" w:fill="FFFFFF"/>
        </w:rPr>
        <w:t>In </w:t>
      </w:r>
      <w:r w:rsidRPr="00D70DCD">
        <w:rPr>
          <w:rFonts w:ascii="Times New Roman" w:eastAsia="Times New Roman" w:hAnsi="Times New Roman" w:cs="Times New Roman"/>
          <w:i/>
          <w:iCs/>
          <w:sz w:val="24"/>
          <w:szCs w:val="24"/>
          <w:shd w:val="clear" w:color="auto" w:fill="FFFFFF"/>
        </w:rPr>
        <w:t>Proceedings of the 20th international conference on the World Wide Web</w:t>
      </w:r>
      <w:r w:rsidRPr="00D70DCD">
        <w:rPr>
          <w:rFonts w:ascii="Times New Roman" w:eastAsia="Times New Roman" w:hAnsi="Times New Roman" w:cs="Times New Roman"/>
          <w:sz w:val="24"/>
          <w:szCs w:val="24"/>
          <w:shd w:val="clear" w:color="auto" w:fill="FFFFFF"/>
        </w:rPr>
        <w:t> (pp. 387-396).</w:t>
      </w:r>
      <w:proofErr w:type="gramEnd"/>
      <w:r w:rsidRPr="00D70DCD">
        <w:rPr>
          <w:rFonts w:ascii="Times New Roman" w:eastAsia="Times New Roman" w:hAnsi="Times New Roman" w:cs="Times New Roman"/>
          <w:sz w:val="24"/>
          <w:szCs w:val="24"/>
          <w:shd w:val="clear" w:color="auto" w:fill="FFFFFF"/>
        </w:rPr>
        <w:t xml:space="preserve"> ACM.</w:t>
      </w:r>
    </w:p>
    <w:p w14:paraId="5CCB6EBC" w14:textId="08599F64"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Varela, S., Hernández J.G., and Sgarbi L.F. (2016).</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paleobioDB</w:t>
      </w:r>
      <w:proofErr w:type="gramEnd"/>
      <w:r w:rsidRPr="00D70DCD">
        <w:rPr>
          <w:rFonts w:ascii="Times New Roman" w:hAnsi="Times New Roman" w:cs="Times New Roman"/>
          <w:sz w:val="24"/>
          <w:szCs w:val="24"/>
        </w:rPr>
        <w:t xml:space="preserve">: Download and Process Data from the Paleobiology Database. </w:t>
      </w:r>
      <w:proofErr w:type="gramStart"/>
      <w:r w:rsidRPr="00D70DCD">
        <w:rPr>
          <w:rFonts w:ascii="Times New Roman" w:hAnsi="Times New Roman" w:cs="Times New Roman"/>
          <w:sz w:val="24"/>
          <w:szCs w:val="24"/>
        </w:rPr>
        <w:t>R package version 0.5.0.</w:t>
      </w:r>
      <w:proofErr w:type="gramEnd"/>
    </w:p>
    <w:p w14:paraId="0363F89E"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Václavík, T., &amp; Meentemeyer, R. K. (2009).</w:t>
      </w:r>
      <w:proofErr w:type="gramEnd"/>
      <w:r w:rsidRPr="00D70DCD">
        <w:rPr>
          <w:rFonts w:ascii="Times New Roman" w:hAnsi="Times New Roman" w:cs="Times New Roman"/>
          <w:sz w:val="24"/>
          <w:szCs w:val="24"/>
        </w:rPr>
        <w:t xml:space="preserve"> Invasive species distribution modeling (iSDM): Are absence data and dispersal constraints needed to predict actual distributions? </w:t>
      </w:r>
      <w:r w:rsidRPr="00D70DCD">
        <w:rPr>
          <w:rFonts w:ascii="Times New Roman" w:hAnsi="Times New Roman" w:cs="Times New Roman"/>
          <w:i/>
          <w:sz w:val="24"/>
          <w:szCs w:val="24"/>
        </w:rPr>
        <w:t>Ecological Modelling</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220</w:t>
      </w:r>
      <w:r w:rsidRPr="00D70DCD">
        <w:rPr>
          <w:rFonts w:ascii="Times New Roman" w:hAnsi="Times New Roman" w:cs="Times New Roman"/>
          <w:sz w:val="24"/>
          <w:szCs w:val="24"/>
        </w:rPr>
        <w:t>(23), 3248–3258.</w:t>
      </w:r>
    </w:p>
    <w:p w14:paraId="2D458277" w14:textId="71446384"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Veloz, S. D., Williams, J. W., Blois, J. L., He, F., Otto-Bliesner, B., &amp; Liu, Z. (2012).</w:t>
      </w:r>
      <w:proofErr w:type="gramEnd"/>
      <w:r w:rsidRPr="00D70DCD">
        <w:rPr>
          <w:rFonts w:ascii="Times New Roman" w:hAnsi="Times New Roman" w:cs="Times New Roman"/>
          <w:sz w:val="24"/>
          <w:szCs w:val="24"/>
        </w:rPr>
        <w:t xml:space="preserve"> No-analog climates and shifting realized niches during the late </w:t>
      </w:r>
      <w:r w:rsidR="003242C0" w:rsidRPr="00D70DCD">
        <w:rPr>
          <w:rFonts w:ascii="Times New Roman" w:hAnsi="Times New Roman" w:cs="Times New Roman"/>
          <w:sz w:val="24"/>
          <w:szCs w:val="24"/>
        </w:rPr>
        <w:t>Q</w:t>
      </w:r>
      <w:r w:rsidRPr="00D70DCD">
        <w:rPr>
          <w:rFonts w:ascii="Times New Roman" w:hAnsi="Times New Roman" w:cs="Times New Roman"/>
          <w:sz w:val="24"/>
          <w:szCs w:val="24"/>
        </w:rPr>
        <w:t xml:space="preserve">uaternary: implications for 21st-century predictions by species distribution models. </w:t>
      </w:r>
      <w:r w:rsidRPr="00D70DCD">
        <w:rPr>
          <w:rFonts w:ascii="Times New Roman" w:hAnsi="Times New Roman" w:cs="Times New Roman"/>
          <w:i/>
          <w:sz w:val="24"/>
          <w:szCs w:val="24"/>
        </w:rPr>
        <w:t>Global Change Biology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18</w:t>
      </w:r>
      <w:r w:rsidRPr="00D70DCD">
        <w:rPr>
          <w:rFonts w:ascii="Times New Roman" w:hAnsi="Times New Roman" w:cs="Times New Roman"/>
          <w:sz w:val="24"/>
          <w:szCs w:val="24"/>
        </w:rPr>
        <w:t>(5), 1698–1713.</w:t>
      </w:r>
    </w:p>
    <w:p w14:paraId="5EAAEA7E" w14:textId="77777777" w:rsidR="008268BD" w:rsidRPr="00D70DCD" w:rsidRDefault="008268BD" w:rsidP="00D70DCD">
      <w:pPr>
        <w:pStyle w:val="Bibliography"/>
        <w:spacing w:after="120" w:line="240" w:lineRule="auto"/>
        <w:ind w:left="720" w:hanging="720"/>
        <w:rPr>
          <w:rFonts w:ascii="Times New Roman" w:hAnsi="Times New Roman" w:cs="Times New Roman"/>
          <w:i/>
          <w:sz w:val="24"/>
          <w:szCs w:val="24"/>
        </w:rPr>
      </w:pPr>
      <w:r w:rsidRPr="00D70DCD">
        <w:rPr>
          <w:rFonts w:ascii="Times New Roman" w:hAnsi="Times New Roman" w:cs="Times New Roman"/>
          <w:sz w:val="24"/>
          <w:szCs w:val="24"/>
        </w:rPr>
        <w:t xml:space="preserve">Vieilledent, G., Latimer, A. M., Gelfand, A. E., &amp; Merow, C. (2012). </w:t>
      </w:r>
      <w:proofErr w:type="gramStart"/>
      <w:r w:rsidRPr="00D70DCD">
        <w:rPr>
          <w:rFonts w:ascii="Times New Roman" w:hAnsi="Times New Roman" w:cs="Times New Roman"/>
          <w:i/>
          <w:sz w:val="24"/>
          <w:szCs w:val="24"/>
        </w:rPr>
        <w:t>hSDM</w:t>
      </w:r>
      <w:proofErr w:type="gramEnd"/>
      <w:r w:rsidRPr="00D70DCD">
        <w:rPr>
          <w:rFonts w:ascii="Times New Roman" w:hAnsi="Times New Roman" w:cs="Times New Roman"/>
          <w:i/>
          <w:sz w:val="24"/>
          <w:szCs w:val="24"/>
        </w:rPr>
        <w:t>: hierarchical Bayesian species distribution models</w:t>
      </w:r>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R package version 1.4.</w:t>
      </w:r>
      <w:proofErr w:type="gramEnd"/>
      <w:r w:rsidRPr="00D70DCD">
        <w:rPr>
          <w:rFonts w:ascii="Times New Roman" w:hAnsi="Times New Roman" w:cs="Times New Roman"/>
          <w:sz w:val="24"/>
          <w:szCs w:val="24"/>
        </w:rPr>
        <w:t xml:space="preserve"> https://CRAN.R-project.org/package=hSDM</w:t>
      </w:r>
    </w:p>
    <w:p w14:paraId="5DF2C6C1" w14:textId="5A1BA15A"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Vincent, P. J., &amp; Haworth, J. M. (1983). </w:t>
      </w:r>
      <w:proofErr w:type="gramStart"/>
      <w:r w:rsidRPr="00D70DCD">
        <w:rPr>
          <w:rFonts w:ascii="Times New Roman" w:hAnsi="Times New Roman" w:cs="Times New Roman"/>
          <w:sz w:val="24"/>
          <w:szCs w:val="24"/>
        </w:rPr>
        <w:t xml:space="preserve">Poisson </w:t>
      </w:r>
      <w:r w:rsidR="008276B3" w:rsidRPr="00D70DCD">
        <w:rPr>
          <w:rFonts w:ascii="Times New Roman" w:hAnsi="Times New Roman" w:cs="Times New Roman"/>
          <w:sz w:val="24"/>
          <w:szCs w:val="24"/>
        </w:rPr>
        <w:t>r</w:t>
      </w:r>
      <w:r w:rsidRPr="00D70DCD">
        <w:rPr>
          <w:rFonts w:ascii="Times New Roman" w:hAnsi="Times New Roman" w:cs="Times New Roman"/>
          <w:sz w:val="24"/>
          <w:szCs w:val="24"/>
        </w:rPr>
        <w:t>e</w:t>
      </w:r>
      <w:r w:rsidR="008276B3" w:rsidRPr="00D70DCD">
        <w:rPr>
          <w:rFonts w:ascii="Times New Roman" w:hAnsi="Times New Roman" w:cs="Times New Roman"/>
          <w:sz w:val="24"/>
          <w:szCs w:val="24"/>
        </w:rPr>
        <w:t>gression m</w:t>
      </w:r>
      <w:r w:rsidRPr="00D70DCD">
        <w:rPr>
          <w:rFonts w:ascii="Times New Roman" w:hAnsi="Times New Roman" w:cs="Times New Roman"/>
          <w:sz w:val="24"/>
          <w:szCs w:val="24"/>
        </w:rPr>
        <w:t>odels o</w:t>
      </w:r>
      <w:r w:rsidR="008276B3" w:rsidRPr="00D70DCD">
        <w:rPr>
          <w:rFonts w:ascii="Times New Roman" w:hAnsi="Times New Roman" w:cs="Times New Roman"/>
          <w:sz w:val="24"/>
          <w:szCs w:val="24"/>
        </w:rPr>
        <w:t>f species a</w:t>
      </w:r>
      <w:r w:rsidRPr="00D70DCD">
        <w:rPr>
          <w:rFonts w:ascii="Times New Roman" w:hAnsi="Times New Roman" w:cs="Times New Roman"/>
          <w:sz w:val="24"/>
          <w:szCs w:val="24"/>
        </w:rPr>
        <w:t>bundance.</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Journal of Biogeography</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10</w:t>
      </w:r>
      <w:r w:rsidRPr="00D70DCD">
        <w:rPr>
          <w:rFonts w:ascii="Times New Roman" w:hAnsi="Times New Roman" w:cs="Times New Roman"/>
          <w:sz w:val="24"/>
          <w:szCs w:val="24"/>
        </w:rPr>
        <w:t>(2), 153–160.</w:t>
      </w:r>
    </w:p>
    <w:p w14:paraId="45BFB1EE" w14:textId="4F699D0C"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Waltari, E., Hijmans, R. J., Peterson, A. T., Nyári, Á. S., Perkins, S. L., &amp; Guralnick, R. P. (2007).</w:t>
      </w:r>
      <w:proofErr w:type="gramEnd"/>
      <w:r w:rsidRPr="00D70DCD">
        <w:rPr>
          <w:rFonts w:ascii="Times New Roman" w:hAnsi="Times New Roman" w:cs="Times New Roman"/>
          <w:sz w:val="24"/>
          <w:szCs w:val="24"/>
        </w:rPr>
        <w:t xml:space="preserve"> Locating </w:t>
      </w:r>
      <w:r w:rsidR="008276B3" w:rsidRPr="00D70DCD">
        <w:rPr>
          <w:rFonts w:ascii="Times New Roman" w:hAnsi="Times New Roman" w:cs="Times New Roman"/>
          <w:sz w:val="24"/>
          <w:szCs w:val="24"/>
        </w:rPr>
        <w:t>p</w:t>
      </w:r>
      <w:r w:rsidRPr="00D70DCD">
        <w:rPr>
          <w:rFonts w:ascii="Times New Roman" w:hAnsi="Times New Roman" w:cs="Times New Roman"/>
          <w:sz w:val="24"/>
          <w:szCs w:val="24"/>
        </w:rPr>
        <w:t>l</w:t>
      </w:r>
      <w:r w:rsidR="008276B3" w:rsidRPr="00D70DCD">
        <w:rPr>
          <w:rFonts w:ascii="Times New Roman" w:hAnsi="Times New Roman" w:cs="Times New Roman"/>
          <w:sz w:val="24"/>
          <w:szCs w:val="24"/>
        </w:rPr>
        <w:t>eistocene refugia: Comparing phylogeographic and ecological niche model p</w:t>
      </w:r>
      <w:r w:rsidRPr="00D70DCD">
        <w:rPr>
          <w:rFonts w:ascii="Times New Roman" w:hAnsi="Times New Roman" w:cs="Times New Roman"/>
          <w:sz w:val="24"/>
          <w:szCs w:val="24"/>
        </w:rPr>
        <w:t xml:space="preserve">redictions. </w:t>
      </w:r>
      <w:r w:rsidRPr="00D70DCD">
        <w:rPr>
          <w:rFonts w:ascii="Times New Roman" w:hAnsi="Times New Roman" w:cs="Times New Roman"/>
          <w:i/>
          <w:sz w:val="24"/>
          <w:szCs w:val="24"/>
        </w:rPr>
        <w:t>PLoS ONE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w:t>
      </w:r>
      <w:r w:rsidRPr="00D70DCD">
        <w:rPr>
          <w:rFonts w:ascii="Times New Roman" w:hAnsi="Times New Roman" w:cs="Times New Roman"/>
          <w:sz w:val="24"/>
          <w:szCs w:val="24"/>
        </w:rPr>
        <w:t>(7), e563.</w:t>
      </w:r>
    </w:p>
    <w:p w14:paraId="6619CCCD"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Williams, J. W., &amp; Jackson, S. T. (2007). </w:t>
      </w:r>
      <w:proofErr w:type="gramStart"/>
      <w:r w:rsidRPr="00D70DCD">
        <w:rPr>
          <w:rFonts w:ascii="Times New Roman" w:hAnsi="Times New Roman" w:cs="Times New Roman"/>
          <w:sz w:val="24"/>
          <w:szCs w:val="24"/>
        </w:rPr>
        <w:t>Novel climates, no-analog communities, and ecological surprises.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Frontiers in Ecology and the Environment</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5</w:t>
      </w:r>
      <w:r w:rsidRPr="00D70DCD">
        <w:rPr>
          <w:rFonts w:ascii="Times New Roman" w:hAnsi="Times New Roman" w:cs="Times New Roman"/>
          <w:sz w:val="24"/>
          <w:szCs w:val="24"/>
        </w:rPr>
        <w:t>(9), 475–482.</w:t>
      </w:r>
    </w:p>
    <w:p w14:paraId="06D2D068" w14:textId="77777777" w:rsidR="008268BD" w:rsidRPr="00D70DCD" w:rsidRDefault="008268BD"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proofErr w:type="gramStart"/>
      <w:r w:rsidRPr="00D70DCD">
        <w:rPr>
          <w:rFonts w:ascii="Times New Roman" w:eastAsia="Times New Roman" w:hAnsi="Times New Roman" w:cs="Times New Roman"/>
          <w:sz w:val="24"/>
          <w:szCs w:val="24"/>
          <w:shd w:val="clear" w:color="auto" w:fill="FFFFFF"/>
        </w:rPr>
        <w:t>Wing, M. G., Eklund, A., &amp; Kellogg, L. D. (2005).</w:t>
      </w:r>
      <w:proofErr w:type="gramEnd"/>
      <w:r w:rsidRPr="00D70DCD">
        <w:rPr>
          <w:rFonts w:ascii="Times New Roman" w:eastAsia="Times New Roman" w:hAnsi="Times New Roman" w:cs="Times New Roman"/>
          <w:sz w:val="24"/>
          <w:szCs w:val="24"/>
          <w:shd w:val="clear" w:color="auto" w:fill="FFFFFF"/>
        </w:rPr>
        <w:t xml:space="preserve"> </w:t>
      </w:r>
      <w:proofErr w:type="gramStart"/>
      <w:r w:rsidRPr="00D70DCD">
        <w:rPr>
          <w:rFonts w:ascii="Times New Roman" w:eastAsia="Times New Roman" w:hAnsi="Times New Roman" w:cs="Times New Roman"/>
          <w:sz w:val="24"/>
          <w:szCs w:val="24"/>
          <w:shd w:val="clear" w:color="auto" w:fill="FFFFFF"/>
        </w:rPr>
        <w:t>Consumer-grade global positioning system (GPS) accuracy and reliability.</w:t>
      </w:r>
      <w:proofErr w:type="gramEnd"/>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Journal of forestry</w:t>
      </w:r>
      <w:r w:rsidRPr="00D70DCD">
        <w:rPr>
          <w:rFonts w:ascii="Times New Roman" w:eastAsia="Times New Roman" w:hAnsi="Times New Roman" w:cs="Times New Roman"/>
          <w:sz w:val="24"/>
          <w:szCs w:val="24"/>
          <w:shd w:val="clear" w:color="auto" w:fill="FFFFFF"/>
        </w:rPr>
        <w:t>, </w:t>
      </w:r>
      <w:r w:rsidRPr="00D70DCD">
        <w:rPr>
          <w:rFonts w:ascii="Times New Roman" w:eastAsia="Times New Roman" w:hAnsi="Times New Roman" w:cs="Times New Roman"/>
          <w:i/>
          <w:iCs/>
          <w:sz w:val="24"/>
          <w:szCs w:val="24"/>
          <w:shd w:val="clear" w:color="auto" w:fill="FFFFFF"/>
        </w:rPr>
        <w:t>103</w:t>
      </w:r>
      <w:r w:rsidRPr="00D70DCD">
        <w:rPr>
          <w:rFonts w:ascii="Times New Roman" w:eastAsia="Times New Roman" w:hAnsi="Times New Roman" w:cs="Times New Roman"/>
          <w:sz w:val="24"/>
          <w:szCs w:val="24"/>
          <w:shd w:val="clear" w:color="auto" w:fill="FFFFFF"/>
        </w:rPr>
        <w:t>(4), 169-173.</w:t>
      </w:r>
    </w:p>
    <w:p w14:paraId="50E7593B" w14:textId="21BAA7A2" w:rsidR="00575B29" w:rsidRPr="00D70DCD" w:rsidRDefault="00575B29" w:rsidP="00D70DCD">
      <w:pPr>
        <w:pStyle w:val="Bibliography"/>
        <w:spacing w:after="120" w:line="240" w:lineRule="auto"/>
        <w:ind w:left="720" w:hanging="720"/>
        <w:rPr>
          <w:rFonts w:ascii="Times New Roman" w:eastAsia="Times New Roman" w:hAnsi="Times New Roman" w:cs="Times New Roman"/>
          <w:sz w:val="24"/>
          <w:szCs w:val="24"/>
          <w:shd w:val="clear" w:color="auto" w:fill="FFFFFF"/>
        </w:rPr>
      </w:pPr>
      <w:r w:rsidRPr="00D70DCD">
        <w:rPr>
          <w:rFonts w:ascii="Times New Roman" w:hAnsi="Times New Roman" w:cs="Times New Roman"/>
          <w:sz w:val="24"/>
          <w:szCs w:val="24"/>
        </w:rPr>
        <w:t>Wisz, M. S., Hijmans, R. J., Li, J., Peterson, A. T., Graham, C. H., Guisan, A., NCEAS Predicting Species Distributions Working Group. (2008)</w:t>
      </w:r>
      <w:proofErr w:type="gramStart"/>
      <w:r w:rsidRPr="00D70DCD">
        <w:rPr>
          <w:rFonts w:ascii="Times New Roman" w:hAnsi="Times New Roman" w:cs="Times New Roman"/>
          <w:sz w:val="24"/>
          <w:szCs w:val="24"/>
        </w:rPr>
        <w:t>. Effects of sample size on the performance of species distribution models.</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Diversity and Distributions</w:t>
      </w:r>
      <w:r w:rsidRPr="00D70DCD">
        <w:rPr>
          <w:rFonts w:ascii="Times New Roman" w:hAnsi="Times New Roman" w:cs="Times New Roman"/>
          <w:sz w:val="24"/>
          <w:szCs w:val="24"/>
        </w:rPr>
        <w:t xml:space="preserve">, </w:t>
      </w:r>
      <w:r w:rsidRPr="00D70DCD">
        <w:rPr>
          <w:rFonts w:ascii="Times New Roman" w:hAnsi="Times New Roman" w:cs="Times New Roman"/>
          <w:i/>
          <w:iCs/>
          <w:sz w:val="24"/>
          <w:szCs w:val="24"/>
        </w:rPr>
        <w:t>14</w:t>
      </w:r>
      <w:r w:rsidRPr="00D70DCD">
        <w:rPr>
          <w:rFonts w:ascii="Times New Roman" w:hAnsi="Times New Roman" w:cs="Times New Roman"/>
          <w:sz w:val="24"/>
          <w:szCs w:val="24"/>
        </w:rPr>
        <w:t>(5), 763–773. http://doi.org/10.1111/j.1472-4642.2008.00482.x</w:t>
      </w:r>
    </w:p>
    <w:p w14:paraId="6091E9E4" w14:textId="76953D96"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eastAsia="Times New Roman" w:hAnsi="Times New Roman" w:cs="Times New Roman"/>
          <w:sz w:val="24"/>
          <w:szCs w:val="24"/>
          <w:shd w:val="clear" w:color="auto" w:fill="FFFFFF"/>
        </w:rPr>
        <w:t>Woodward, F. I. (1987). </w:t>
      </w:r>
      <w:proofErr w:type="gramStart"/>
      <w:r w:rsidRPr="00D70DCD">
        <w:rPr>
          <w:rFonts w:ascii="Times New Roman" w:eastAsia="Times New Roman" w:hAnsi="Times New Roman" w:cs="Times New Roman"/>
          <w:i/>
          <w:iCs/>
          <w:sz w:val="24"/>
          <w:szCs w:val="24"/>
          <w:shd w:val="clear" w:color="auto" w:fill="FFFFFF"/>
        </w:rPr>
        <w:t xml:space="preserve">Climate and </w:t>
      </w:r>
      <w:r w:rsidR="008276B3" w:rsidRPr="00D70DCD">
        <w:rPr>
          <w:rFonts w:ascii="Times New Roman" w:eastAsia="Times New Roman" w:hAnsi="Times New Roman" w:cs="Times New Roman"/>
          <w:i/>
          <w:iCs/>
          <w:sz w:val="24"/>
          <w:szCs w:val="24"/>
          <w:shd w:val="clear" w:color="auto" w:fill="FFFFFF"/>
        </w:rPr>
        <w:t>P</w:t>
      </w:r>
      <w:r w:rsidRPr="00D70DCD">
        <w:rPr>
          <w:rFonts w:ascii="Times New Roman" w:eastAsia="Times New Roman" w:hAnsi="Times New Roman" w:cs="Times New Roman"/>
          <w:i/>
          <w:iCs/>
          <w:sz w:val="24"/>
          <w:szCs w:val="24"/>
          <w:shd w:val="clear" w:color="auto" w:fill="FFFFFF"/>
        </w:rPr>
        <w:t>l</w:t>
      </w:r>
      <w:r w:rsidR="008276B3" w:rsidRPr="00D70DCD">
        <w:rPr>
          <w:rFonts w:ascii="Times New Roman" w:eastAsia="Times New Roman" w:hAnsi="Times New Roman" w:cs="Times New Roman"/>
          <w:i/>
          <w:iCs/>
          <w:sz w:val="24"/>
          <w:szCs w:val="24"/>
          <w:shd w:val="clear" w:color="auto" w:fill="FFFFFF"/>
        </w:rPr>
        <w:t>ant D</w:t>
      </w:r>
      <w:r w:rsidRPr="00D70DCD">
        <w:rPr>
          <w:rFonts w:ascii="Times New Roman" w:eastAsia="Times New Roman" w:hAnsi="Times New Roman" w:cs="Times New Roman"/>
          <w:i/>
          <w:iCs/>
          <w:sz w:val="24"/>
          <w:szCs w:val="24"/>
          <w:shd w:val="clear" w:color="auto" w:fill="FFFFFF"/>
        </w:rPr>
        <w:t>istribution</w:t>
      </w:r>
      <w:r w:rsidRPr="00D70DCD">
        <w:rPr>
          <w:rFonts w:ascii="Times New Roman" w:eastAsia="Times New Roman" w:hAnsi="Times New Roman" w:cs="Times New Roman"/>
          <w:sz w:val="24"/>
          <w:szCs w:val="24"/>
          <w:shd w:val="clear" w:color="auto" w:fill="FFFFFF"/>
        </w:rPr>
        <w:t>.</w:t>
      </w:r>
      <w:proofErr w:type="gramEnd"/>
      <w:r w:rsidRPr="00D70DCD">
        <w:rPr>
          <w:rFonts w:ascii="Times New Roman" w:eastAsia="Times New Roman" w:hAnsi="Times New Roman" w:cs="Times New Roman"/>
          <w:sz w:val="24"/>
          <w:szCs w:val="24"/>
          <w:shd w:val="clear" w:color="auto" w:fill="FFFFFF"/>
        </w:rPr>
        <w:t xml:space="preserve"> </w:t>
      </w:r>
      <w:r w:rsidR="00F406EA" w:rsidRPr="00D70DCD">
        <w:rPr>
          <w:rFonts w:ascii="Times New Roman" w:eastAsia="Times New Roman" w:hAnsi="Times New Roman" w:cs="Times New Roman"/>
          <w:sz w:val="24"/>
          <w:szCs w:val="24"/>
          <w:shd w:val="clear" w:color="auto" w:fill="FFFFFF"/>
        </w:rPr>
        <w:t xml:space="preserve">Cabmridge, UK: </w:t>
      </w:r>
      <w:r w:rsidRPr="00D70DCD">
        <w:rPr>
          <w:rFonts w:ascii="Times New Roman" w:eastAsia="Times New Roman" w:hAnsi="Times New Roman" w:cs="Times New Roman"/>
          <w:sz w:val="24"/>
          <w:szCs w:val="24"/>
          <w:shd w:val="clear" w:color="auto" w:fill="FFFFFF"/>
        </w:rPr>
        <w:t>Cambridge University Press.</w:t>
      </w:r>
    </w:p>
    <w:p w14:paraId="58C6ADF0" w14:textId="5B60B67F"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Wu, Q., &amp; Datla, V. V. (2011). </w:t>
      </w:r>
      <w:proofErr w:type="gramStart"/>
      <w:r w:rsidRPr="00D70DCD">
        <w:rPr>
          <w:rFonts w:ascii="Times New Roman" w:hAnsi="Times New Roman" w:cs="Times New Roman"/>
          <w:sz w:val="24"/>
          <w:szCs w:val="24"/>
        </w:rPr>
        <w:t xml:space="preserve">On </w:t>
      </w:r>
      <w:r w:rsidR="00F406EA" w:rsidRPr="00D70DCD">
        <w:rPr>
          <w:rFonts w:ascii="Times New Roman" w:hAnsi="Times New Roman" w:cs="Times New Roman"/>
          <w:sz w:val="24"/>
          <w:szCs w:val="24"/>
        </w:rPr>
        <w:t>p</w:t>
      </w:r>
      <w:r w:rsidRPr="00D70DCD">
        <w:rPr>
          <w:rFonts w:ascii="Times New Roman" w:hAnsi="Times New Roman" w:cs="Times New Roman"/>
          <w:sz w:val="24"/>
          <w:szCs w:val="24"/>
        </w:rPr>
        <w:t>e</w:t>
      </w:r>
      <w:r w:rsidR="00F406EA" w:rsidRPr="00D70DCD">
        <w:rPr>
          <w:rFonts w:ascii="Times New Roman" w:hAnsi="Times New Roman" w:cs="Times New Roman"/>
          <w:sz w:val="24"/>
          <w:szCs w:val="24"/>
        </w:rPr>
        <w:t>rformance modeling and prediction in support of scientific workflow o</w:t>
      </w:r>
      <w:r w:rsidRPr="00D70DCD">
        <w:rPr>
          <w:rFonts w:ascii="Times New Roman" w:hAnsi="Times New Roman" w:cs="Times New Roman"/>
          <w:sz w:val="24"/>
          <w:szCs w:val="24"/>
        </w:rPr>
        <w:t>ptimization.</w:t>
      </w:r>
      <w:proofErr w:type="gramEnd"/>
      <w:r w:rsidRPr="00D70DCD">
        <w:rPr>
          <w:rFonts w:ascii="Times New Roman" w:hAnsi="Times New Roman" w:cs="Times New Roman"/>
          <w:sz w:val="24"/>
          <w:szCs w:val="24"/>
        </w:rPr>
        <w:t xml:space="preserve"> </w:t>
      </w:r>
      <w:proofErr w:type="gramStart"/>
      <w:r w:rsidRPr="00D70DCD">
        <w:rPr>
          <w:rFonts w:ascii="Times New Roman" w:hAnsi="Times New Roman" w:cs="Times New Roman"/>
          <w:sz w:val="24"/>
          <w:szCs w:val="24"/>
        </w:rPr>
        <w:t xml:space="preserve">In </w:t>
      </w:r>
      <w:r w:rsidR="00F406EA" w:rsidRPr="00D70DCD">
        <w:rPr>
          <w:rFonts w:ascii="Times New Roman" w:hAnsi="Times New Roman" w:cs="Times New Roman"/>
          <w:i/>
          <w:sz w:val="24"/>
          <w:szCs w:val="24"/>
        </w:rPr>
        <w:t>2011 IEEE World Congress on S</w:t>
      </w:r>
      <w:r w:rsidRPr="00D70DCD">
        <w:rPr>
          <w:rFonts w:ascii="Times New Roman" w:hAnsi="Times New Roman" w:cs="Times New Roman"/>
          <w:i/>
          <w:sz w:val="24"/>
          <w:szCs w:val="24"/>
        </w:rPr>
        <w:t>ervices</w:t>
      </w:r>
      <w:r w:rsidRPr="00D70DCD">
        <w:rPr>
          <w:rFonts w:ascii="Times New Roman" w:hAnsi="Times New Roman" w:cs="Times New Roman"/>
          <w:sz w:val="24"/>
          <w:szCs w:val="24"/>
        </w:rPr>
        <w:t xml:space="preserve"> IEEE.</w:t>
      </w:r>
      <w:proofErr w:type="gramEnd"/>
      <w:r w:rsidR="00F406EA" w:rsidRPr="00D70DCD">
        <w:rPr>
          <w:rFonts w:ascii="Times New Roman" w:hAnsi="Times New Roman" w:cs="Times New Roman"/>
          <w:sz w:val="24"/>
          <w:szCs w:val="24"/>
        </w:rPr>
        <w:t xml:space="preserve"> 161-168.</w:t>
      </w:r>
    </w:p>
    <w:p w14:paraId="590BAF6C" w14:textId="6C1D0AC3"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Yang, C., &amp; Huang, Q. (2013).</w:t>
      </w:r>
      <w:proofErr w:type="gramEnd"/>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Spatial Cloud Computing</w:t>
      </w:r>
      <w:r w:rsidR="00F406EA" w:rsidRPr="00D70DCD">
        <w:rPr>
          <w:rFonts w:ascii="Times New Roman" w:hAnsi="Times New Roman" w:cs="Times New Roman"/>
          <w:i/>
          <w:sz w:val="24"/>
          <w:szCs w:val="24"/>
        </w:rPr>
        <w:t>: A Practical A</w:t>
      </w:r>
      <w:r w:rsidRPr="00D70DCD">
        <w:rPr>
          <w:rFonts w:ascii="Times New Roman" w:hAnsi="Times New Roman" w:cs="Times New Roman"/>
          <w:i/>
          <w:sz w:val="24"/>
          <w:szCs w:val="24"/>
        </w:rPr>
        <w:t>pproach.</w:t>
      </w:r>
      <w:r w:rsidRPr="00D70DCD">
        <w:rPr>
          <w:rFonts w:ascii="Times New Roman" w:hAnsi="Times New Roman" w:cs="Times New Roman"/>
          <w:sz w:val="24"/>
          <w:szCs w:val="24"/>
        </w:rPr>
        <w:t xml:space="preserve"> </w:t>
      </w:r>
      <w:r w:rsidR="00F406EA" w:rsidRPr="00D70DCD">
        <w:rPr>
          <w:rFonts w:ascii="Times New Roman" w:hAnsi="Times New Roman" w:cs="Times New Roman"/>
          <w:sz w:val="24"/>
          <w:szCs w:val="24"/>
        </w:rPr>
        <w:t xml:space="preserve">Boca Raton, Florida, USA: </w:t>
      </w:r>
      <w:r w:rsidRPr="00D70DCD">
        <w:rPr>
          <w:rFonts w:ascii="Times New Roman" w:hAnsi="Times New Roman" w:cs="Times New Roman"/>
          <w:sz w:val="24"/>
          <w:szCs w:val="24"/>
        </w:rPr>
        <w:t>CRC Press.</w:t>
      </w:r>
    </w:p>
    <w:p w14:paraId="305596E8"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Yang, C., Goodchild, M., Huang, Q., Nebert, D., Raskin, R., Xu, Y., Bambacus, M., et al. (2011a).</w:t>
      </w:r>
      <w:proofErr w:type="gramEnd"/>
      <w:r w:rsidRPr="00D70DCD">
        <w:rPr>
          <w:rFonts w:ascii="Times New Roman" w:hAnsi="Times New Roman" w:cs="Times New Roman"/>
          <w:sz w:val="24"/>
          <w:szCs w:val="24"/>
        </w:rPr>
        <w:t xml:space="preserve"> Spatial cloud computing: how can the geospatial sciences use and help shape cloud computing? </w:t>
      </w:r>
      <w:r w:rsidRPr="00D70DCD">
        <w:rPr>
          <w:rFonts w:ascii="Times New Roman" w:hAnsi="Times New Roman" w:cs="Times New Roman"/>
          <w:i/>
          <w:sz w:val="24"/>
          <w:szCs w:val="24"/>
        </w:rPr>
        <w:t>International Journal of Digital Earth</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4</w:t>
      </w:r>
      <w:r w:rsidRPr="00D70DCD">
        <w:rPr>
          <w:rFonts w:ascii="Times New Roman" w:hAnsi="Times New Roman" w:cs="Times New Roman"/>
          <w:sz w:val="24"/>
          <w:szCs w:val="24"/>
        </w:rPr>
        <w:t>(4), 305–329.</w:t>
      </w:r>
    </w:p>
    <w:p w14:paraId="5E8AFF7F" w14:textId="77777777" w:rsidR="008268BD" w:rsidRPr="00D70DCD" w:rsidRDefault="008268BD" w:rsidP="00D70DCD">
      <w:pPr>
        <w:pStyle w:val="Bibliography"/>
        <w:spacing w:after="120" w:line="240" w:lineRule="auto"/>
        <w:ind w:left="720" w:hanging="720"/>
        <w:rPr>
          <w:rFonts w:ascii="Times New Roman" w:hAnsi="Times New Roman" w:cs="Times New Roman"/>
          <w:sz w:val="24"/>
          <w:szCs w:val="24"/>
        </w:rPr>
      </w:pPr>
      <w:proofErr w:type="gramStart"/>
      <w:r w:rsidRPr="00D70DCD">
        <w:rPr>
          <w:rFonts w:ascii="Times New Roman" w:hAnsi="Times New Roman" w:cs="Times New Roman"/>
          <w:sz w:val="24"/>
          <w:szCs w:val="24"/>
        </w:rPr>
        <w:t>Yang, C., Wu, H., Huang, Q., Li, Z., &amp; Li, J. (2011b).</w:t>
      </w:r>
      <w:proofErr w:type="gramEnd"/>
      <w:r w:rsidRPr="00D70DCD">
        <w:rPr>
          <w:rFonts w:ascii="Times New Roman" w:hAnsi="Times New Roman" w:cs="Times New Roman"/>
          <w:sz w:val="24"/>
          <w:szCs w:val="24"/>
        </w:rPr>
        <w:t xml:space="preserve"> Using spatial principles to optimize distributed computing for enabling the physical science discoveries. </w:t>
      </w:r>
      <w:r w:rsidRPr="00D70DCD">
        <w:rPr>
          <w:rFonts w:ascii="Times New Roman" w:hAnsi="Times New Roman" w:cs="Times New Roman"/>
          <w:i/>
          <w:sz w:val="24"/>
          <w:szCs w:val="24"/>
        </w:rPr>
        <w:t>Proceedings of the National Academy of Sciences</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108</w:t>
      </w:r>
      <w:r w:rsidRPr="00D70DCD">
        <w:rPr>
          <w:rFonts w:ascii="Times New Roman" w:hAnsi="Times New Roman" w:cs="Times New Roman"/>
          <w:sz w:val="24"/>
          <w:szCs w:val="24"/>
        </w:rPr>
        <w:t>(14), 5498–5503.</w:t>
      </w:r>
    </w:p>
    <w:p w14:paraId="15789457" w14:textId="02D13760" w:rsidR="008268BD" w:rsidRPr="00D70DCD" w:rsidRDefault="008268BD" w:rsidP="00D70DCD">
      <w:pPr>
        <w:pStyle w:val="Bibliography"/>
        <w:spacing w:after="120" w:line="240" w:lineRule="auto"/>
        <w:ind w:left="720" w:hanging="720"/>
        <w:rPr>
          <w:rFonts w:ascii="Times New Roman" w:hAnsi="Times New Roman" w:cs="Times New Roman"/>
          <w:sz w:val="24"/>
          <w:szCs w:val="24"/>
        </w:rPr>
      </w:pPr>
      <w:r w:rsidRPr="00D70DCD">
        <w:rPr>
          <w:rFonts w:ascii="Times New Roman" w:hAnsi="Times New Roman" w:cs="Times New Roman"/>
          <w:sz w:val="24"/>
          <w:szCs w:val="24"/>
        </w:rPr>
        <w:t xml:space="preserve">Yee, T. W., &amp; Mitchell, N. D. (1991). Generalized additive models in plant ecology. </w:t>
      </w:r>
      <w:r w:rsidRPr="00D70DCD">
        <w:rPr>
          <w:rFonts w:ascii="Times New Roman" w:hAnsi="Times New Roman" w:cs="Times New Roman"/>
          <w:i/>
          <w:sz w:val="24"/>
          <w:szCs w:val="24"/>
        </w:rPr>
        <w:t xml:space="preserve">Journal of </w:t>
      </w:r>
      <w:ins w:id="214" w:author="Jack W Williams" w:date="2017-02-25T21:30:00Z">
        <w:r w:rsidR="008C0268" w:rsidRPr="00D70DCD">
          <w:rPr>
            <w:rFonts w:ascii="Times New Roman" w:hAnsi="Times New Roman" w:cs="Times New Roman"/>
            <w:i/>
            <w:sz w:val="24"/>
            <w:szCs w:val="24"/>
          </w:rPr>
          <w:t>V</w:t>
        </w:r>
      </w:ins>
      <w:r w:rsidRPr="00D70DCD">
        <w:rPr>
          <w:rFonts w:ascii="Times New Roman" w:hAnsi="Times New Roman" w:cs="Times New Roman"/>
          <w:i/>
          <w:sz w:val="24"/>
          <w:szCs w:val="24"/>
        </w:rPr>
        <w:t xml:space="preserve">egetation </w:t>
      </w:r>
      <w:ins w:id="215" w:author="Jack W Williams" w:date="2017-02-25T21:30:00Z">
        <w:r w:rsidR="008C0268" w:rsidRPr="00D70DCD">
          <w:rPr>
            <w:rFonts w:ascii="Times New Roman" w:hAnsi="Times New Roman" w:cs="Times New Roman"/>
            <w:i/>
            <w:sz w:val="24"/>
            <w:szCs w:val="24"/>
          </w:rPr>
          <w:t>S</w:t>
        </w:r>
      </w:ins>
      <w:r w:rsidRPr="00D70DCD">
        <w:rPr>
          <w:rFonts w:ascii="Times New Roman" w:hAnsi="Times New Roman" w:cs="Times New Roman"/>
          <w:i/>
          <w:sz w:val="24"/>
          <w:szCs w:val="24"/>
        </w:rPr>
        <w:t>cience</w:t>
      </w:r>
      <w:r w:rsidRPr="00D70DCD">
        <w:rPr>
          <w:rFonts w:ascii="Times New Roman" w:hAnsi="Times New Roman" w:cs="Times New Roman"/>
          <w:sz w:val="24"/>
          <w:szCs w:val="24"/>
        </w:rPr>
        <w:t xml:space="preserve">, </w:t>
      </w:r>
      <w:r w:rsidRPr="00D70DCD">
        <w:rPr>
          <w:rFonts w:ascii="Times New Roman" w:hAnsi="Times New Roman" w:cs="Times New Roman"/>
          <w:i/>
          <w:sz w:val="24"/>
          <w:szCs w:val="24"/>
        </w:rPr>
        <w:t>2</w:t>
      </w:r>
      <w:r w:rsidRPr="00D70DCD">
        <w:rPr>
          <w:rFonts w:ascii="Times New Roman" w:hAnsi="Times New Roman" w:cs="Times New Roman"/>
          <w:sz w:val="24"/>
          <w:szCs w:val="24"/>
        </w:rPr>
        <w:t>(5), 587–602.</w:t>
      </w:r>
    </w:p>
    <w:p w14:paraId="50F48A2C" w14:textId="77777777" w:rsidR="007B584A" w:rsidRPr="00D70DCD" w:rsidRDefault="007B584A" w:rsidP="00D70DCD">
      <w:pPr>
        <w:pStyle w:val="Bibliography"/>
        <w:spacing w:after="120" w:line="240" w:lineRule="auto"/>
        <w:ind w:left="720" w:hanging="720"/>
        <w:rPr>
          <w:rFonts w:ascii="Times New Roman" w:hAnsi="Times New Roman" w:cs="Times New Roman"/>
          <w:sz w:val="24"/>
          <w:szCs w:val="24"/>
        </w:rPr>
        <w:sectPr w:rsidR="007B584A" w:rsidRPr="00D70DCD" w:rsidSect="008268BD">
          <w:type w:val="continuous"/>
          <w:pgSz w:w="12240" w:h="15840"/>
          <w:pgMar w:top="1440" w:right="1440" w:bottom="1440" w:left="1440" w:header="720" w:footer="720" w:gutter="0"/>
          <w:pgNumType w:start="0"/>
          <w:cols w:space="720"/>
          <w:titlePg/>
        </w:sectPr>
      </w:pPr>
    </w:p>
    <w:p w14:paraId="620845AE" w14:textId="72661305" w:rsidR="007B584A" w:rsidRPr="00E37E04" w:rsidRDefault="007B584A" w:rsidP="003128D6">
      <w:pPr>
        <w:pStyle w:val="Bibliography"/>
        <w:spacing w:before="120" w:after="0" w:line="240" w:lineRule="auto"/>
        <w:ind w:left="720" w:hanging="720"/>
        <w:rPr>
          <w:rFonts w:ascii="Times New Roman" w:hAnsi="Times New Roman" w:cs="Times New Roman"/>
          <w:sz w:val="24"/>
          <w:szCs w:val="24"/>
        </w:rPr>
      </w:pPr>
    </w:p>
    <w:p w14:paraId="4DDF81FB" w14:textId="77777777" w:rsidR="008268BD" w:rsidRPr="00E37E04" w:rsidRDefault="008268BD" w:rsidP="003128D6">
      <w:pPr>
        <w:spacing w:before="120" w:line="240" w:lineRule="auto"/>
        <w:ind w:hanging="720"/>
        <w:rPr>
          <w:rFonts w:ascii="Times New Roman" w:hAnsi="Times New Roman" w:cs="Times New Roman"/>
          <w:sz w:val="24"/>
          <w:szCs w:val="24"/>
        </w:rPr>
      </w:pPr>
    </w:p>
    <w:p w14:paraId="69AB9EFD" w14:textId="77777777" w:rsidR="008268BD" w:rsidRPr="00E37E04" w:rsidRDefault="008268BD" w:rsidP="003128D6">
      <w:pPr>
        <w:spacing w:before="120" w:line="240" w:lineRule="auto"/>
        <w:rPr>
          <w:rFonts w:ascii="Times New Roman" w:hAnsi="Times New Roman"/>
        </w:rPr>
        <w:sectPr w:rsidR="008268BD" w:rsidRPr="00E37E04" w:rsidSect="008268BD">
          <w:type w:val="continuous"/>
          <w:pgSz w:w="12240" w:h="15840"/>
          <w:pgMar w:top="1440" w:right="1440" w:bottom="1440" w:left="1440" w:header="720" w:footer="720" w:gutter="0"/>
          <w:pgNumType w:start="0"/>
          <w:cols w:space="720"/>
          <w:titlePg/>
        </w:sectPr>
      </w:pPr>
    </w:p>
    <w:p w14:paraId="6D3D59E0" w14:textId="65C8AF48" w:rsidR="00BF2CE9" w:rsidRPr="00E37E04" w:rsidRDefault="00BF2CE9" w:rsidP="003128D6">
      <w:pPr>
        <w:pStyle w:val="Heading1"/>
        <w:spacing w:before="120" w:line="240" w:lineRule="auto"/>
      </w:pPr>
      <w:bookmarkStart w:id="216" w:name="_Toc350683699"/>
      <w:r w:rsidRPr="00E37E04">
        <w:t>Figures</w:t>
      </w:r>
      <w:bookmarkEnd w:id="216"/>
    </w:p>
    <w:p w14:paraId="14950FBA" w14:textId="5F47C828" w:rsidR="00DE3143" w:rsidRPr="00E37E04" w:rsidRDefault="00404935" w:rsidP="003128D6">
      <w:pPr>
        <w:spacing w:before="120" w:line="240" w:lineRule="auto"/>
        <w:rPr>
          <w:rFonts w:ascii="Times New Roman" w:hAnsi="Times New Roman"/>
        </w:rPr>
      </w:pPr>
      <w:r w:rsidRPr="00E37E04">
        <w:rPr>
          <w:rFonts w:ascii="Times New Roman" w:hAnsi="Times New Roman"/>
          <w:sz w:val="24"/>
          <w:szCs w:val="24"/>
        </w:rPr>
        <w:t>Figure 1: Growth of Community Biodiversity Database</w:t>
      </w:r>
      <w:r w:rsidR="00DE3143" w:rsidRPr="00E37E04">
        <w:rPr>
          <w:rFonts w:ascii="Times New Roman" w:hAnsi="Times New Roman"/>
          <w:sz w:val="24"/>
          <w:szCs w:val="24"/>
        </w:rPr>
        <w:t>s</w:t>
      </w:r>
      <w:r w:rsidRPr="00E37E04">
        <w:rPr>
          <w:rFonts w:ascii="Times New Roman" w:hAnsi="Times New Roman"/>
          <w:sz w:val="24"/>
          <w:szCs w:val="24"/>
        </w:rPr>
        <w:t xml:space="preserve"> Through Time</w:t>
      </w:r>
      <w:ins w:id="217" w:author="Scott" w:date="2017-03-01T08:48:00Z">
        <w:r w:rsidR="0011073D" w:rsidRPr="00E37E04">
          <w:rPr>
            <w:rFonts w:ascii="Times New Roman" w:hAnsi="Times New Roman"/>
            <w:sz w:val="24"/>
            <w:szCs w:val="24"/>
          </w:rPr>
          <w:t xml:space="preserve"> </w:t>
        </w:r>
      </w:ins>
      <w:commentRangeStart w:id="218"/>
      <w:r w:rsidR="00DE3143" w:rsidRPr="00E37E04">
        <w:rPr>
          <w:rFonts w:ascii="Times New Roman" w:hAnsi="Times New Roman"/>
        </w:rPr>
        <w:t>Figure 1</w:t>
      </w:r>
      <w:commentRangeEnd w:id="218"/>
      <w:r w:rsidR="00F82BCE" w:rsidRPr="00E37E04">
        <w:rPr>
          <w:rStyle w:val="CommentReference"/>
          <w:rFonts w:ascii="Times New Roman" w:hAnsi="Times New Roman"/>
        </w:rPr>
        <w:commentReference w:id="218"/>
      </w:r>
      <w:r w:rsidR="00DE3143" w:rsidRPr="00E37E04">
        <w:rPr>
          <w:rFonts w:ascii="Times New Roman" w:hAnsi="Times New Roman"/>
        </w:rPr>
        <w:t xml:space="preserve">: </w:t>
      </w:r>
      <w:ins w:id="219" w:author="Jack W Williams" w:date="2017-02-27T09:44:00Z">
        <w:r w:rsidR="00A271F1" w:rsidRPr="00E37E04">
          <w:rPr>
            <w:rFonts w:ascii="Times New Roman" w:hAnsi="Times New Roman"/>
          </w:rPr>
          <w:t>This figure tracks the g</w:t>
        </w:r>
      </w:ins>
      <w:r w:rsidR="00DE3143" w:rsidRPr="00E37E04">
        <w:rPr>
          <w:rFonts w:ascii="Times New Roman" w:hAnsi="Times New Roman"/>
        </w:rPr>
        <w:t xml:space="preserve">rowth </w:t>
      </w:r>
      <w:ins w:id="220" w:author="Jack W Williams" w:date="2017-02-27T09:44:00Z">
        <w:r w:rsidR="00A271F1" w:rsidRPr="00E37E04">
          <w:rPr>
            <w:rFonts w:ascii="Times New Roman" w:hAnsi="Times New Roman"/>
          </w:rPr>
          <w:t xml:space="preserve">in collection size </w:t>
        </w:r>
      </w:ins>
      <w:r w:rsidR="00DE3143" w:rsidRPr="00E37E04">
        <w:rPr>
          <w:rFonts w:ascii="Times New Roman" w:hAnsi="Times New Roman"/>
        </w:rPr>
        <w:t xml:space="preserve">of </w:t>
      </w:r>
      <w:ins w:id="221" w:author="Jack W Williams" w:date="2017-02-25T20:35:00Z">
        <w:r w:rsidR="00F82BCE" w:rsidRPr="00E37E04">
          <w:rPr>
            <w:rFonts w:ascii="Times New Roman" w:hAnsi="Times New Roman"/>
          </w:rPr>
          <w:t>c</w:t>
        </w:r>
      </w:ins>
      <w:r w:rsidR="00DE3143" w:rsidRPr="00E37E04">
        <w:rPr>
          <w:rFonts w:ascii="Times New Roman" w:hAnsi="Times New Roman"/>
        </w:rPr>
        <w:t xml:space="preserve">ommunity </w:t>
      </w:r>
      <w:ins w:id="222" w:author="Jack W Williams" w:date="2017-02-25T20:35:00Z">
        <w:r w:rsidR="00F82BCE" w:rsidRPr="00E37E04">
          <w:rPr>
            <w:rFonts w:ascii="Times New Roman" w:hAnsi="Times New Roman"/>
          </w:rPr>
          <w:t>b</w:t>
        </w:r>
      </w:ins>
      <w:r w:rsidR="00DE3143" w:rsidRPr="00E37E04">
        <w:rPr>
          <w:rFonts w:ascii="Times New Roman" w:hAnsi="Times New Roman"/>
        </w:rPr>
        <w:t xml:space="preserve">iodiversity </w:t>
      </w:r>
      <w:ins w:id="223" w:author="Jack W Williams" w:date="2017-02-25T20:35:00Z">
        <w:r w:rsidR="00F82BCE" w:rsidRPr="00E37E04">
          <w:rPr>
            <w:rFonts w:ascii="Times New Roman" w:hAnsi="Times New Roman"/>
          </w:rPr>
          <w:t>d</w:t>
        </w:r>
      </w:ins>
      <w:r w:rsidR="00DE3143" w:rsidRPr="00E37E04">
        <w:rPr>
          <w:rFonts w:ascii="Times New Roman" w:hAnsi="Times New Roman"/>
        </w:rPr>
        <w:t xml:space="preserve">atabases </w:t>
      </w:r>
      <w:ins w:id="224" w:author="Jack W Williams" w:date="2017-02-25T20:35:00Z">
        <w:r w:rsidR="00F82BCE" w:rsidRPr="00E37E04">
          <w:rPr>
            <w:rFonts w:ascii="Times New Roman" w:hAnsi="Times New Roman"/>
          </w:rPr>
          <w:t>t</w:t>
        </w:r>
      </w:ins>
      <w:r w:rsidR="00DE3143" w:rsidRPr="00E37E04">
        <w:rPr>
          <w:rFonts w:ascii="Times New Roman" w:hAnsi="Times New Roman"/>
        </w:rPr>
        <w:t xml:space="preserve">hrough </w:t>
      </w:r>
      <w:ins w:id="225" w:author="Jack W Williams" w:date="2017-02-25T20:36:00Z">
        <w:r w:rsidR="00F82BCE" w:rsidRPr="00E37E04">
          <w:rPr>
            <w:rFonts w:ascii="Times New Roman" w:hAnsi="Times New Roman"/>
          </w:rPr>
          <w:t>t</w:t>
        </w:r>
      </w:ins>
      <w:r w:rsidR="00DE3143" w:rsidRPr="00E37E04">
        <w:rPr>
          <w:rFonts w:ascii="Times New Roman" w:hAnsi="Times New Roman"/>
        </w:rPr>
        <w:t>ime</w:t>
      </w:r>
      <w:ins w:id="226" w:author="Jack W Williams" w:date="2017-02-25T20:36:00Z">
        <w:r w:rsidR="00F82BCE" w:rsidRPr="00E37E04">
          <w:rPr>
            <w:rFonts w:ascii="Times New Roman" w:hAnsi="Times New Roman"/>
          </w:rPr>
          <w:t xml:space="preserve">, for </w:t>
        </w:r>
      </w:ins>
      <w:r w:rsidR="00DE3143" w:rsidRPr="00E37E04">
        <w:rPr>
          <w:rFonts w:ascii="Times New Roman" w:hAnsi="Times New Roman"/>
        </w:rPr>
        <w:t>the Global Biodiversity Information Facility (A, left) and the Neotoma Paleoecolog</w:t>
      </w:r>
      <w:ins w:id="227" w:author="Jack W Williams" w:date="2017-02-25T20:37:00Z">
        <w:r w:rsidR="00F82BCE" w:rsidRPr="00E37E04">
          <w:rPr>
            <w:rFonts w:ascii="Times New Roman" w:hAnsi="Times New Roman"/>
          </w:rPr>
          <w:t>y</w:t>
        </w:r>
      </w:ins>
      <w:r w:rsidR="00DE3143" w:rsidRPr="00E37E04">
        <w:rPr>
          <w:rFonts w:ascii="Times New Roman" w:hAnsi="Times New Roman"/>
        </w:rPr>
        <w:t xml:space="preserve"> Database (B, right). </w:t>
      </w:r>
    </w:p>
    <w:p w14:paraId="77D158CF"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251D29A0" w14:textId="49E0CDBF" w:rsidR="00404935" w:rsidRPr="00E37E04" w:rsidRDefault="00404935" w:rsidP="003128D6">
      <w:pPr>
        <w:pStyle w:val="Heading2"/>
        <w:spacing w:before="120" w:line="240" w:lineRule="auto"/>
        <w:rPr>
          <w:rFonts w:ascii="Times New Roman" w:hAnsi="Times New Roman"/>
          <w:sz w:val="24"/>
          <w:szCs w:val="24"/>
        </w:rPr>
      </w:pPr>
      <w:bookmarkStart w:id="228" w:name="_Toc350683700"/>
      <w:r w:rsidRPr="00E37E04">
        <w:rPr>
          <w:rFonts w:ascii="Times New Roman" w:hAnsi="Times New Roman"/>
          <w:sz w:val="24"/>
          <w:szCs w:val="24"/>
        </w:rPr>
        <w:t>Figure 2: Biodiversity Database Record Heterogeneity</w:t>
      </w:r>
      <w:bookmarkEnd w:id="228"/>
    </w:p>
    <w:p w14:paraId="5B88EE70" w14:textId="31BBE9F9" w:rsidR="0025170C" w:rsidRPr="00E37E04" w:rsidRDefault="004F2E1B" w:rsidP="003128D6">
      <w:pPr>
        <w:spacing w:before="120" w:line="240" w:lineRule="auto"/>
        <w:rPr>
          <w:rFonts w:ascii="Times New Roman" w:hAnsi="Times New Roman"/>
        </w:rPr>
      </w:pPr>
      <w:commentRangeStart w:id="229"/>
      <w:r w:rsidRPr="00E37E04">
        <w:rPr>
          <w:rFonts w:ascii="Times New Roman" w:hAnsi="Times New Roman"/>
        </w:rPr>
        <w:t>Figure 2</w:t>
      </w:r>
      <w:commentRangeEnd w:id="229"/>
      <w:r w:rsidR="009A7A85" w:rsidRPr="00E37E04">
        <w:rPr>
          <w:rStyle w:val="CommentReference"/>
          <w:rFonts w:ascii="Times New Roman" w:hAnsi="Times New Roman"/>
        </w:rPr>
        <w:commentReference w:id="229"/>
      </w:r>
      <w:r w:rsidR="0025170C" w:rsidRPr="00E37E04">
        <w:rPr>
          <w:rFonts w:ascii="Times New Roman" w:hAnsi="Times New Roman"/>
        </w:rPr>
        <w:t xml:space="preserve">: </w:t>
      </w:r>
      <w:ins w:id="230" w:author="Jack W Williams" w:date="2017-02-25T20:47:00Z">
        <w:r w:rsidR="009A7A85" w:rsidRPr="00E37E04">
          <w:rPr>
            <w:rFonts w:ascii="Times New Roman" w:hAnsi="Times New Roman"/>
          </w:rPr>
          <w:t xml:space="preserve">This bar chart shows </w:t>
        </w:r>
      </w:ins>
      <w:r w:rsidR="009A7A85" w:rsidRPr="00E37E04">
        <w:rPr>
          <w:rStyle w:val="CommentReference"/>
          <w:rFonts w:ascii="Times New Roman" w:hAnsi="Times New Roman"/>
        </w:rPr>
        <w:commentReference w:id="231"/>
      </w:r>
      <w:r w:rsidRPr="00E37E04">
        <w:rPr>
          <w:rFonts w:ascii="Times New Roman" w:hAnsi="Times New Roman"/>
        </w:rPr>
        <w:t xml:space="preserve">the </w:t>
      </w:r>
      <w:r w:rsidR="009A7A85" w:rsidRPr="00E37E04">
        <w:rPr>
          <w:rStyle w:val="CommentReference"/>
          <w:rFonts w:ascii="Times New Roman" w:hAnsi="Times New Roman"/>
        </w:rPr>
        <w:commentReference w:id="232"/>
      </w:r>
      <w:commentRangeStart w:id="233"/>
      <w:r w:rsidRPr="00E37E04">
        <w:rPr>
          <w:rFonts w:ascii="Times New Roman" w:hAnsi="Times New Roman"/>
        </w:rPr>
        <w:t xml:space="preserve">heterogeneity of record types </w:t>
      </w:r>
      <w:commentRangeEnd w:id="233"/>
      <w:r w:rsidR="009A7A85" w:rsidRPr="00E37E04">
        <w:rPr>
          <w:rStyle w:val="CommentReference"/>
          <w:rFonts w:ascii="Times New Roman" w:hAnsi="Times New Roman"/>
        </w:rPr>
        <w:commentReference w:id="233"/>
      </w:r>
      <w:r w:rsidRPr="00E37E04">
        <w:rPr>
          <w:rFonts w:ascii="Times New Roman" w:hAnsi="Times New Roman"/>
        </w:rPr>
        <w:t>in the Global Biodiversity Information Facility (A, left) and the Neotoma Paleoecolog</w:t>
      </w:r>
      <w:ins w:id="234" w:author="Jack W Williams" w:date="2017-02-25T20:37:00Z">
        <w:r w:rsidR="00F82BCE" w:rsidRPr="00E37E04">
          <w:rPr>
            <w:rFonts w:ascii="Times New Roman" w:hAnsi="Times New Roman"/>
          </w:rPr>
          <w:t>y</w:t>
        </w:r>
      </w:ins>
      <w:r w:rsidRPr="00E37E04">
        <w:rPr>
          <w:rFonts w:ascii="Times New Roman" w:hAnsi="Times New Roman"/>
        </w:rPr>
        <w:t xml:space="preserve"> Database (B, right). Note that </w:t>
      </w:r>
      <w:ins w:id="235" w:author="Jack W Williams" w:date="2017-02-25T20:48:00Z">
        <w:r w:rsidR="009A7A85" w:rsidRPr="00E37E04">
          <w:rPr>
            <w:rFonts w:ascii="Times New Roman" w:hAnsi="Times New Roman"/>
          </w:rPr>
          <w:t xml:space="preserve">the </w:t>
        </w:r>
      </w:ins>
      <w:r w:rsidRPr="00E37E04">
        <w:rPr>
          <w:rFonts w:ascii="Times New Roman" w:hAnsi="Times New Roman"/>
        </w:rPr>
        <w:t xml:space="preserve">vertical axis in panel A </w:t>
      </w:r>
      <w:ins w:id="236" w:author="Jack W Williams" w:date="2017-02-25T20:46:00Z">
        <w:r w:rsidR="009A7A85" w:rsidRPr="00E37E04">
          <w:rPr>
            <w:rFonts w:ascii="Times New Roman" w:hAnsi="Times New Roman"/>
          </w:rPr>
          <w:t xml:space="preserve">shows </w:t>
        </w:r>
      </w:ins>
      <w:r w:rsidRPr="00E37E04">
        <w:rPr>
          <w:rFonts w:ascii="Times New Roman" w:hAnsi="Times New Roman"/>
        </w:rPr>
        <w:t xml:space="preserve">millions of occurrence records, while the axis in panel B </w:t>
      </w:r>
      <w:ins w:id="237" w:author="Jack W Williams" w:date="2017-02-25T20:46:00Z">
        <w:r w:rsidR="009A7A85" w:rsidRPr="00E37E04">
          <w:rPr>
            <w:rFonts w:ascii="Times New Roman" w:hAnsi="Times New Roman"/>
          </w:rPr>
          <w:t xml:space="preserve">shows numbers of </w:t>
        </w:r>
      </w:ins>
      <w:r w:rsidRPr="00E37E04">
        <w:rPr>
          <w:rFonts w:ascii="Times New Roman" w:hAnsi="Times New Roman"/>
        </w:rPr>
        <w:t>dataset</w:t>
      </w:r>
      <w:ins w:id="238" w:author="Jack W Williams" w:date="2017-02-25T20:46:00Z">
        <w:r w:rsidR="009A7A85" w:rsidRPr="00E37E04">
          <w:rPr>
            <w:rFonts w:ascii="Times New Roman" w:hAnsi="Times New Roman"/>
          </w:rPr>
          <w:t>s</w:t>
        </w:r>
      </w:ins>
      <w:r w:rsidRPr="00E37E04">
        <w:rPr>
          <w:rFonts w:ascii="Times New Roman" w:hAnsi="Times New Roman"/>
        </w:rPr>
        <w:t xml:space="preserve">, due to the </w:t>
      </w:r>
      <w:ins w:id="239" w:author="Jack W Williams" w:date="2017-02-25T20:46:00Z">
        <w:r w:rsidR="009A7A85" w:rsidRPr="00E37E04">
          <w:rPr>
            <w:rFonts w:ascii="Times New Roman" w:hAnsi="Times New Roman"/>
          </w:rPr>
          <w:t xml:space="preserve">different </w:t>
        </w:r>
      </w:ins>
      <w:r w:rsidRPr="00E37E04">
        <w:rPr>
          <w:rFonts w:ascii="Times New Roman" w:hAnsi="Times New Roman"/>
        </w:rPr>
        <w:t xml:space="preserve">data models of the two databases.  </w:t>
      </w:r>
    </w:p>
    <w:p w14:paraId="3DB4C8D2" w14:textId="77777777" w:rsidR="0025170C" w:rsidRPr="00E37E04" w:rsidRDefault="0025170C" w:rsidP="003128D6">
      <w:pPr>
        <w:spacing w:before="120" w:line="240" w:lineRule="auto"/>
        <w:rPr>
          <w:rFonts w:ascii="Times New Roman" w:hAnsi="Times New Roman"/>
        </w:rPr>
      </w:pPr>
    </w:p>
    <w:p w14:paraId="4D8FBA55"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6AD2A0E9" w14:textId="49424980" w:rsidR="00404935" w:rsidRPr="00E37E04" w:rsidRDefault="00404935" w:rsidP="003128D6">
      <w:pPr>
        <w:pStyle w:val="Heading2"/>
        <w:spacing w:before="120" w:line="240" w:lineRule="auto"/>
        <w:rPr>
          <w:rFonts w:ascii="Times New Roman" w:hAnsi="Times New Roman"/>
          <w:sz w:val="24"/>
          <w:szCs w:val="24"/>
        </w:rPr>
      </w:pPr>
      <w:bookmarkStart w:id="240" w:name="_Toc350683701"/>
      <w:r w:rsidRPr="00E37E04">
        <w:rPr>
          <w:rFonts w:ascii="Times New Roman" w:hAnsi="Times New Roman"/>
          <w:sz w:val="24"/>
          <w:szCs w:val="24"/>
        </w:rPr>
        <w:t>Figure 3: SDM Citations, 1997-2015</w:t>
      </w:r>
      <w:bookmarkEnd w:id="240"/>
    </w:p>
    <w:p w14:paraId="6756FAB0" w14:textId="251992FD" w:rsidR="00816438" w:rsidRPr="00E37E04" w:rsidRDefault="00816438" w:rsidP="003128D6">
      <w:pPr>
        <w:spacing w:before="120" w:line="240" w:lineRule="auto"/>
        <w:rPr>
          <w:rFonts w:ascii="Times New Roman" w:hAnsi="Times New Roman"/>
        </w:rPr>
      </w:pPr>
      <w:commentRangeStart w:id="241"/>
      <w:r w:rsidRPr="00E37E04">
        <w:rPr>
          <w:rFonts w:ascii="Times New Roman" w:hAnsi="Times New Roman"/>
        </w:rPr>
        <w:t>Figure 3</w:t>
      </w:r>
      <w:commentRangeEnd w:id="241"/>
      <w:r w:rsidR="004F6242" w:rsidRPr="00E37E04">
        <w:rPr>
          <w:rStyle w:val="CommentReference"/>
          <w:rFonts w:ascii="Times New Roman" w:hAnsi="Times New Roman"/>
        </w:rPr>
        <w:commentReference w:id="241"/>
      </w:r>
      <w:r w:rsidRPr="00E37E04">
        <w:rPr>
          <w:rFonts w:ascii="Times New Roman" w:hAnsi="Times New Roman"/>
        </w:rPr>
        <w:t xml:space="preserve">: </w:t>
      </w:r>
      <w:ins w:id="242" w:author="Jack W Williams" w:date="2017-02-25T20:51:00Z">
        <w:r w:rsidR="004F6242" w:rsidRPr="00E37E04">
          <w:rPr>
            <w:rFonts w:ascii="Times New Roman" w:hAnsi="Times New Roman"/>
          </w:rPr>
          <w:t xml:space="preserve">Time series of </w:t>
        </w:r>
      </w:ins>
      <w:r w:rsidRPr="00E37E04">
        <w:rPr>
          <w:rFonts w:ascii="Times New Roman" w:hAnsi="Times New Roman"/>
        </w:rPr>
        <w:t xml:space="preserve">the number of </w:t>
      </w:r>
      <w:ins w:id="243" w:author="Jack W Williams" w:date="2017-02-25T20:51:00Z">
        <w:r w:rsidR="004F6242" w:rsidRPr="00E37E04">
          <w:rPr>
            <w:rFonts w:ascii="Times New Roman" w:hAnsi="Times New Roman"/>
          </w:rPr>
          <w:t xml:space="preserve">papers </w:t>
        </w:r>
      </w:ins>
      <w:r w:rsidRPr="00E37E04">
        <w:rPr>
          <w:rFonts w:ascii="Times New Roman" w:hAnsi="Times New Roman"/>
        </w:rPr>
        <w:t xml:space="preserve">returned in a Web of Knowledge search for query “Species Distribution Model*” (blue), compared with average annual citation growth in science and engineering, as reported by the U.S. National Science Board </w:t>
      </w:r>
      <w:commentRangeStart w:id="244"/>
      <w:r w:rsidRPr="00E37E04">
        <w:rPr>
          <w:rFonts w:ascii="Times New Roman" w:hAnsi="Times New Roman"/>
        </w:rPr>
        <w:t>(</w:t>
      </w:r>
      <w:commentRangeEnd w:id="244"/>
      <w:r w:rsidR="004F6242" w:rsidRPr="00E37E04">
        <w:rPr>
          <w:rStyle w:val="CommentReference"/>
          <w:rFonts w:ascii="Times New Roman" w:hAnsi="Times New Roman"/>
        </w:rPr>
        <w:commentReference w:id="244"/>
      </w:r>
      <w:r w:rsidRPr="00E37E04">
        <w:rPr>
          <w:rFonts w:ascii="Times New Roman" w:hAnsi="Times New Roman"/>
        </w:rPr>
        <w:t xml:space="preserve">2016) (black).  </w:t>
      </w:r>
    </w:p>
    <w:p w14:paraId="08AF0356"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2D73F6EB" w14:textId="25C592C9" w:rsidR="00404935" w:rsidRPr="00E37E04" w:rsidRDefault="00404935" w:rsidP="003128D6">
      <w:pPr>
        <w:pStyle w:val="Heading2"/>
        <w:spacing w:before="120" w:line="240" w:lineRule="auto"/>
        <w:rPr>
          <w:rFonts w:ascii="Times New Roman" w:hAnsi="Times New Roman"/>
          <w:sz w:val="24"/>
          <w:szCs w:val="24"/>
        </w:rPr>
      </w:pPr>
      <w:bookmarkStart w:id="245" w:name="_Toc350683702"/>
      <w:r w:rsidRPr="00E37E04">
        <w:rPr>
          <w:rFonts w:ascii="Times New Roman" w:hAnsi="Times New Roman"/>
          <w:sz w:val="24"/>
          <w:szCs w:val="24"/>
        </w:rPr>
        <w:t>Figure 4: Classification of Selected Studies</w:t>
      </w:r>
      <w:bookmarkEnd w:id="245"/>
    </w:p>
    <w:p w14:paraId="51746441" w14:textId="407D1653" w:rsidR="00650AD2" w:rsidRPr="00E37E04" w:rsidRDefault="00650AD2" w:rsidP="003128D6">
      <w:pPr>
        <w:spacing w:before="120" w:line="240" w:lineRule="auto"/>
        <w:rPr>
          <w:rFonts w:ascii="Times New Roman" w:hAnsi="Times New Roman"/>
        </w:rPr>
      </w:pPr>
      <w:r w:rsidRPr="00E37E04">
        <w:rPr>
          <w:rFonts w:ascii="Times New Roman" w:hAnsi="Times New Roman"/>
        </w:rPr>
        <w:t xml:space="preserve">Figure 4: </w:t>
      </w:r>
      <w:ins w:id="246" w:author="Jack W Williams" w:date="2017-02-25T20:54:00Z">
        <w:r w:rsidR="004F6242" w:rsidRPr="00E37E04">
          <w:rPr>
            <w:rFonts w:ascii="Times New Roman" w:hAnsi="Times New Roman"/>
          </w:rPr>
          <w:t>This figure p</w:t>
        </w:r>
      </w:ins>
      <w:r w:rsidRPr="00E37E04">
        <w:rPr>
          <w:rFonts w:ascii="Times New Roman" w:hAnsi="Times New Roman"/>
        </w:rPr>
        <w:t xml:space="preserve">resents the classification of 100 recent SDM-focused studies into data-driven, model-driven, and Bayesian model types. </w:t>
      </w:r>
      <w:r w:rsidR="006E2B32" w:rsidRPr="00E37E04">
        <w:rPr>
          <w:rFonts w:ascii="Times New Roman" w:hAnsi="Times New Roman"/>
        </w:rPr>
        <w:t xml:space="preserve">Candidate studies were identified using a query to the Web of Knowledge on (“Species Distribution Model*” OR “Ecological Niche Model*” OR Habitat Suitability Model*”), from which a </w:t>
      </w:r>
      <w:ins w:id="247" w:author="Jack W Williams" w:date="2017-02-25T20:55:00Z">
        <w:r w:rsidR="004F6242" w:rsidRPr="00E37E04">
          <w:rPr>
            <w:rFonts w:ascii="Times New Roman" w:hAnsi="Times New Roman"/>
          </w:rPr>
          <w:t xml:space="preserve">randomly chosen </w:t>
        </w:r>
      </w:ins>
      <w:r w:rsidR="006E2B32" w:rsidRPr="00E37E04">
        <w:rPr>
          <w:rFonts w:ascii="Times New Roman" w:hAnsi="Times New Roman"/>
        </w:rPr>
        <w:t xml:space="preserve">subset of 100 studies was used for scoring. </w:t>
      </w:r>
      <w:commentRangeStart w:id="248"/>
      <w:r w:rsidR="006E2B32" w:rsidRPr="00E37E04">
        <w:rPr>
          <w:rFonts w:ascii="Times New Roman" w:hAnsi="Times New Roman"/>
        </w:rPr>
        <w:t>Scoring was based on Hastie et al. (2009), Franklin (2009)</w:t>
      </w:r>
      <w:ins w:id="249" w:author="Jack W Williams" w:date="2017-02-25T20:56:00Z">
        <w:r w:rsidR="004F6242" w:rsidRPr="00E37E04">
          <w:rPr>
            <w:rFonts w:ascii="Times New Roman" w:hAnsi="Times New Roman"/>
          </w:rPr>
          <w:t>,</w:t>
        </w:r>
      </w:ins>
      <w:r w:rsidR="006E2B32" w:rsidRPr="00E37E04">
        <w:rPr>
          <w:rFonts w:ascii="Times New Roman" w:hAnsi="Times New Roman"/>
        </w:rPr>
        <w:t xml:space="preserve"> and Elith et al. (2006</w:t>
      </w:r>
      <w:commentRangeEnd w:id="248"/>
      <w:r w:rsidR="00DC34F1" w:rsidRPr="00E37E04">
        <w:rPr>
          <w:rStyle w:val="CommentReference"/>
          <w:rFonts w:ascii="Times New Roman" w:hAnsi="Times New Roman"/>
        </w:rPr>
        <w:commentReference w:id="248"/>
      </w:r>
      <w:r w:rsidR="006E2B32" w:rsidRPr="00E37E04">
        <w:rPr>
          <w:rFonts w:ascii="Times New Roman" w:hAnsi="Times New Roman"/>
        </w:rPr>
        <w:t xml:space="preserve">). Studies that used unsupervised clustering routines were classified separately, </w:t>
      </w:r>
      <w:commentRangeStart w:id="250"/>
      <w:ins w:id="251" w:author="Jack W Williams" w:date="2017-02-25T20:56:00Z">
        <w:r w:rsidR="004F6242" w:rsidRPr="00E37E04">
          <w:rPr>
            <w:rFonts w:ascii="Times New Roman" w:hAnsi="Times New Roman"/>
          </w:rPr>
          <w:t xml:space="preserve">because </w:t>
        </w:r>
      </w:ins>
      <w:r w:rsidR="006E2B32" w:rsidRPr="00E37E04">
        <w:rPr>
          <w:rFonts w:ascii="Times New Roman" w:hAnsi="Times New Roman"/>
        </w:rPr>
        <w:t>they cannot be used in model-prediction tasks</w:t>
      </w:r>
      <w:commentRangeEnd w:id="250"/>
      <w:r w:rsidR="00DC34F1" w:rsidRPr="00E37E04">
        <w:rPr>
          <w:rStyle w:val="CommentReference"/>
          <w:rFonts w:ascii="Times New Roman" w:hAnsi="Times New Roman"/>
        </w:rPr>
        <w:commentReference w:id="250"/>
      </w:r>
      <w:r w:rsidR="006E2B32" w:rsidRPr="00E37E04">
        <w:rPr>
          <w:rFonts w:ascii="Times New Roman" w:hAnsi="Times New Roman"/>
        </w:rPr>
        <w:t>.</w:t>
      </w:r>
    </w:p>
    <w:p w14:paraId="0809498A" w14:textId="229EB177" w:rsidR="00816438" w:rsidRPr="00E37E04" w:rsidRDefault="00DC34F1" w:rsidP="003128D6">
      <w:pPr>
        <w:tabs>
          <w:tab w:val="left" w:pos="7995"/>
        </w:tabs>
        <w:spacing w:before="120" w:line="240" w:lineRule="auto"/>
        <w:rPr>
          <w:rFonts w:ascii="Times New Roman" w:hAnsi="Times New Roman"/>
        </w:rPr>
      </w:pPr>
      <w:ins w:id="252" w:author="Jack W Williams" w:date="2017-02-25T21:16:00Z">
        <w:r w:rsidRPr="00E37E04">
          <w:rPr>
            <w:rFonts w:ascii="Times New Roman" w:hAnsi="Times New Roman"/>
          </w:rPr>
          <w:tab/>
        </w:r>
      </w:ins>
    </w:p>
    <w:p w14:paraId="056C0598"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54D45AFB" w14:textId="48B81AD1" w:rsidR="00404935" w:rsidRPr="00E37E04" w:rsidRDefault="00404935" w:rsidP="003128D6">
      <w:pPr>
        <w:pStyle w:val="Heading2"/>
        <w:spacing w:before="120" w:line="240" w:lineRule="auto"/>
        <w:rPr>
          <w:rFonts w:ascii="Times New Roman" w:hAnsi="Times New Roman"/>
          <w:sz w:val="24"/>
          <w:szCs w:val="24"/>
        </w:rPr>
      </w:pPr>
      <w:bookmarkStart w:id="253" w:name="_Toc350683703"/>
      <w:r w:rsidRPr="00E37E04">
        <w:rPr>
          <w:rFonts w:ascii="Times New Roman" w:hAnsi="Times New Roman"/>
          <w:sz w:val="24"/>
          <w:szCs w:val="24"/>
        </w:rPr>
        <w:t>Figure 5: Google Cloud Engine Custom Infrastructure Pricing Scheme</w:t>
      </w:r>
      <w:bookmarkEnd w:id="253"/>
    </w:p>
    <w:p w14:paraId="3A5B879E" w14:textId="52090723" w:rsidR="00BE2A16" w:rsidRPr="00E37E04" w:rsidRDefault="00BE2A16" w:rsidP="003128D6">
      <w:pPr>
        <w:spacing w:before="120" w:line="240" w:lineRule="auto"/>
        <w:rPr>
          <w:rFonts w:ascii="Times New Roman" w:hAnsi="Times New Roman"/>
        </w:rPr>
      </w:pPr>
      <w:commentRangeStart w:id="254"/>
      <w:commentRangeStart w:id="255"/>
      <w:r w:rsidRPr="00E37E04">
        <w:rPr>
          <w:rFonts w:ascii="Times New Roman" w:hAnsi="Times New Roman"/>
        </w:rPr>
        <w:t xml:space="preserve">Figure </w:t>
      </w:r>
      <w:commentRangeEnd w:id="254"/>
      <w:r w:rsidR="008C17D1" w:rsidRPr="00E37E04">
        <w:rPr>
          <w:rStyle w:val="CommentReference"/>
          <w:rFonts w:ascii="Times New Roman" w:hAnsi="Times New Roman"/>
        </w:rPr>
        <w:commentReference w:id="254"/>
      </w:r>
      <w:r w:rsidRPr="00E37E04">
        <w:rPr>
          <w:rFonts w:ascii="Times New Roman" w:hAnsi="Times New Roman"/>
        </w:rPr>
        <w:t>5</w:t>
      </w:r>
      <w:commentRangeEnd w:id="255"/>
      <w:r w:rsidR="00DC34F1" w:rsidRPr="00E37E04">
        <w:rPr>
          <w:rStyle w:val="CommentReference"/>
          <w:rFonts w:ascii="Times New Roman" w:hAnsi="Times New Roman"/>
        </w:rPr>
        <w:commentReference w:id="255"/>
      </w:r>
      <w:r w:rsidRPr="00E37E04">
        <w:rPr>
          <w:rFonts w:ascii="Times New Roman" w:hAnsi="Times New Roman"/>
        </w:rPr>
        <w:t xml:space="preserve">: </w:t>
      </w:r>
      <w:ins w:id="256" w:author="Jack W Williams" w:date="2017-02-25T21:18:00Z">
        <w:r w:rsidR="00DC34F1" w:rsidRPr="00E37E04">
          <w:rPr>
            <w:rFonts w:ascii="Times New Roman" w:hAnsi="Times New Roman"/>
          </w:rPr>
          <w:t xml:space="preserve">Plot of the </w:t>
        </w:r>
      </w:ins>
      <w:r w:rsidRPr="00E37E04">
        <w:rPr>
          <w:rFonts w:ascii="Times New Roman" w:hAnsi="Times New Roman"/>
        </w:rPr>
        <w:t xml:space="preserve">Google Cloud </w:t>
      </w:r>
      <w:ins w:id="257" w:author="Jack W Williams" w:date="2017-02-25T21:18:00Z">
        <w:r w:rsidR="00DC34F1" w:rsidRPr="00E37E04">
          <w:rPr>
            <w:rFonts w:ascii="Times New Roman" w:hAnsi="Times New Roman"/>
          </w:rPr>
          <w:t>e</w:t>
        </w:r>
      </w:ins>
      <w:r w:rsidRPr="00E37E04">
        <w:rPr>
          <w:rFonts w:ascii="Times New Roman" w:hAnsi="Times New Roman"/>
        </w:rPr>
        <w:t xml:space="preserve">ngine </w:t>
      </w:r>
      <w:ins w:id="258" w:author="Jack W Williams" w:date="2017-02-25T21:19:00Z">
        <w:r w:rsidR="00DC34F1" w:rsidRPr="00E37E04">
          <w:rPr>
            <w:rFonts w:ascii="Times New Roman" w:hAnsi="Times New Roman"/>
          </w:rPr>
          <w:t>c</w:t>
        </w:r>
      </w:ins>
      <w:r w:rsidRPr="00E37E04">
        <w:rPr>
          <w:rFonts w:ascii="Times New Roman" w:hAnsi="Times New Roman"/>
        </w:rPr>
        <w:t xml:space="preserve">ustom </w:t>
      </w:r>
      <w:proofErr w:type="gramStart"/>
      <w:ins w:id="259" w:author="Jack W Williams" w:date="2017-02-25T21:19:00Z">
        <w:r w:rsidR="00DC34F1" w:rsidRPr="00E37E04">
          <w:rPr>
            <w:rFonts w:ascii="Times New Roman" w:hAnsi="Times New Roman"/>
          </w:rPr>
          <w:t>i</w:t>
        </w:r>
      </w:ins>
      <w:r w:rsidRPr="00E37E04">
        <w:rPr>
          <w:rFonts w:ascii="Times New Roman" w:hAnsi="Times New Roman"/>
        </w:rPr>
        <w:t xml:space="preserve">nstance </w:t>
      </w:r>
      <w:ins w:id="260" w:author="Jack W Williams" w:date="2017-02-25T21:19:00Z">
        <w:r w:rsidR="00DC34F1" w:rsidRPr="00E37E04">
          <w:rPr>
            <w:rFonts w:ascii="Times New Roman" w:hAnsi="Times New Roman"/>
          </w:rPr>
          <w:t>p</w:t>
        </w:r>
      </w:ins>
      <w:r w:rsidRPr="00E37E04">
        <w:rPr>
          <w:rFonts w:ascii="Times New Roman" w:hAnsi="Times New Roman"/>
        </w:rPr>
        <w:t>ricing</w:t>
      </w:r>
      <w:proofErr w:type="gramEnd"/>
      <w:r w:rsidRPr="00E37E04">
        <w:rPr>
          <w:rFonts w:ascii="Times New Roman" w:hAnsi="Times New Roman"/>
        </w:rPr>
        <w:t xml:space="preserve"> </w:t>
      </w:r>
      <w:ins w:id="261" w:author="Jack W Williams" w:date="2017-02-25T21:19:00Z">
        <w:r w:rsidR="00DC34F1" w:rsidRPr="00E37E04">
          <w:rPr>
            <w:rFonts w:ascii="Times New Roman" w:hAnsi="Times New Roman"/>
          </w:rPr>
          <w:t>s</w:t>
        </w:r>
      </w:ins>
      <w:r w:rsidRPr="00E37E04">
        <w:rPr>
          <w:rFonts w:ascii="Times New Roman" w:hAnsi="Times New Roman"/>
        </w:rPr>
        <w:t xml:space="preserve">cheme. </w:t>
      </w:r>
      <w:ins w:id="262" w:author="Jack W Williams" w:date="2017-02-25T21:19:00Z">
        <w:r w:rsidR="00DC34F1" w:rsidRPr="00E37E04">
          <w:rPr>
            <w:rFonts w:ascii="Times New Roman" w:hAnsi="Times New Roman"/>
          </w:rPr>
          <w:t xml:space="preserve">It shows the </w:t>
        </w:r>
      </w:ins>
      <w:r w:rsidRPr="00E37E04">
        <w:rPr>
          <w:rFonts w:ascii="Times New Roman" w:hAnsi="Times New Roman"/>
        </w:rPr>
        <w:t>price surface faced by consumers of computing utilities</w:t>
      </w:r>
      <w:ins w:id="263" w:author="Jack W Williams" w:date="2017-02-25T21:21:00Z">
        <w:r w:rsidR="008C17D1" w:rsidRPr="00E37E04">
          <w:rPr>
            <w:rFonts w:ascii="Times New Roman" w:hAnsi="Times New Roman"/>
          </w:rPr>
          <w:t xml:space="preserve">, </w:t>
        </w:r>
      </w:ins>
      <w:r w:rsidRPr="00E37E04">
        <w:rPr>
          <w:rFonts w:ascii="Times New Roman" w:hAnsi="Times New Roman"/>
        </w:rPr>
        <w:t xml:space="preserve">as a function of the </w:t>
      </w:r>
      <w:ins w:id="264" w:author="Jack W Williams" w:date="2017-02-25T21:22:00Z">
        <w:r w:rsidR="008C17D1" w:rsidRPr="00E37E04">
          <w:rPr>
            <w:rFonts w:ascii="Times New Roman" w:hAnsi="Times New Roman"/>
          </w:rPr>
          <w:t xml:space="preserve">server </w:t>
        </w:r>
      </w:ins>
      <w:r w:rsidRPr="00E37E04">
        <w:rPr>
          <w:rFonts w:ascii="Times New Roman" w:hAnsi="Times New Roman"/>
        </w:rPr>
        <w:t xml:space="preserve">hardware </w:t>
      </w:r>
      <w:ins w:id="265" w:author="Jack W Williams" w:date="2017-02-25T21:22:00Z">
        <w:r w:rsidR="008C17D1" w:rsidRPr="00E37E04">
          <w:rPr>
            <w:rFonts w:ascii="Times New Roman" w:hAnsi="Times New Roman"/>
          </w:rPr>
          <w:t>configuration</w:t>
        </w:r>
      </w:ins>
      <w:r w:rsidRPr="00E37E04">
        <w:rPr>
          <w:rFonts w:ascii="Times New Roman" w:hAnsi="Times New Roman"/>
        </w:rPr>
        <w:t>.</w:t>
      </w:r>
      <w:ins w:id="266" w:author="Jack W Williams" w:date="2017-02-25T21:22:00Z">
        <w:r w:rsidR="008C17D1" w:rsidRPr="00E37E04">
          <w:rPr>
            <w:rFonts w:ascii="Times New Roman" w:hAnsi="Times New Roman"/>
          </w:rPr>
          <w:t xml:space="preserve">  Number of cores refers to </w:t>
        </w:r>
        <w:commentRangeStart w:id="267"/>
        <w:r w:rsidR="008C17D1" w:rsidRPr="00E37E04">
          <w:rPr>
            <w:rFonts w:ascii="Times New Roman" w:hAnsi="Times New Roman"/>
          </w:rPr>
          <w:t>XX and memory refers to YY</w:t>
        </w:r>
        <w:commentRangeEnd w:id="267"/>
        <w:r w:rsidR="008C17D1" w:rsidRPr="00E37E04">
          <w:rPr>
            <w:rStyle w:val="CommentReference"/>
            <w:rFonts w:ascii="Times New Roman" w:hAnsi="Times New Roman"/>
          </w:rPr>
          <w:commentReference w:id="267"/>
        </w:r>
        <w:r w:rsidR="008C17D1" w:rsidRPr="00E37E04">
          <w:rPr>
            <w:rFonts w:ascii="Times New Roman" w:hAnsi="Times New Roman"/>
          </w:rPr>
          <w:t>.</w:t>
        </w:r>
      </w:ins>
    </w:p>
    <w:p w14:paraId="785155B4"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71B31F34" w14:textId="14AC361A" w:rsidR="00404935" w:rsidRPr="00E37E04" w:rsidDel="008C17D1" w:rsidRDefault="00404935" w:rsidP="003128D6">
      <w:pPr>
        <w:pStyle w:val="Heading2"/>
        <w:spacing w:before="120" w:line="240" w:lineRule="auto"/>
        <w:rPr>
          <w:del w:id="268" w:author="Jack W Williams" w:date="2017-02-25T21:23:00Z"/>
          <w:rFonts w:ascii="Times New Roman" w:hAnsi="Times New Roman"/>
          <w:sz w:val="24"/>
          <w:szCs w:val="24"/>
        </w:rPr>
      </w:pPr>
      <w:del w:id="269" w:author="Jack W Williams" w:date="2017-02-25T21:23:00Z">
        <w:r w:rsidRPr="00E37E04" w:rsidDel="008C17D1">
          <w:rPr>
            <w:rFonts w:ascii="Times New Roman" w:hAnsi="Times New Roman"/>
            <w:sz w:val="24"/>
            <w:szCs w:val="24"/>
          </w:rPr>
          <w:delText>Figure 6: Flowchart of Unconstrained Optimization Procedure</w:delText>
        </w:r>
      </w:del>
    </w:p>
    <w:p w14:paraId="0089821C" w14:textId="4818D426" w:rsidR="00801B1D" w:rsidRPr="00E37E04" w:rsidRDefault="00801B1D" w:rsidP="003128D6">
      <w:pPr>
        <w:spacing w:before="120" w:line="240" w:lineRule="auto"/>
        <w:rPr>
          <w:rFonts w:ascii="Times New Roman" w:hAnsi="Times New Roman"/>
        </w:rPr>
      </w:pPr>
      <w:commentRangeStart w:id="270"/>
      <w:r w:rsidRPr="00E37E04">
        <w:rPr>
          <w:rFonts w:ascii="Times New Roman" w:hAnsi="Times New Roman"/>
        </w:rPr>
        <w:t>Figure 6</w:t>
      </w:r>
      <w:commentRangeEnd w:id="270"/>
      <w:r w:rsidR="008C17D1" w:rsidRPr="00E37E04">
        <w:rPr>
          <w:rStyle w:val="CommentReference"/>
          <w:rFonts w:ascii="Times New Roman" w:hAnsi="Times New Roman"/>
        </w:rPr>
        <w:commentReference w:id="270"/>
      </w:r>
      <w:r w:rsidRPr="00E37E04">
        <w:rPr>
          <w:rFonts w:ascii="Times New Roman" w:hAnsi="Times New Roman"/>
        </w:rPr>
        <w:t xml:space="preserve">: </w:t>
      </w:r>
      <w:ins w:id="271" w:author="Jack W Williams" w:date="2017-02-25T21:23:00Z">
        <w:r w:rsidR="008C17D1" w:rsidRPr="00E37E04">
          <w:rPr>
            <w:rFonts w:ascii="Times New Roman" w:hAnsi="Times New Roman"/>
          </w:rPr>
          <w:t xml:space="preserve">This </w:t>
        </w:r>
      </w:ins>
      <w:del w:id="272" w:author="Jack W Williams" w:date="2017-02-25T21:23:00Z">
        <w:r w:rsidRPr="00E37E04" w:rsidDel="008C17D1">
          <w:rPr>
            <w:rFonts w:ascii="Times New Roman" w:hAnsi="Times New Roman"/>
          </w:rPr>
          <w:delText>F</w:delText>
        </w:r>
      </w:del>
      <w:ins w:id="273" w:author="Jack W Williams" w:date="2017-02-25T21:23:00Z">
        <w:r w:rsidR="008C17D1" w:rsidRPr="00E37E04">
          <w:rPr>
            <w:rFonts w:ascii="Times New Roman" w:hAnsi="Times New Roman"/>
          </w:rPr>
          <w:t>f</w:t>
        </w:r>
      </w:ins>
      <w:r w:rsidRPr="00E37E04">
        <w:rPr>
          <w:rFonts w:ascii="Times New Roman" w:hAnsi="Times New Roman"/>
        </w:rPr>
        <w:t xml:space="preserve">lowchart </w:t>
      </w:r>
      <w:del w:id="274" w:author="Jack W Williams" w:date="2017-02-25T21:23:00Z">
        <w:r w:rsidRPr="00E37E04" w:rsidDel="008C17D1">
          <w:rPr>
            <w:rFonts w:ascii="Times New Roman" w:hAnsi="Times New Roman"/>
          </w:rPr>
          <w:delText>of Unconstrained Optimization Procedure.</w:delText>
        </w:r>
      </w:del>
      <w:ins w:id="275" w:author="Jack W Williams" w:date="2017-02-25T21:23:00Z">
        <w:r w:rsidR="008C17D1" w:rsidRPr="00E37E04">
          <w:rPr>
            <w:rFonts w:ascii="Times New Roman" w:hAnsi="Times New Roman"/>
          </w:rPr>
          <w:t>i</w:t>
        </w:r>
      </w:ins>
      <w:del w:id="276" w:author="Jack W Williams" w:date="2017-02-25T21:23:00Z">
        <w:r w:rsidRPr="00E37E04" w:rsidDel="008C17D1">
          <w:rPr>
            <w:rFonts w:ascii="Times New Roman" w:hAnsi="Times New Roman"/>
          </w:rPr>
          <w:delText xml:space="preserve">  </w:delText>
        </w:r>
      </w:del>
      <w:proofErr w:type="gramStart"/>
      <w:r w:rsidRPr="00E37E04">
        <w:rPr>
          <w:rFonts w:ascii="Times New Roman" w:hAnsi="Times New Roman"/>
        </w:rPr>
        <w:t>Illustrates</w:t>
      </w:r>
      <w:proofErr w:type="gramEnd"/>
      <w:r w:rsidRPr="00E37E04">
        <w:rPr>
          <w:rFonts w:ascii="Times New Roman" w:hAnsi="Times New Roman"/>
        </w:rPr>
        <w:t xml:space="preserve"> the four-step process of optimizing the data-hardware configuration for an SDM.</w:t>
      </w:r>
    </w:p>
    <w:p w14:paraId="5439420A"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7FC10DCA" w14:textId="40024F00" w:rsidR="00404935" w:rsidRPr="00E37E04" w:rsidDel="00F82BCE" w:rsidRDefault="00801B1D" w:rsidP="003128D6">
      <w:pPr>
        <w:pStyle w:val="Heading2"/>
        <w:spacing w:before="120" w:line="240" w:lineRule="auto"/>
        <w:rPr>
          <w:del w:id="277" w:author="Jack W Williams" w:date="2017-02-25T20:39:00Z"/>
          <w:rFonts w:ascii="Times New Roman" w:hAnsi="Times New Roman"/>
          <w:sz w:val="24"/>
          <w:szCs w:val="24"/>
        </w:rPr>
      </w:pPr>
      <w:del w:id="278" w:author="Jack W Williams" w:date="2017-02-25T20:39:00Z">
        <w:r w:rsidRPr="00E37E04" w:rsidDel="00F82BCE">
          <w:rPr>
            <w:rFonts w:ascii="Times New Roman" w:hAnsi="Times New Roman"/>
            <w:sz w:val="24"/>
            <w:szCs w:val="24"/>
          </w:rPr>
          <w:delText>Figure 7: Performance M</w:delText>
        </w:r>
        <w:r w:rsidR="00404935" w:rsidRPr="00E37E04" w:rsidDel="00F82BCE">
          <w:rPr>
            <w:rFonts w:ascii="Times New Roman" w:hAnsi="Times New Roman"/>
            <w:sz w:val="24"/>
            <w:szCs w:val="24"/>
          </w:rPr>
          <w:delText>odel Evaluation</w:delText>
        </w:r>
      </w:del>
    </w:p>
    <w:p w14:paraId="434B87A8" w14:textId="7A315FEA" w:rsidR="00F53A2B" w:rsidRPr="00E37E04" w:rsidRDefault="00F53A2B" w:rsidP="003128D6">
      <w:pPr>
        <w:spacing w:before="120" w:line="240" w:lineRule="auto"/>
        <w:rPr>
          <w:rFonts w:ascii="Times New Roman" w:hAnsi="Times New Roman"/>
        </w:rPr>
      </w:pPr>
      <w:commentRangeStart w:id="279"/>
      <w:r w:rsidRPr="00E37E04">
        <w:rPr>
          <w:rFonts w:ascii="Times New Roman" w:hAnsi="Times New Roman"/>
        </w:rPr>
        <w:t>Figure 7</w:t>
      </w:r>
      <w:commentRangeEnd w:id="279"/>
      <w:r w:rsidR="003E1585" w:rsidRPr="00E37E04">
        <w:rPr>
          <w:rStyle w:val="CommentReference"/>
          <w:rFonts w:ascii="Times New Roman" w:hAnsi="Times New Roman"/>
        </w:rPr>
        <w:commentReference w:id="279"/>
      </w:r>
      <w:r w:rsidRPr="00E37E04">
        <w:rPr>
          <w:rFonts w:ascii="Times New Roman" w:hAnsi="Times New Roman"/>
        </w:rPr>
        <w:t xml:space="preserve">: </w:t>
      </w:r>
      <w:del w:id="280" w:author="Jack W Williams" w:date="2017-02-26T07:12:00Z">
        <w:r w:rsidRPr="00E37E04" w:rsidDel="00721AF0">
          <w:rPr>
            <w:rFonts w:ascii="Times New Roman" w:hAnsi="Times New Roman"/>
          </w:rPr>
          <w:delText xml:space="preserve">Performance Model Evaluation. </w:delText>
        </w:r>
      </w:del>
      <w:r w:rsidRPr="00E37E04">
        <w:rPr>
          <w:rFonts w:ascii="Times New Roman" w:hAnsi="Times New Roman"/>
        </w:rPr>
        <w:t xml:space="preserve">Plots </w:t>
      </w:r>
      <w:ins w:id="281" w:author="Jack W Williams" w:date="2017-02-26T07:12:00Z">
        <w:r w:rsidR="00721AF0" w:rsidRPr="00E37E04">
          <w:rPr>
            <w:rFonts w:ascii="Times New Roman" w:hAnsi="Times New Roman"/>
          </w:rPr>
          <w:t xml:space="preserve">of </w:t>
        </w:r>
      </w:ins>
      <w:r w:rsidRPr="00E37E04">
        <w:rPr>
          <w:rFonts w:ascii="Times New Roman" w:hAnsi="Times New Roman"/>
        </w:rPr>
        <w:t xml:space="preserve">observed SDM runtime against the predicted SDM runtime for </w:t>
      </w:r>
      <w:del w:id="282" w:author="Jack W Williams" w:date="2017-02-26T07:13:00Z">
        <w:r w:rsidRPr="00E37E04" w:rsidDel="00721AF0">
          <w:rPr>
            <w:rFonts w:ascii="Times New Roman" w:hAnsi="Times New Roman"/>
          </w:rPr>
          <w:delText xml:space="preserve">configurations </w:delText>
        </w:r>
      </w:del>
      <w:ins w:id="283" w:author="Jack W Williams" w:date="2017-02-26T07:13:00Z">
        <w:r w:rsidR="00721AF0" w:rsidRPr="00E37E04">
          <w:rPr>
            <w:rFonts w:ascii="Times New Roman" w:hAnsi="Times New Roman"/>
          </w:rPr>
          <w:t>four species distribution models (</w:t>
        </w:r>
      </w:ins>
      <w:ins w:id="284" w:author="Jack W Williams" w:date="2017-02-26T07:14:00Z">
        <w:r w:rsidR="00721AF0" w:rsidRPr="00E37E04">
          <w:rPr>
            <w:rFonts w:ascii="Times New Roman" w:hAnsi="Times New Roman"/>
          </w:rPr>
          <w:t>GBM-BRT, MARS, GAM, RF) and</w:t>
        </w:r>
      </w:ins>
      <w:del w:id="285" w:author="Jack W Williams" w:date="2017-02-26T07:14:00Z">
        <w:r w:rsidRPr="00E37E04" w:rsidDel="00721AF0">
          <w:rPr>
            <w:rFonts w:ascii="Times New Roman" w:hAnsi="Times New Roman"/>
          </w:rPr>
          <w:delText>in</w:delText>
        </w:r>
      </w:del>
      <w:r w:rsidRPr="00E37E04">
        <w:rPr>
          <w:rFonts w:ascii="Times New Roman" w:hAnsi="Times New Roman"/>
        </w:rPr>
        <w:t xml:space="preserve"> the holdout testing set. </w:t>
      </w:r>
      <w:commentRangeStart w:id="286"/>
      <w:ins w:id="287" w:author="Jack W Williams" w:date="2017-02-26T07:15:00Z">
        <w:r w:rsidR="00721AF0" w:rsidRPr="00E37E04">
          <w:rPr>
            <w:rFonts w:ascii="Times New Roman" w:hAnsi="Times New Roman"/>
          </w:rPr>
          <w:t>R</w:t>
        </w:r>
        <w:r w:rsidR="00721AF0" w:rsidRPr="00E37E04">
          <w:rPr>
            <w:rFonts w:ascii="Times New Roman" w:hAnsi="Times New Roman"/>
            <w:vertAlign w:val="superscript"/>
            <w:rPrChange w:id="288" w:author="Jack W Williams" w:date="2017-02-26T07:15:00Z">
              <w:rPr/>
            </w:rPrChange>
          </w:rPr>
          <w:t>2</w:t>
        </w:r>
      </w:ins>
      <w:commentRangeEnd w:id="286"/>
      <w:ins w:id="289" w:author="Jack W Williams" w:date="2017-02-26T07:24:00Z">
        <w:r w:rsidR="003E1585" w:rsidRPr="00E37E04">
          <w:rPr>
            <w:rStyle w:val="CommentReference"/>
            <w:rFonts w:ascii="Times New Roman" w:hAnsi="Times New Roman"/>
          </w:rPr>
          <w:commentReference w:id="286"/>
        </w:r>
      </w:ins>
      <w:ins w:id="290" w:author="Jack W Williams" w:date="2017-02-26T07:15:00Z">
        <w:r w:rsidR="00721AF0" w:rsidRPr="00E37E04">
          <w:rPr>
            <w:rFonts w:ascii="Times New Roman" w:hAnsi="Times New Roman"/>
          </w:rPr>
          <w:t xml:space="preserve"> values indicate the percent variance explained by each runtime model</w:t>
        </w:r>
      </w:ins>
      <w:ins w:id="291" w:author="Jack W Williams" w:date="2017-02-26T07:24:00Z">
        <w:r w:rsidR="003E1585" w:rsidRPr="00E37E04">
          <w:rPr>
            <w:rFonts w:ascii="Times New Roman" w:hAnsi="Times New Roman"/>
          </w:rPr>
          <w:t xml:space="preserve">, </w:t>
        </w:r>
        <w:commentRangeStart w:id="292"/>
        <w:r w:rsidR="003E1585" w:rsidRPr="00E37E04">
          <w:rPr>
            <w:rFonts w:ascii="Times New Roman" w:hAnsi="Times New Roman"/>
          </w:rPr>
          <w:t>relative to a line fitted by ordinary linear regression</w:t>
        </w:r>
        <w:commentRangeEnd w:id="292"/>
        <w:r w:rsidR="003E1585" w:rsidRPr="00E37E04">
          <w:rPr>
            <w:rStyle w:val="CommentReference"/>
            <w:rFonts w:ascii="Times New Roman" w:hAnsi="Times New Roman"/>
          </w:rPr>
          <w:commentReference w:id="292"/>
        </w:r>
      </w:ins>
      <w:ins w:id="293" w:author="Jack W Williams" w:date="2017-02-26T07:15:00Z">
        <w:r w:rsidR="00721AF0" w:rsidRPr="00E37E04">
          <w:rPr>
            <w:rFonts w:ascii="Times New Roman" w:hAnsi="Times New Roman"/>
          </w:rPr>
          <w:t xml:space="preserve">. </w:t>
        </w:r>
      </w:ins>
      <w:ins w:id="294" w:author="Jack W Williams" w:date="2017-02-26T07:13:00Z">
        <w:r w:rsidR="00721AF0" w:rsidRPr="00E37E04">
          <w:rPr>
            <w:rFonts w:ascii="Times New Roman" w:hAnsi="Times New Roman"/>
          </w:rPr>
          <w:t xml:space="preserve">The </w:t>
        </w:r>
        <w:commentRangeStart w:id="295"/>
        <w:r w:rsidR="00721AF0" w:rsidRPr="00E37E04">
          <w:rPr>
            <w:rFonts w:ascii="Times New Roman" w:hAnsi="Times New Roman"/>
          </w:rPr>
          <w:t>b</w:t>
        </w:r>
      </w:ins>
      <w:del w:id="296" w:author="Jack W Williams" w:date="2017-02-26T07:13:00Z">
        <w:r w:rsidRPr="00E37E04" w:rsidDel="00721AF0">
          <w:rPr>
            <w:rFonts w:ascii="Times New Roman" w:hAnsi="Times New Roman"/>
          </w:rPr>
          <w:delText>B</w:delText>
        </w:r>
      </w:del>
      <w:r w:rsidRPr="00E37E04">
        <w:rPr>
          <w:rFonts w:ascii="Times New Roman" w:hAnsi="Times New Roman"/>
        </w:rPr>
        <w:t xml:space="preserve">lack line shows the </w:t>
      </w:r>
      <w:r w:rsidR="006A7905" w:rsidRPr="00E37E04">
        <w:rPr>
          <w:rFonts w:ascii="Times New Roman" w:hAnsi="Times New Roman"/>
        </w:rPr>
        <w:t xml:space="preserve">y=x line expected </w:t>
      </w:r>
      <w:del w:id="297" w:author="Jack W Williams" w:date="2017-02-26T07:13:00Z">
        <w:r w:rsidR="006A7905" w:rsidRPr="00E37E04" w:rsidDel="00721AF0">
          <w:rPr>
            <w:rFonts w:ascii="Times New Roman" w:hAnsi="Times New Roman"/>
          </w:rPr>
          <w:delText xml:space="preserve">from </w:delText>
        </w:r>
      </w:del>
      <w:ins w:id="298" w:author="Jack W Williams" w:date="2017-02-26T07:13:00Z">
        <w:r w:rsidR="00721AF0" w:rsidRPr="00E37E04">
          <w:rPr>
            <w:rFonts w:ascii="Times New Roman" w:hAnsi="Times New Roman"/>
          </w:rPr>
          <w:t xml:space="preserve">for </w:t>
        </w:r>
      </w:ins>
      <w:r w:rsidR="006A7905" w:rsidRPr="00E37E04">
        <w:rPr>
          <w:rFonts w:ascii="Times New Roman" w:hAnsi="Times New Roman"/>
        </w:rPr>
        <w:t xml:space="preserve">a </w:t>
      </w:r>
      <w:proofErr w:type="gramStart"/>
      <w:r w:rsidR="006A7905" w:rsidRPr="00E37E04">
        <w:rPr>
          <w:rFonts w:ascii="Times New Roman" w:hAnsi="Times New Roman"/>
        </w:rPr>
        <w:t>perfectly-predictive</w:t>
      </w:r>
      <w:proofErr w:type="gramEnd"/>
      <w:r w:rsidR="006A7905" w:rsidRPr="00E37E04">
        <w:rPr>
          <w:rFonts w:ascii="Times New Roman" w:hAnsi="Times New Roman"/>
        </w:rPr>
        <w:t xml:space="preserve"> model</w:t>
      </w:r>
      <w:commentRangeEnd w:id="295"/>
      <w:r w:rsidR="003E1585" w:rsidRPr="00E37E04">
        <w:rPr>
          <w:rStyle w:val="CommentReference"/>
          <w:rFonts w:ascii="Times New Roman" w:hAnsi="Times New Roman"/>
        </w:rPr>
        <w:commentReference w:id="295"/>
      </w:r>
      <w:r w:rsidR="006A7905" w:rsidRPr="00E37E04">
        <w:rPr>
          <w:rFonts w:ascii="Times New Roman" w:hAnsi="Times New Roman"/>
        </w:rPr>
        <w:t xml:space="preserve">. </w:t>
      </w:r>
      <w:del w:id="299" w:author="Jack W Williams" w:date="2017-02-26T07:17:00Z">
        <w:r w:rsidR="006A7905" w:rsidRPr="00E37E04" w:rsidDel="00721AF0">
          <w:rPr>
            <w:rFonts w:ascii="Times New Roman" w:hAnsi="Times New Roman"/>
          </w:rPr>
          <w:delText xml:space="preserve">Note </w:delText>
        </w:r>
      </w:del>
      <w:ins w:id="300" w:author="Jack W Williams" w:date="2017-02-26T07:17:00Z">
        <w:r w:rsidR="00721AF0" w:rsidRPr="00E37E04">
          <w:rPr>
            <w:rFonts w:ascii="Times New Roman" w:hAnsi="Times New Roman"/>
          </w:rPr>
          <w:t xml:space="preserve">All plots are </w:t>
        </w:r>
      </w:ins>
      <w:del w:id="301" w:author="Jack W Williams" w:date="2017-02-26T07:17:00Z">
        <w:r w:rsidR="006A7905" w:rsidRPr="00E37E04" w:rsidDel="00721AF0">
          <w:rPr>
            <w:rFonts w:ascii="Times New Roman" w:hAnsi="Times New Roman"/>
          </w:rPr>
          <w:delText xml:space="preserve">the </w:delText>
        </w:r>
      </w:del>
      <w:ins w:id="302" w:author="Jack W Williams" w:date="2017-02-26T07:17:00Z">
        <w:r w:rsidR="00721AF0" w:rsidRPr="00E37E04">
          <w:rPr>
            <w:rFonts w:ascii="Times New Roman" w:hAnsi="Times New Roman"/>
          </w:rPr>
          <w:t xml:space="preserve">displayed on </w:t>
        </w:r>
      </w:ins>
      <w:r w:rsidR="006A7905" w:rsidRPr="00E37E04">
        <w:rPr>
          <w:rFonts w:ascii="Times New Roman" w:hAnsi="Times New Roman"/>
        </w:rPr>
        <w:t>logarithmic axes</w:t>
      </w:r>
      <w:del w:id="303" w:author="Jack W Williams" w:date="2017-02-26T07:17:00Z">
        <w:r w:rsidR="006A7905" w:rsidRPr="00E37E04" w:rsidDel="00721AF0">
          <w:rPr>
            <w:rFonts w:ascii="Times New Roman" w:hAnsi="Times New Roman"/>
          </w:rPr>
          <w:delText>, and the highly variable scale of prediction between SDMs</w:delText>
        </w:r>
      </w:del>
      <w:r w:rsidR="006A7905" w:rsidRPr="00E37E04">
        <w:rPr>
          <w:rFonts w:ascii="Times New Roman" w:hAnsi="Times New Roman"/>
        </w:rPr>
        <w:t>.</w:t>
      </w:r>
    </w:p>
    <w:p w14:paraId="36792C46"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1453229B" w14:textId="405BACD1" w:rsidR="00404935" w:rsidRPr="00E37E04" w:rsidDel="00F82BCE" w:rsidRDefault="00404935" w:rsidP="003128D6">
      <w:pPr>
        <w:pStyle w:val="Heading2"/>
        <w:spacing w:before="120" w:line="240" w:lineRule="auto"/>
        <w:rPr>
          <w:del w:id="304" w:author="Jack W Williams" w:date="2017-02-25T20:39:00Z"/>
          <w:rFonts w:ascii="Times New Roman" w:hAnsi="Times New Roman"/>
          <w:sz w:val="24"/>
          <w:szCs w:val="24"/>
        </w:rPr>
      </w:pPr>
      <w:del w:id="305" w:author="Jack W Williams" w:date="2017-02-25T20:39:00Z">
        <w:r w:rsidRPr="00E37E04" w:rsidDel="00F82BCE">
          <w:rPr>
            <w:rFonts w:ascii="Times New Roman" w:hAnsi="Times New Roman"/>
            <w:sz w:val="24"/>
            <w:szCs w:val="24"/>
          </w:rPr>
          <w:delText>Figure 8: Accuracy Model Evaluation</w:delText>
        </w:r>
      </w:del>
    </w:p>
    <w:p w14:paraId="4442D670" w14:textId="4AFD2818" w:rsidR="00CD6B9D" w:rsidRPr="00E37E04" w:rsidRDefault="00CD6B9D" w:rsidP="003128D6">
      <w:pPr>
        <w:spacing w:before="120" w:line="240" w:lineRule="auto"/>
        <w:rPr>
          <w:rFonts w:ascii="Times New Roman" w:hAnsi="Times New Roman"/>
        </w:rPr>
      </w:pPr>
      <w:commentRangeStart w:id="306"/>
      <w:r w:rsidRPr="00E37E04">
        <w:rPr>
          <w:rFonts w:ascii="Times New Roman" w:hAnsi="Times New Roman"/>
        </w:rPr>
        <w:t>Figure 8</w:t>
      </w:r>
      <w:commentRangeEnd w:id="306"/>
      <w:r w:rsidR="00355B1B" w:rsidRPr="00E37E04">
        <w:rPr>
          <w:rStyle w:val="CommentReference"/>
          <w:rFonts w:ascii="Times New Roman" w:hAnsi="Times New Roman"/>
        </w:rPr>
        <w:commentReference w:id="306"/>
      </w:r>
      <w:r w:rsidRPr="00E37E04">
        <w:rPr>
          <w:rFonts w:ascii="Times New Roman" w:hAnsi="Times New Roman"/>
        </w:rPr>
        <w:t xml:space="preserve">: </w:t>
      </w:r>
      <w:del w:id="307" w:author="Jack W Williams" w:date="2017-02-26T07:26:00Z">
        <w:r w:rsidRPr="00E37E04" w:rsidDel="00355B1B">
          <w:rPr>
            <w:rFonts w:ascii="Times New Roman" w:hAnsi="Times New Roman"/>
          </w:rPr>
          <w:delText xml:space="preserve">Accuracy Model Evaluation. </w:delText>
        </w:r>
      </w:del>
      <w:r w:rsidRPr="00E37E04">
        <w:rPr>
          <w:rFonts w:ascii="Times New Roman" w:hAnsi="Times New Roman"/>
        </w:rPr>
        <w:t xml:space="preserve">Plots </w:t>
      </w:r>
      <w:del w:id="308" w:author="Jack W Williams" w:date="2017-02-26T07:26:00Z">
        <w:r w:rsidRPr="00E37E04" w:rsidDel="00355B1B">
          <w:rPr>
            <w:rFonts w:ascii="Times New Roman" w:hAnsi="Times New Roman"/>
          </w:rPr>
          <w:delText xml:space="preserve">the </w:delText>
        </w:r>
      </w:del>
      <w:ins w:id="309" w:author="Jack W Williams" w:date="2017-02-26T07:26:00Z">
        <w:r w:rsidR="00355B1B" w:rsidRPr="00E37E04">
          <w:rPr>
            <w:rFonts w:ascii="Times New Roman" w:hAnsi="Times New Roman"/>
          </w:rPr>
          <w:t xml:space="preserve">of </w:t>
        </w:r>
      </w:ins>
      <w:r w:rsidRPr="00E37E04">
        <w:rPr>
          <w:rFonts w:ascii="Times New Roman" w:hAnsi="Times New Roman"/>
        </w:rPr>
        <w:t>expected SDM accuracy, measured by the AUC statistic, against the</w:t>
      </w:r>
      <w:ins w:id="310" w:author="Jack W Williams" w:date="2017-02-26T07:27:00Z">
        <w:r w:rsidR="00355B1B" w:rsidRPr="00E37E04">
          <w:rPr>
            <w:rFonts w:ascii="Times New Roman" w:hAnsi="Times New Roman"/>
          </w:rPr>
          <w:t xml:space="preserve"> AUC</w:t>
        </w:r>
      </w:ins>
      <w:r w:rsidRPr="00E37E04">
        <w:rPr>
          <w:rFonts w:ascii="Times New Roman" w:hAnsi="Times New Roman"/>
        </w:rPr>
        <w:t xml:space="preserve"> predicted </w:t>
      </w:r>
      <w:del w:id="311" w:author="Jack W Williams" w:date="2017-02-26T07:26:00Z">
        <w:r w:rsidRPr="00E37E04" w:rsidDel="00355B1B">
          <w:rPr>
            <w:rFonts w:ascii="Times New Roman" w:hAnsi="Times New Roman"/>
          </w:rPr>
          <w:delText>accuracy</w:delText>
        </w:r>
      </w:del>
      <w:ins w:id="312" w:author="Jack W Williams" w:date="2017-02-26T07:27:00Z">
        <w:r w:rsidR="00355B1B" w:rsidRPr="00E37E04">
          <w:rPr>
            <w:rFonts w:ascii="Times New Roman" w:hAnsi="Times New Roman"/>
          </w:rPr>
          <w:t>by the accuracy model</w:t>
        </w:r>
      </w:ins>
      <w:r w:rsidRPr="00E37E04">
        <w:rPr>
          <w:rFonts w:ascii="Times New Roman" w:hAnsi="Times New Roman"/>
        </w:rPr>
        <w:t xml:space="preserve">. </w:t>
      </w:r>
      <w:del w:id="313" w:author="Jack W Williams" w:date="2017-02-26T07:26:00Z">
        <w:r w:rsidRPr="00E37E04" w:rsidDel="00355B1B">
          <w:rPr>
            <w:rFonts w:ascii="Times New Roman" w:hAnsi="Times New Roman"/>
          </w:rPr>
          <w:delText>The black line shows the x=y line, expected by a perfectly-predictive model</w:delText>
        </w:r>
      </w:del>
      <w:ins w:id="314" w:author="Jack W Williams" w:date="2017-02-26T07:26:00Z">
        <w:r w:rsidR="00355B1B" w:rsidRPr="00E37E04">
          <w:rPr>
            <w:rFonts w:ascii="Times New Roman" w:hAnsi="Times New Roman"/>
          </w:rPr>
          <w:t>Figure design follows that of Figure 7</w:t>
        </w:r>
      </w:ins>
      <w:r w:rsidRPr="00E37E04">
        <w:rPr>
          <w:rFonts w:ascii="Times New Roman" w:hAnsi="Times New Roman"/>
        </w:rPr>
        <w:t xml:space="preserve">. </w:t>
      </w:r>
    </w:p>
    <w:p w14:paraId="787A2B78"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46D54B05" w14:textId="14066AF0" w:rsidR="00404935" w:rsidRPr="00E37E04" w:rsidDel="00F82BCE" w:rsidRDefault="00404935" w:rsidP="003128D6">
      <w:pPr>
        <w:pStyle w:val="Heading2"/>
        <w:spacing w:before="120" w:line="240" w:lineRule="auto"/>
        <w:rPr>
          <w:del w:id="315" w:author="Jack W Williams" w:date="2017-02-25T20:39:00Z"/>
          <w:rFonts w:ascii="Times New Roman" w:hAnsi="Times New Roman"/>
          <w:sz w:val="24"/>
          <w:szCs w:val="24"/>
        </w:rPr>
      </w:pPr>
      <w:del w:id="316" w:author="Jack W Williams" w:date="2017-02-25T20:39:00Z">
        <w:r w:rsidRPr="00E37E04" w:rsidDel="00F82BCE">
          <w:rPr>
            <w:rFonts w:ascii="Times New Roman" w:hAnsi="Times New Roman"/>
            <w:sz w:val="24"/>
            <w:szCs w:val="24"/>
          </w:rPr>
          <w:delText>Figure 9: Results of SDM Hardware Optimization</w:delText>
        </w:r>
      </w:del>
    </w:p>
    <w:p w14:paraId="6A261AC9" w14:textId="7BA78B2B" w:rsidR="000169C8" w:rsidRPr="00E37E04" w:rsidRDefault="00E53C24" w:rsidP="003128D6">
      <w:pPr>
        <w:spacing w:before="120" w:line="240" w:lineRule="auto"/>
        <w:rPr>
          <w:rFonts w:ascii="Times New Roman" w:hAnsi="Times New Roman"/>
          <w:smallCaps/>
          <w:spacing w:val="5"/>
          <w:sz w:val="24"/>
          <w:szCs w:val="24"/>
        </w:rPr>
      </w:pPr>
      <w:commentRangeStart w:id="317"/>
      <w:r w:rsidRPr="00E37E04">
        <w:rPr>
          <w:rFonts w:ascii="Times New Roman" w:hAnsi="Times New Roman"/>
        </w:rPr>
        <w:t>Figure 9</w:t>
      </w:r>
      <w:commentRangeEnd w:id="317"/>
      <w:r w:rsidR="00DD762A" w:rsidRPr="00E37E04">
        <w:rPr>
          <w:rStyle w:val="CommentReference"/>
          <w:rFonts w:ascii="Times New Roman" w:hAnsi="Times New Roman"/>
        </w:rPr>
        <w:commentReference w:id="317"/>
      </w:r>
      <w:r w:rsidRPr="00E37E04">
        <w:rPr>
          <w:rFonts w:ascii="Times New Roman" w:hAnsi="Times New Roman"/>
        </w:rPr>
        <w:t xml:space="preserve">: </w:t>
      </w:r>
      <w:del w:id="318" w:author="Jack W Williams" w:date="2017-02-26T14:20:00Z">
        <w:r w:rsidRPr="00E37E04" w:rsidDel="00DD762A">
          <w:rPr>
            <w:rFonts w:ascii="Times New Roman" w:hAnsi="Times New Roman"/>
          </w:rPr>
          <w:delText xml:space="preserve">Results of SDM Hardware Optimization. </w:delText>
        </w:r>
      </w:del>
      <w:del w:id="319" w:author="Jack W Williams" w:date="2017-02-26T14:21:00Z">
        <w:r w:rsidRPr="00E37E04" w:rsidDel="00DD762A">
          <w:rPr>
            <w:rFonts w:ascii="Times New Roman" w:hAnsi="Times New Roman"/>
          </w:rPr>
          <w:delText xml:space="preserve">Shows </w:delText>
        </w:r>
      </w:del>
      <w:ins w:id="320" w:author="Jack W Williams" w:date="2017-02-26T14:21:00Z">
        <w:r w:rsidR="00DD762A" w:rsidRPr="00E37E04">
          <w:rPr>
            <w:rFonts w:ascii="Times New Roman" w:hAnsi="Times New Roman"/>
          </w:rPr>
          <w:t xml:space="preserve">Plot of </w:t>
        </w:r>
      </w:ins>
      <w:r w:rsidRPr="00E37E04">
        <w:rPr>
          <w:rFonts w:ascii="Times New Roman" w:hAnsi="Times New Roman"/>
        </w:rPr>
        <w:t>the optimal hardware configuration</w:t>
      </w:r>
      <w:ins w:id="321" w:author="Jack W Williams" w:date="2017-02-26T14:21:00Z">
        <w:r w:rsidR="00DD762A" w:rsidRPr="00E37E04">
          <w:rPr>
            <w:rFonts w:ascii="Times New Roman" w:hAnsi="Times New Roman"/>
          </w:rPr>
          <w:t>, based on</w:t>
        </w:r>
      </w:ins>
      <w:del w:id="322" w:author="Jack W Williams" w:date="2017-02-26T14:21:00Z">
        <w:r w:rsidRPr="00E37E04" w:rsidDel="00DD762A">
          <w:rPr>
            <w:rFonts w:ascii="Times New Roman" w:hAnsi="Times New Roman"/>
          </w:rPr>
          <w:delText xml:space="preserve"> for</w:delText>
        </w:r>
      </w:del>
      <w:r w:rsidRPr="00E37E04">
        <w:rPr>
          <w:rFonts w:ascii="Times New Roman" w:hAnsi="Times New Roman"/>
        </w:rPr>
        <w:t xml:space="preserve"> the accuracy-maximizing experiment</w:t>
      </w:r>
      <w:ins w:id="323" w:author="Jack W Williams" w:date="2017-02-26T14:21:00Z">
        <w:r w:rsidR="00DD762A" w:rsidRPr="00E37E04">
          <w:rPr>
            <w:rFonts w:ascii="Times New Roman" w:hAnsi="Times New Roman"/>
          </w:rPr>
          <w:t>s,</w:t>
        </w:r>
      </w:ins>
      <w:r w:rsidRPr="00E37E04">
        <w:rPr>
          <w:rFonts w:ascii="Times New Roman" w:hAnsi="Times New Roman"/>
        </w:rPr>
        <w:t xml:space="preserve"> for each SDM type. </w:t>
      </w:r>
      <w:r w:rsidR="00B45976" w:rsidRPr="00E37E04">
        <w:rPr>
          <w:rFonts w:ascii="Times New Roman" w:hAnsi="Times New Roman"/>
        </w:rPr>
        <w:t xml:space="preserve"> </w:t>
      </w:r>
      <w:del w:id="324" w:author="Jack W Williams" w:date="2017-02-26T14:21:00Z">
        <w:r w:rsidR="00B45976" w:rsidRPr="00E37E04" w:rsidDel="00DD762A">
          <w:rPr>
            <w:rFonts w:ascii="Times New Roman" w:hAnsi="Times New Roman"/>
          </w:rPr>
          <w:delText>Given the potentially biased results,</w:delText>
        </w:r>
      </w:del>
      <w:ins w:id="325" w:author="Jack W Williams" w:date="2017-02-26T14:21:00Z">
        <w:r w:rsidR="00DD762A" w:rsidRPr="00E37E04">
          <w:rPr>
            <w:rFonts w:ascii="Times New Roman" w:hAnsi="Times New Roman"/>
          </w:rPr>
          <w:t xml:space="preserve">Note that the finding </w:t>
        </w:r>
      </w:ins>
      <w:ins w:id="326" w:author="Jack W Williams" w:date="2017-02-26T14:22:00Z">
        <w:r w:rsidR="00DD762A" w:rsidRPr="00E37E04">
          <w:rPr>
            <w:rFonts w:ascii="Times New Roman" w:hAnsi="Times New Roman"/>
          </w:rPr>
          <w:t>of</w:t>
        </w:r>
      </w:ins>
      <w:ins w:id="327" w:author="Jack W Williams" w:date="2017-02-26T14:21:00Z">
        <w:r w:rsidR="00DD762A" w:rsidRPr="00E37E04">
          <w:rPr>
            <w:rFonts w:ascii="Times New Roman" w:hAnsi="Times New Roman"/>
          </w:rPr>
          <w:t xml:space="preserve"> high levels of memory for</w:t>
        </w:r>
      </w:ins>
      <w:r w:rsidR="00B45976" w:rsidRPr="00E37E04">
        <w:rPr>
          <w:rFonts w:ascii="Times New Roman" w:hAnsi="Times New Roman"/>
        </w:rPr>
        <w:t xml:space="preserve"> </w:t>
      </w:r>
      <w:del w:id="328" w:author="Jack W Williams" w:date="2017-02-26T14:22:00Z">
        <w:r w:rsidR="00B45976" w:rsidRPr="00E37E04" w:rsidDel="00DD762A">
          <w:rPr>
            <w:rFonts w:ascii="Times New Roman" w:hAnsi="Times New Roman"/>
          </w:rPr>
          <w:delText xml:space="preserve">interpret </w:delText>
        </w:r>
      </w:del>
      <w:r w:rsidR="00B45976" w:rsidRPr="00E37E04">
        <w:rPr>
          <w:rFonts w:ascii="Times New Roman" w:hAnsi="Times New Roman"/>
        </w:rPr>
        <w:t xml:space="preserve">the MARS optimal configuration </w:t>
      </w:r>
      <w:del w:id="329" w:author="Jack W Williams" w:date="2017-02-26T14:22:00Z">
        <w:r w:rsidR="00B45976" w:rsidRPr="00E37E04" w:rsidDel="00DD762A">
          <w:rPr>
            <w:rFonts w:ascii="Times New Roman" w:hAnsi="Times New Roman"/>
          </w:rPr>
          <w:delText xml:space="preserve">with care, as its dependence on high levels of memory </w:delText>
        </w:r>
      </w:del>
      <w:r w:rsidR="00B45976" w:rsidRPr="00E37E04">
        <w:rPr>
          <w:rFonts w:ascii="Times New Roman" w:hAnsi="Times New Roman"/>
        </w:rPr>
        <w:t xml:space="preserve">may be </w:t>
      </w:r>
      <w:del w:id="330" w:author="Jack W Williams" w:date="2017-02-26T14:22:00Z">
        <w:r w:rsidR="00B45976" w:rsidRPr="00E37E04" w:rsidDel="00DD762A">
          <w:rPr>
            <w:rFonts w:ascii="Times New Roman" w:hAnsi="Times New Roman"/>
          </w:rPr>
          <w:delText>spurious</w:delText>
        </w:r>
      </w:del>
      <w:ins w:id="331" w:author="Jack W Williams" w:date="2017-02-26T14:22:00Z">
        <w:r w:rsidR="00DD762A" w:rsidRPr="00E37E04">
          <w:rPr>
            <w:rFonts w:ascii="Times New Roman" w:hAnsi="Times New Roman"/>
          </w:rPr>
          <w:t xml:space="preserve">an artifact of </w:t>
        </w:r>
        <w:commentRangeStart w:id="332"/>
        <w:r w:rsidR="00DD762A" w:rsidRPr="00E37E04">
          <w:rPr>
            <w:rFonts w:ascii="Times New Roman" w:hAnsi="Times New Roman"/>
          </w:rPr>
          <w:t>XX</w:t>
        </w:r>
        <w:commentRangeEnd w:id="332"/>
        <w:r w:rsidR="00DD762A" w:rsidRPr="00E37E04">
          <w:rPr>
            <w:rStyle w:val="CommentReference"/>
            <w:rFonts w:ascii="Times New Roman" w:hAnsi="Times New Roman"/>
          </w:rPr>
          <w:commentReference w:id="332"/>
        </w:r>
      </w:ins>
      <w:r w:rsidR="00B45976" w:rsidRPr="00E37E04">
        <w:rPr>
          <w:rFonts w:ascii="Times New Roman" w:hAnsi="Times New Roman"/>
        </w:rPr>
        <w:t xml:space="preserve">. </w:t>
      </w:r>
      <w:r w:rsidR="000169C8" w:rsidRPr="00E37E04">
        <w:rPr>
          <w:rFonts w:ascii="Times New Roman" w:hAnsi="Times New Roman"/>
          <w:sz w:val="24"/>
          <w:szCs w:val="24"/>
        </w:rPr>
        <w:br w:type="page"/>
      </w:r>
    </w:p>
    <w:p w14:paraId="7FABD50E" w14:textId="76C2B680" w:rsidR="00404935" w:rsidRPr="00E37E04" w:rsidDel="00F82BCE" w:rsidRDefault="00404935" w:rsidP="003128D6">
      <w:pPr>
        <w:pStyle w:val="Heading2"/>
        <w:spacing w:before="120" w:line="240" w:lineRule="auto"/>
        <w:rPr>
          <w:del w:id="333" w:author="Jack W Williams" w:date="2017-02-25T20:39:00Z"/>
          <w:rFonts w:ascii="Times New Roman" w:hAnsi="Times New Roman"/>
          <w:sz w:val="24"/>
          <w:szCs w:val="24"/>
        </w:rPr>
      </w:pPr>
      <w:del w:id="334" w:author="Jack W Williams" w:date="2017-02-25T20:39:00Z">
        <w:r w:rsidRPr="00E37E04" w:rsidDel="00F82BCE">
          <w:rPr>
            <w:rFonts w:ascii="Times New Roman" w:hAnsi="Times New Roman"/>
            <w:sz w:val="24"/>
            <w:szCs w:val="24"/>
          </w:rPr>
          <w:delText xml:space="preserve">Figure 10:  SDM Accuracy Substitution </w:delText>
        </w:r>
        <w:r w:rsidR="00B0016A" w:rsidRPr="00E37E04" w:rsidDel="00F82BCE">
          <w:rPr>
            <w:rFonts w:ascii="Times New Roman" w:hAnsi="Times New Roman"/>
            <w:sz w:val="24"/>
            <w:szCs w:val="24"/>
          </w:rPr>
          <w:delText>Curves</w:delText>
        </w:r>
      </w:del>
    </w:p>
    <w:p w14:paraId="7E7C864B" w14:textId="563F478A" w:rsidR="00B0016A" w:rsidRPr="00E37E04" w:rsidRDefault="00B0016A" w:rsidP="003128D6">
      <w:pPr>
        <w:spacing w:before="120" w:line="240" w:lineRule="auto"/>
        <w:rPr>
          <w:rFonts w:ascii="Times New Roman" w:hAnsi="Times New Roman"/>
        </w:rPr>
      </w:pPr>
      <w:commentRangeStart w:id="335"/>
      <w:r w:rsidRPr="00E37E04">
        <w:rPr>
          <w:rFonts w:ascii="Times New Roman" w:hAnsi="Times New Roman"/>
        </w:rPr>
        <w:t>Figure 10</w:t>
      </w:r>
      <w:commentRangeEnd w:id="335"/>
      <w:r w:rsidR="00DD762A" w:rsidRPr="00E37E04">
        <w:rPr>
          <w:rStyle w:val="CommentReference"/>
          <w:rFonts w:ascii="Times New Roman" w:hAnsi="Times New Roman"/>
        </w:rPr>
        <w:commentReference w:id="335"/>
      </w:r>
      <w:r w:rsidRPr="00E37E04">
        <w:rPr>
          <w:rFonts w:ascii="Times New Roman" w:hAnsi="Times New Roman"/>
        </w:rPr>
        <w:t xml:space="preserve">: </w:t>
      </w:r>
      <w:del w:id="336" w:author="Jack W Williams" w:date="2017-02-26T14:23:00Z">
        <w:r w:rsidRPr="00E37E04" w:rsidDel="00DD762A">
          <w:rPr>
            <w:rFonts w:ascii="Times New Roman" w:hAnsi="Times New Roman"/>
          </w:rPr>
          <w:delText xml:space="preserve">SDM Accuracy Substitution Curves. </w:delText>
        </w:r>
      </w:del>
      <w:ins w:id="337" w:author="Jack W Williams" w:date="2017-02-26T14:26:00Z">
        <w:r w:rsidR="00DD762A" w:rsidRPr="00E37E04">
          <w:rPr>
            <w:rFonts w:ascii="Times New Roman" w:hAnsi="Times New Roman"/>
          </w:rPr>
          <w:t>This contour plot s</w:t>
        </w:r>
      </w:ins>
      <w:del w:id="338" w:author="Jack W Williams" w:date="2017-02-26T14:26:00Z">
        <w:r w:rsidRPr="00E37E04" w:rsidDel="00DD762A">
          <w:rPr>
            <w:rFonts w:ascii="Times New Roman" w:hAnsi="Times New Roman"/>
          </w:rPr>
          <w:delText>S</w:delText>
        </w:r>
      </w:del>
      <w:r w:rsidRPr="00E37E04">
        <w:rPr>
          <w:rFonts w:ascii="Times New Roman" w:hAnsi="Times New Roman"/>
        </w:rPr>
        <w:t xml:space="preserve">hows </w:t>
      </w:r>
      <w:ins w:id="339" w:author="Jack W Williams" w:date="2017-02-26T14:26:00Z">
        <w:r w:rsidR="00DD762A" w:rsidRPr="00E37E04">
          <w:rPr>
            <w:rFonts w:ascii="Times New Roman" w:hAnsi="Times New Roman"/>
          </w:rPr>
          <w:t xml:space="preserve">for each SDM algorithm </w:t>
        </w:r>
      </w:ins>
      <w:commentRangeStart w:id="340"/>
      <w:r w:rsidRPr="00E37E04">
        <w:rPr>
          <w:rFonts w:ascii="Times New Roman" w:hAnsi="Times New Roman"/>
        </w:rPr>
        <w:t xml:space="preserve">the accuracy substitution rate </w:t>
      </w:r>
      <w:commentRangeEnd w:id="340"/>
      <w:r w:rsidR="00DD762A" w:rsidRPr="00E37E04">
        <w:rPr>
          <w:rStyle w:val="CommentReference"/>
          <w:rFonts w:ascii="Times New Roman" w:hAnsi="Times New Roman"/>
        </w:rPr>
        <w:commentReference w:id="340"/>
      </w:r>
      <w:r w:rsidRPr="00E37E04">
        <w:rPr>
          <w:rFonts w:ascii="Times New Roman" w:hAnsi="Times New Roman"/>
        </w:rPr>
        <w:t>as a function of training dataset volume</w:t>
      </w:r>
      <w:ins w:id="341" w:author="Jack W Williams" w:date="2017-02-26T14:25:00Z">
        <w:r w:rsidR="00DD762A" w:rsidRPr="00E37E04">
          <w:rPr>
            <w:rFonts w:ascii="Times New Roman" w:hAnsi="Times New Roman"/>
          </w:rPr>
          <w:t xml:space="preserve"> and number of covariates</w:t>
        </w:r>
      </w:ins>
      <w:del w:id="342" w:author="Jack W Williams" w:date="2017-02-26T14:26:00Z">
        <w:r w:rsidRPr="00E37E04" w:rsidDel="00DD762A">
          <w:rPr>
            <w:rFonts w:ascii="Times New Roman" w:hAnsi="Times New Roman"/>
          </w:rPr>
          <w:delText xml:space="preserve"> for each SDM algorithm</w:delText>
        </w:r>
      </w:del>
      <w:r w:rsidRPr="00E37E04">
        <w:rPr>
          <w:rFonts w:ascii="Times New Roman" w:hAnsi="Times New Roman"/>
        </w:rPr>
        <w:t>. Contour interval is 0.01 AUC</w:t>
      </w:r>
      <w:del w:id="343" w:author="Jack W Williams" w:date="2017-02-26T14:26:00Z">
        <w:r w:rsidRPr="00E37E04" w:rsidDel="00DD762A">
          <w:rPr>
            <w:rFonts w:ascii="Times New Roman" w:hAnsi="Times New Roman"/>
          </w:rPr>
          <w:delText xml:space="preserve"> and labels are every 0.05 AUC</w:delText>
        </w:r>
      </w:del>
      <w:r w:rsidRPr="00E37E04">
        <w:rPr>
          <w:rFonts w:ascii="Times New Roman" w:hAnsi="Times New Roman"/>
        </w:rPr>
        <w:t xml:space="preserve">. </w:t>
      </w:r>
      <w:ins w:id="344" w:author="Jack W Williams" w:date="2017-02-26T14:26:00Z">
        <w:r w:rsidR="00DD762A" w:rsidRPr="00E37E04">
          <w:rPr>
            <w:rFonts w:ascii="Times New Roman" w:hAnsi="Times New Roman"/>
          </w:rPr>
          <w:t xml:space="preserve"> AUC values of 1 indicate a perfect goodness of fit, while an AUC of 0.5 indicate a </w:t>
        </w:r>
      </w:ins>
      <w:ins w:id="345" w:author="Jack W Williams" w:date="2017-02-26T14:27:00Z">
        <w:r w:rsidR="00DD762A" w:rsidRPr="00E37E04">
          <w:rPr>
            <w:rFonts w:ascii="Times New Roman" w:hAnsi="Times New Roman"/>
          </w:rPr>
          <w:t>fit</w:t>
        </w:r>
      </w:ins>
      <w:ins w:id="346" w:author="Jack W Williams" w:date="2017-02-26T14:26:00Z">
        <w:r w:rsidR="00DD762A" w:rsidRPr="00E37E04">
          <w:rPr>
            <w:rFonts w:ascii="Times New Roman" w:hAnsi="Times New Roman"/>
          </w:rPr>
          <w:t xml:space="preserve"> between model and data</w:t>
        </w:r>
      </w:ins>
      <w:ins w:id="347" w:author="Jack W Williams" w:date="2017-02-26T14:28:00Z">
        <w:r w:rsidR="00DD762A" w:rsidRPr="00E37E04">
          <w:rPr>
            <w:rFonts w:ascii="Times New Roman" w:hAnsi="Times New Roman"/>
          </w:rPr>
          <w:t xml:space="preserve"> no better than random</w:t>
        </w:r>
      </w:ins>
      <w:ins w:id="348" w:author="Jack W Williams" w:date="2017-02-26T14:26:00Z">
        <w:r w:rsidR="00DD762A" w:rsidRPr="00E37E04">
          <w:rPr>
            <w:rFonts w:ascii="Times New Roman" w:hAnsi="Times New Roman"/>
          </w:rPr>
          <w:t>.</w:t>
        </w:r>
      </w:ins>
      <w:ins w:id="349" w:author="Jack W Williams" w:date="2017-02-26T14:28:00Z">
        <w:r w:rsidR="00DD762A" w:rsidRPr="00E37E04">
          <w:rPr>
            <w:rFonts w:ascii="Times New Roman" w:hAnsi="Times New Roman"/>
          </w:rPr>
          <w:t xml:space="preserve">  For </w:t>
        </w:r>
      </w:ins>
      <w:ins w:id="350" w:author="Jack W Williams" w:date="2017-02-26T14:29:00Z">
        <w:r w:rsidR="00DD762A" w:rsidRPr="00E37E04">
          <w:rPr>
            <w:rFonts w:ascii="Times New Roman" w:hAnsi="Times New Roman"/>
          </w:rPr>
          <w:t xml:space="preserve">GBM-RT, </w:t>
        </w:r>
      </w:ins>
      <w:ins w:id="351" w:author="Jack W Williams" w:date="2017-02-26T14:28:00Z">
        <w:r w:rsidR="00DD762A" w:rsidRPr="00E37E04">
          <w:rPr>
            <w:rFonts w:ascii="Times New Roman" w:hAnsi="Times New Roman"/>
          </w:rPr>
          <w:t xml:space="preserve">MARS, </w:t>
        </w:r>
      </w:ins>
      <w:ins w:id="352" w:author="Jack W Williams" w:date="2017-02-26T14:29:00Z">
        <w:r w:rsidR="00DD762A" w:rsidRPr="00E37E04">
          <w:rPr>
            <w:rFonts w:ascii="Times New Roman" w:hAnsi="Times New Roman"/>
          </w:rPr>
          <w:t xml:space="preserve">and </w:t>
        </w:r>
      </w:ins>
      <w:ins w:id="353" w:author="Jack W Williams" w:date="2017-02-26T14:30:00Z">
        <w:r w:rsidR="00DD762A" w:rsidRPr="00E37E04">
          <w:rPr>
            <w:rFonts w:ascii="Times New Roman" w:hAnsi="Times New Roman"/>
          </w:rPr>
          <w:t>GAM, AUC is insensitive to training dataset volume</w:t>
        </w:r>
      </w:ins>
      <w:ins w:id="354" w:author="Jack W Williams" w:date="2017-02-26T14:31:00Z">
        <w:r w:rsidR="00E34EBA" w:rsidRPr="00E37E04">
          <w:rPr>
            <w:rFonts w:ascii="Times New Roman" w:hAnsi="Times New Roman"/>
          </w:rPr>
          <w:t>s</w:t>
        </w:r>
      </w:ins>
      <w:ins w:id="355" w:author="Jack W Williams" w:date="2017-02-26T14:30:00Z">
        <w:r w:rsidR="00DD762A" w:rsidRPr="00E37E04">
          <w:rPr>
            <w:rFonts w:ascii="Times New Roman" w:hAnsi="Times New Roman"/>
          </w:rPr>
          <w:t xml:space="preserve"> above 2500 </w:t>
        </w:r>
      </w:ins>
      <w:ins w:id="356" w:author="Jack W Williams" w:date="2017-02-26T14:31:00Z">
        <w:r w:rsidR="00E34EBA" w:rsidRPr="00E37E04">
          <w:rPr>
            <w:rFonts w:ascii="Times New Roman" w:hAnsi="Times New Roman"/>
          </w:rPr>
          <w:t>samples, while AUC continues to improve with increasing training set size for RF.</w:t>
        </w:r>
      </w:ins>
    </w:p>
    <w:p w14:paraId="3F454295" w14:textId="77777777" w:rsidR="000169C8" w:rsidRPr="00E37E04" w:rsidRDefault="000169C8"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69B0BB72" w14:textId="3EC267B4" w:rsidR="002941E6" w:rsidRPr="00E37E04" w:rsidDel="00F82BCE" w:rsidRDefault="00404935" w:rsidP="003128D6">
      <w:pPr>
        <w:pStyle w:val="Heading2"/>
        <w:spacing w:before="120" w:line="240" w:lineRule="auto"/>
        <w:rPr>
          <w:del w:id="357" w:author="Jack W Williams" w:date="2017-02-25T20:39:00Z"/>
          <w:rFonts w:ascii="Times New Roman" w:hAnsi="Times New Roman"/>
          <w:sz w:val="24"/>
          <w:szCs w:val="24"/>
        </w:rPr>
      </w:pPr>
      <w:del w:id="358" w:author="Jack W Williams" w:date="2017-02-25T20:39:00Z">
        <w:r w:rsidRPr="00E37E04" w:rsidDel="00F82BCE">
          <w:rPr>
            <w:rFonts w:ascii="Times New Roman" w:hAnsi="Times New Roman"/>
            <w:sz w:val="24"/>
            <w:szCs w:val="24"/>
          </w:rPr>
          <w:delText>Figure 11: Parallel Efficiency of Random Forests</w:delText>
        </w:r>
      </w:del>
    </w:p>
    <w:p w14:paraId="2E90D12D" w14:textId="7AB0D132" w:rsidR="002941E6" w:rsidRPr="00E37E04" w:rsidRDefault="002941E6" w:rsidP="003128D6">
      <w:pPr>
        <w:spacing w:before="120" w:line="240" w:lineRule="auto"/>
        <w:rPr>
          <w:rFonts w:ascii="Times New Roman" w:hAnsi="Times New Roman"/>
        </w:rPr>
      </w:pPr>
      <w:r w:rsidRPr="00E37E04">
        <w:rPr>
          <w:rFonts w:ascii="Times New Roman" w:hAnsi="Times New Roman"/>
        </w:rPr>
        <w:t xml:space="preserve">Figure 11: </w:t>
      </w:r>
      <w:del w:id="359" w:author="Jack W Williams" w:date="2017-02-26T14:32:00Z">
        <w:r w:rsidRPr="00E37E04" w:rsidDel="00E34EBA">
          <w:rPr>
            <w:rFonts w:ascii="Times New Roman" w:hAnsi="Times New Roman"/>
          </w:rPr>
          <w:delText>Parallel Efficiency of Random Forests.</w:delText>
        </w:r>
      </w:del>
      <w:ins w:id="360" w:author="Jack W Williams" w:date="2017-02-26T14:32:00Z">
        <w:r w:rsidR="00E34EBA" w:rsidRPr="00E37E04">
          <w:rPr>
            <w:rFonts w:ascii="Times New Roman" w:hAnsi="Times New Roman"/>
          </w:rPr>
          <w:t>This figure s</w:t>
        </w:r>
      </w:ins>
      <w:del w:id="361" w:author="Jack W Williams" w:date="2017-02-26T14:32:00Z">
        <w:r w:rsidRPr="00E37E04" w:rsidDel="00E34EBA">
          <w:rPr>
            <w:rFonts w:ascii="Times New Roman" w:hAnsi="Times New Roman"/>
          </w:rPr>
          <w:delText xml:space="preserve"> S</w:delText>
        </w:r>
      </w:del>
      <w:r w:rsidRPr="00E37E04">
        <w:rPr>
          <w:rFonts w:ascii="Times New Roman" w:hAnsi="Times New Roman"/>
        </w:rPr>
        <w:t>hows the parallel efficiency of the RF SDM on datasets with different numbers of training examples. Parallel efficiency is calculated by dividing the ratio of the runtime on multiple cores to the runtime on a single core by the number of cores</w:t>
      </w:r>
      <w:r w:rsidR="00165507" w:rsidRPr="00E37E04">
        <w:rPr>
          <w:rFonts w:ascii="Times New Roman" w:hAnsi="Times New Roman"/>
        </w:rPr>
        <w:t xml:space="preserve"> used</w:t>
      </w:r>
      <w:r w:rsidRPr="00E37E04">
        <w:rPr>
          <w:rFonts w:ascii="Times New Roman" w:hAnsi="Times New Roman"/>
        </w:rPr>
        <w:t>.</w:t>
      </w:r>
      <w:r w:rsidR="00165507" w:rsidRPr="00E37E04">
        <w:rPr>
          <w:rFonts w:ascii="Times New Roman" w:hAnsi="Times New Roman"/>
        </w:rPr>
        <w:t xml:space="preserve"> Efficiency </w:t>
      </w:r>
      <w:del w:id="362" w:author="Jack W Williams" w:date="2017-02-26T14:32:00Z">
        <w:r w:rsidR="00165507" w:rsidRPr="00E37E04" w:rsidDel="00E34EBA">
          <w:rPr>
            <w:rFonts w:ascii="Times New Roman" w:hAnsi="Times New Roman"/>
          </w:rPr>
          <w:delText xml:space="preserve">may </w:delText>
        </w:r>
      </w:del>
      <w:ins w:id="363" w:author="Jack W Williams" w:date="2017-02-26T14:32:00Z">
        <w:r w:rsidR="00E34EBA" w:rsidRPr="00E37E04">
          <w:rPr>
            <w:rFonts w:ascii="Times New Roman" w:hAnsi="Times New Roman"/>
          </w:rPr>
          <w:t xml:space="preserve">can </w:t>
        </w:r>
      </w:ins>
      <w:r w:rsidR="00165507" w:rsidRPr="00E37E04">
        <w:rPr>
          <w:rFonts w:ascii="Times New Roman" w:hAnsi="Times New Roman"/>
        </w:rPr>
        <w:t xml:space="preserve">be interpreted as the marginal return gained by provisioning additional cores for running the algorithm. </w:t>
      </w:r>
      <w:ins w:id="364" w:author="Jack W Williams" w:date="2017-02-26T14:34:00Z">
        <w:r w:rsidR="00E34EBA" w:rsidRPr="00E37E04">
          <w:rPr>
            <w:rFonts w:ascii="Times New Roman" w:hAnsi="Times New Roman"/>
          </w:rPr>
          <w:t>Higher efficiencies are obtained for larger training datasets</w:t>
        </w:r>
      </w:ins>
      <w:ins w:id="365" w:author="Jack W Williams" w:date="2017-02-26T14:35:00Z">
        <w:r w:rsidR="00E34EBA" w:rsidRPr="00E37E04">
          <w:rPr>
            <w:rFonts w:ascii="Times New Roman" w:hAnsi="Times New Roman"/>
          </w:rPr>
          <w:t xml:space="preserve">, but efficiency decreases as the numbers of cores increase.  </w:t>
        </w:r>
      </w:ins>
      <w:r w:rsidR="00BB1D94" w:rsidRPr="00E37E04">
        <w:rPr>
          <w:rFonts w:ascii="Times New Roman" w:hAnsi="Times New Roman"/>
        </w:rPr>
        <w:t xml:space="preserve">The perfect efficiency line is shown, </w:t>
      </w:r>
      <w:ins w:id="366" w:author="Jack W Williams" w:date="2017-02-26T14:32:00Z">
        <w:r w:rsidR="00E34EBA" w:rsidRPr="00E37E04">
          <w:rPr>
            <w:rFonts w:ascii="Times New Roman" w:hAnsi="Times New Roman"/>
          </w:rPr>
          <w:t>al</w:t>
        </w:r>
      </w:ins>
      <w:r w:rsidR="00BB1D94" w:rsidRPr="00E37E04">
        <w:rPr>
          <w:rFonts w:ascii="Times New Roman" w:hAnsi="Times New Roman"/>
        </w:rPr>
        <w:t xml:space="preserve">though </w:t>
      </w:r>
      <w:del w:id="367" w:author="Jack W Williams" w:date="2017-02-26T14:33:00Z">
        <w:r w:rsidR="00BB1D94" w:rsidRPr="00E37E04" w:rsidDel="00E34EBA">
          <w:rPr>
            <w:rFonts w:ascii="Times New Roman" w:hAnsi="Times New Roman"/>
          </w:rPr>
          <w:delText xml:space="preserve">according to </w:delText>
        </w:r>
      </w:del>
      <w:del w:id="368" w:author="Jack W Williams" w:date="2017-02-26T14:32:00Z">
        <w:r w:rsidR="00BB1D94" w:rsidRPr="00E37E04" w:rsidDel="00E34EBA">
          <w:rPr>
            <w:rFonts w:ascii="Times New Roman" w:hAnsi="Times New Roman"/>
          </w:rPr>
          <w:delText xml:space="preserve">Amdahl (1967), </w:delText>
        </w:r>
      </w:del>
      <w:commentRangeStart w:id="369"/>
      <w:r w:rsidR="00BB1D94" w:rsidRPr="00E37E04">
        <w:rPr>
          <w:rFonts w:ascii="Times New Roman" w:hAnsi="Times New Roman"/>
        </w:rPr>
        <w:t>this is impossible to achieve under real circumstances</w:t>
      </w:r>
      <w:ins w:id="370" w:author="Jack W Williams" w:date="2017-02-26T14:32:00Z">
        <w:r w:rsidR="00E34EBA" w:rsidRPr="00E37E04">
          <w:rPr>
            <w:rFonts w:ascii="Times New Roman" w:hAnsi="Times New Roman"/>
          </w:rPr>
          <w:t xml:space="preserve"> (Amdahl, 1967)</w:t>
        </w:r>
      </w:ins>
      <w:r w:rsidR="00BB1D94" w:rsidRPr="00E37E04">
        <w:rPr>
          <w:rFonts w:ascii="Times New Roman" w:hAnsi="Times New Roman"/>
        </w:rPr>
        <w:t>.</w:t>
      </w:r>
      <w:commentRangeEnd w:id="369"/>
      <w:r w:rsidR="00E34EBA" w:rsidRPr="00E37E04">
        <w:rPr>
          <w:rStyle w:val="CommentReference"/>
          <w:rFonts w:ascii="Times New Roman" w:hAnsi="Times New Roman"/>
        </w:rPr>
        <w:commentReference w:id="369"/>
      </w:r>
    </w:p>
    <w:p w14:paraId="3A5542B3" w14:textId="6C566046" w:rsidR="000169C8" w:rsidRPr="00E37E04" w:rsidRDefault="000169C8" w:rsidP="003128D6">
      <w:pPr>
        <w:tabs>
          <w:tab w:val="left" w:pos="3675"/>
        </w:tabs>
        <w:spacing w:before="120" w:line="240" w:lineRule="auto"/>
        <w:rPr>
          <w:rFonts w:ascii="Times New Roman" w:hAnsi="Times New Roman"/>
          <w:smallCaps/>
          <w:spacing w:val="5"/>
          <w:sz w:val="24"/>
          <w:szCs w:val="24"/>
        </w:rPr>
        <w:pPrChange w:id="371" w:author="Jack W Williams" w:date="2017-02-26T14:35:00Z">
          <w:pPr/>
        </w:pPrChange>
      </w:pPr>
      <w:r w:rsidRPr="00E37E04">
        <w:rPr>
          <w:rFonts w:ascii="Times New Roman" w:hAnsi="Times New Roman"/>
          <w:sz w:val="24"/>
          <w:szCs w:val="24"/>
        </w:rPr>
        <w:br w:type="page"/>
      </w:r>
      <w:ins w:id="372" w:author="Jack W Williams" w:date="2017-02-26T14:35:00Z">
        <w:r w:rsidR="00E34EBA" w:rsidRPr="00E37E04">
          <w:rPr>
            <w:rFonts w:ascii="Times New Roman" w:hAnsi="Times New Roman"/>
            <w:sz w:val="24"/>
            <w:szCs w:val="24"/>
          </w:rPr>
          <w:tab/>
        </w:r>
      </w:ins>
    </w:p>
    <w:p w14:paraId="6DA4DE88" w14:textId="09A3D70E" w:rsidR="00BC5BE7" w:rsidRPr="00E37E04" w:rsidDel="00F82BCE" w:rsidRDefault="00404935" w:rsidP="003128D6">
      <w:pPr>
        <w:pStyle w:val="Heading2"/>
        <w:spacing w:before="120" w:line="240" w:lineRule="auto"/>
        <w:rPr>
          <w:del w:id="373" w:author="Jack W Williams" w:date="2017-02-25T20:39:00Z"/>
          <w:rFonts w:ascii="Times New Roman" w:hAnsi="Times New Roman"/>
          <w:sz w:val="24"/>
          <w:szCs w:val="24"/>
        </w:rPr>
      </w:pPr>
      <w:del w:id="374" w:author="Jack W Williams" w:date="2017-02-25T20:39:00Z">
        <w:r w:rsidRPr="00E37E04" w:rsidDel="00F82BCE">
          <w:rPr>
            <w:rFonts w:ascii="Times New Roman" w:hAnsi="Times New Roman"/>
            <w:sz w:val="24"/>
            <w:szCs w:val="24"/>
          </w:rPr>
          <w:delText>Figure 12: Mean Configuration Distance from Optimal</w:delText>
        </w:r>
      </w:del>
    </w:p>
    <w:p w14:paraId="4F85B3C3" w14:textId="40CB8DC5" w:rsidR="00BC5BE7" w:rsidRPr="00E37E04" w:rsidRDefault="00BC5BE7" w:rsidP="003128D6">
      <w:pPr>
        <w:spacing w:before="120" w:line="240" w:lineRule="auto"/>
        <w:rPr>
          <w:rFonts w:ascii="Times New Roman" w:hAnsi="Times New Roman"/>
        </w:rPr>
        <w:sectPr w:rsidR="00BC5BE7" w:rsidRPr="00E37E04" w:rsidSect="001A7FBB">
          <w:pgSz w:w="15840" w:h="12240" w:orient="landscape"/>
          <w:pgMar w:top="1440" w:right="1440" w:bottom="1440" w:left="1440" w:header="720" w:footer="720" w:gutter="0"/>
          <w:pgNumType w:fmt="lowerRoman" w:start="2"/>
          <w:cols w:space="720"/>
          <w:titlePg/>
        </w:sectPr>
      </w:pPr>
      <w:r w:rsidRPr="00E37E04">
        <w:rPr>
          <w:rFonts w:ascii="Times New Roman" w:hAnsi="Times New Roman"/>
        </w:rPr>
        <w:t xml:space="preserve">Figure 12: </w:t>
      </w:r>
      <w:del w:id="375" w:author="Jack W Williams" w:date="2017-02-26T14:37:00Z">
        <w:r w:rsidRPr="00E37E04" w:rsidDel="00E34EBA">
          <w:rPr>
            <w:rFonts w:ascii="Times New Roman" w:hAnsi="Times New Roman"/>
          </w:rPr>
          <w:delText xml:space="preserve">Mean Configuration Distance from Optimal. </w:delText>
        </w:r>
      </w:del>
      <w:ins w:id="376" w:author="Jack W Williams" w:date="2017-02-26T14:37:00Z">
        <w:r w:rsidR="00E34EBA" w:rsidRPr="00E37E04">
          <w:rPr>
            <w:rFonts w:ascii="Times New Roman" w:hAnsi="Times New Roman"/>
          </w:rPr>
          <w:t>This figure s</w:t>
        </w:r>
      </w:ins>
      <w:del w:id="377" w:author="Jack W Williams" w:date="2017-02-26T14:37:00Z">
        <w:r w:rsidRPr="00E37E04" w:rsidDel="00E34EBA">
          <w:rPr>
            <w:rFonts w:ascii="Times New Roman" w:hAnsi="Times New Roman"/>
          </w:rPr>
          <w:delText>S</w:delText>
        </w:r>
      </w:del>
      <w:r w:rsidRPr="00E37E04">
        <w:rPr>
          <w:rFonts w:ascii="Times New Roman" w:hAnsi="Times New Roman"/>
        </w:rPr>
        <w:t xml:space="preserve">hows the mean distance of each hardware configuration from the origin over </w:t>
      </w:r>
      <w:del w:id="378" w:author="Jack W Williams" w:date="2017-02-26T14:40:00Z">
        <w:r w:rsidRPr="00E37E04" w:rsidDel="00637F93">
          <w:rPr>
            <w:rFonts w:ascii="Times New Roman" w:hAnsi="Times New Roman"/>
          </w:rPr>
          <w:delText xml:space="preserve">all </w:delText>
        </w:r>
      </w:del>
      <w:ins w:id="379" w:author="Jack W Williams" w:date="2017-02-26T14:40:00Z">
        <w:r w:rsidR="00637F93" w:rsidRPr="00E37E04">
          <w:rPr>
            <w:rFonts w:ascii="Times New Roman" w:hAnsi="Times New Roman"/>
          </w:rPr>
          <w:t xml:space="preserve">the GBM-BRT, GAM, and </w:t>
        </w:r>
      </w:ins>
      <w:ins w:id="380" w:author="Jack W Williams" w:date="2017-02-26T14:41:00Z">
        <w:r w:rsidR="00637F93" w:rsidRPr="00E37E04">
          <w:rPr>
            <w:rFonts w:ascii="Times New Roman" w:hAnsi="Times New Roman"/>
          </w:rPr>
          <w:t>RF</w:t>
        </w:r>
      </w:ins>
      <w:ins w:id="381" w:author="Jack W Williams" w:date="2017-02-26T14:40:00Z">
        <w:r w:rsidR="00637F93" w:rsidRPr="00E37E04">
          <w:rPr>
            <w:rFonts w:ascii="Times New Roman" w:hAnsi="Times New Roman"/>
          </w:rPr>
          <w:t xml:space="preserve"> </w:t>
        </w:r>
      </w:ins>
      <w:r w:rsidRPr="00E37E04">
        <w:rPr>
          <w:rFonts w:ascii="Times New Roman" w:hAnsi="Times New Roman"/>
        </w:rPr>
        <w:t>SDMs</w:t>
      </w:r>
      <w:ins w:id="382" w:author="Jack W Williams" w:date="2017-02-26T14:39:00Z">
        <w:r w:rsidR="00E34EBA" w:rsidRPr="00E37E04">
          <w:rPr>
            <w:rFonts w:ascii="Times New Roman" w:hAnsi="Times New Roman"/>
          </w:rPr>
          <w:t xml:space="preserve">, in which distance is calculated as </w:t>
        </w:r>
        <w:commentRangeStart w:id="383"/>
        <w:r w:rsidR="00E34EBA" w:rsidRPr="00E37E04">
          <w:rPr>
            <w:rFonts w:ascii="Times New Roman" w:hAnsi="Times New Roman"/>
          </w:rPr>
          <w:t>XX</w:t>
        </w:r>
        <w:commentRangeEnd w:id="383"/>
        <w:r w:rsidR="00E34EBA" w:rsidRPr="00E37E04">
          <w:rPr>
            <w:rStyle w:val="CommentReference"/>
            <w:rFonts w:ascii="Times New Roman" w:hAnsi="Times New Roman"/>
          </w:rPr>
          <w:commentReference w:id="383"/>
        </w:r>
        <w:r w:rsidR="00E34EBA" w:rsidRPr="00E37E04">
          <w:rPr>
            <w:rFonts w:ascii="Times New Roman" w:hAnsi="Times New Roman"/>
          </w:rPr>
          <w:t>.</w:t>
        </w:r>
      </w:ins>
      <w:r w:rsidRPr="00E37E04">
        <w:rPr>
          <w:rFonts w:ascii="Times New Roman" w:hAnsi="Times New Roman"/>
        </w:rPr>
        <w:t xml:space="preserve"> </w:t>
      </w:r>
      <w:proofErr w:type="gramStart"/>
      <w:r w:rsidRPr="00E37E04">
        <w:rPr>
          <w:rFonts w:ascii="Times New Roman" w:hAnsi="Times New Roman"/>
        </w:rPr>
        <w:t>when</w:t>
      </w:r>
      <w:proofErr w:type="gramEnd"/>
      <w:r w:rsidRPr="00E37E04">
        <w:rPr>
          <w:rFonts w:ascii="Times New Roman" w:hAnsi="Times New Roman"/>
        </w:rPr>
        <w:t xml:space="preserve"> each configuration’s distance to the origin was averaged over each SDM. Green indicate</w:t>
      </w:r>
      <w:ins w:id="384" w:author="Jack W Williams" w:date="2017-02-26T14:39:00Z">
        <w:r w:rsidR="00E34EBA" w:rsidRPr="00E37E04">
          <w:rPr>
            <w:rFonts w:ascii="Times New Roman" w:hAnsi="Times New Roman"/>
          </w:rPr>
          <w:t>s</w:t>
        </w:r>
      </w:ins>
      <w:del w:id="385" w:author="Jack W Williams" w:date="2017-02-26T14:39:00Z">
        <w:r w:rsidRPr="00E37E04" w:rsidDel="00E34EBA">
          <w:rPr>
            <w:rFonts w:ascii="Times New Roman" w:hAnsi="Times New Roman"/>
          </w:rPr>
          <w:delText>d</w:delText>
        </w:r>
      </w:del>
      <w:ins w:id="386" w:author="Jack W Williams" w:date="2017-02-26T14:39:00Z">
        <w:r w:rsidR="00E34EBA" w:rsidRPr="00E37E04">
          <w:rPr>
            <w:rFonts w:ascii="Times New Roman" w:hAnsi="Times New Roman"/>
          </w:rPr>
          <w:t xml:space="preserve"> lower distances and hardware configurations that are</w:t>
        </w:r>
      </w:ins>
      <w:r w:rsidRPr="00E37E04">
        <w:rPr>
          <w:rFonts w:ascii="Times New Roman" w:hAnsi="Times New Roman"/>
        </w:rPr>
        <w:t xml:space="preserve"> closer to </w:t>
      </w:r>
      <w:del w:id="387" w:author="Jack W Williams" w:date="2017-02-26T14:40:00Z">
        <w:r w:rsidRPr="00E37E04" w:rsidDel="00E34EBA">
          <w:rPr>
            <w:rFonts w:ascii="Times New Roman" w:hAnsi="Times New Roman"/>
          </w:rPr>
          <w:delText xml:space="preserve">the </w:delText>
        </w:r>
      </w:del>
      <w:r w:rsidRPr="00E37E04">
        <w:rPr>
          <w:rFonts w:ascii="Times New Roman" w:hAnsi="Times New Roman"/>
        </w:rPr>
        <w:t xml:space="preserve">optimal for </w:t>
      </w:r>
      <w:del w:id="388" w:author="Jack W Williams" w:date="2017-02-26T14:41:00Z">
        <w:r w:rsidRPr="00E37E04" w:rsidDel="00637F93">
          <w:rPr>
            <w:rFonts w:ascii="Times New Roman" w:hAnsi="Times New Roman"/>
          </w:rPr>
          <w:delText xml:space="preserve">all </w:delText>
        </w:r>
      </w:del>
      <w:ins w:id="389" w:author="Jack W Williams" w:date="2017-02-26T14:41:00Z">
        <w:r w:rsidR="00637F93" w:rsidRPr="00E37E04">
          <w:rPr>
            <w:rFonts w:ascii="Times New Roman" w:hAnsi="Times New Roman"/>
          </w:rPr>
          <w:t xml:space="preserve">these </w:t>
        </w:r>
      </w:ins>
      <w:r w:rsidRPr="00E37E04">
        <w:rPr>
          <w:rFonts w:ascii="Times New Roman" w:hAnsi="Times New Roman"/>
        </w:rPr>
        <w:t xml:space="preserve">SDMs, while orange </w:t>
      </w:r>
      <w:del w:id="390" w:author="Jack W Williams" w:date="2017-02-26T14:40:00Z">
        <w:r w:rsidRPr="00E37E04" w:rsidDel="00E34EBA">
          <w:rPr>
            <w:rFonts w:ascii="Times New Roman" w:hAnsi="Times New Roman"/>
          </w:rPr>
          <w:delText xml:space="preserve">suggests </w:delText>
        </w:r>
      </w:del>
      <w:ins w:id="391" w:author="Jack W Williams" w:date="2017-02-26T14:40:00Z">
        <w:r w:rsidR="00E34EBA" w:rsidRPr="00E37E04">
          <w:rPr>
            <w:rFonts w:ascii="Times New Roman" w:hAnsi="Times New Roman"/>
          </w:rPr>
          <w:t xml:space="preserve">indicates larger distances and hardware configurations that are </w:t>
        </w:r>
      </w:ins>
      <w:r w:rsidRPr="00E37E04">
        <w:rPr>
          <w:rFonts w:ascii="Times New Roman" w:hAnsi="Times New Roman"/>
        </w:rPr>
        <w:t xml:space="preserve">further from optimal. MARS was omitted from </w:t>
      </w:r>
      <w:del w:id="392" w:author="Jack W Williams" w:date="2017-02-26T14:41:00Z">
        <w:r w:rsidRPr="00E37E04" w:rsidDel="00637F93">
          <w:rPr>
            <w:rFonts w:ascii="Times New Roman" w:hAnsi="Times New Roman"/>
          </w:rPr>
          <w:delText>the figure</w:delText>
        </w:r>
      </w:del>
      <w:ins w:id="393" w:author="Jack W Williams" w:date="2017-02-26T14:41:00Z">
        <w:r w:rsidR="00637F93" w:rsidRPr="00E37E04">
          <w:rPr>
            <w:rFonts w:ascii="Times New Roman" w:hAnsi="Times New Roman"/>
          </w:rPr>
          <w:t>this analysis</w:t>
        </w:r>
      </w:ins>
      <w:r w:rsidRPr="00E37E04">
        <w:rPr>
          <w:rFonts w:ascii="Times New Roman" w:hAnsi="Times New Roman"/>
        </w:rPr>
        <w:t xml:space="preserve">, due to its potentially misleading sampling and dependence on memory.  The large green area between two and four cores is likely strongly </w:t>
      </w:r>
      <w:del w:id="394" w:author="Jack W Williams" w:date="2017-02-26T14:42:00Z">
        <w:r w:rsidRPr="00E37E04" w:rsidDel="00637F93">
          <w:rPr>
            <w:rFonts w:ascii="Times New Roman" w:hAnsi="Times New Roman"/>
          </w:rPr>
          <w:delText xml:space="preserve">controlled </w:delText>
        </w:r>
      </w:del>
      <w:ins w:id="395" w:author="Jack W Williams" w:date="2017-02-26T14:42:00Z">
        <w:r w:rsidR="00637F93" w:rsidRPr="00E37E04">
          <w:rPr>
            <w:rFonts w:ascii="Times New Roman" w:hAnsi="Times New Roman"/>
          </w:rPr>
          <w:t xml:space="preserve">influenced </w:t>
        </w:r>
      </w:ins>
      <w:r w:rsidRPr="00E37E04">
        <w:rPr>
          <w:rFonts w:ascii="Times New Roman" w:hAnsi="Times New Roman"/>
        </w:rPr>
        <w:t xml:space="preserve">by </w:t>
      </w:r>
      <w:ins w:id="396" w:author="Jack W Williams" w:date="2017-02-26T14:41:00Z">
        <w:r w:rsidR="00637F93" w:rsidRPr="00E37E04">
          <w:rPr>
            <w:rFonts w:ascii="Times New Roman" w:hAnsi="Times New Roman"/>
          </w:rPr>
          <w:t xml:space="preserve">the </w:t>
        </w:r>
      </w:ins>
      <w:del w:id="397" w:author="Jack W Williams" w:date="2017-02-26T14:41:00Z">
        <w:r w:rsidRPr="00E37E04" w:rsidDel="00637F93">
          <w:rPr>
            <w:rFonts w:ascii="Times New Roman" w:hAnsi="Times New Roman"/>
          </w:rPr>
          <w:delText xml:space="preserve">GAMs </w:delText>
        </w:r>
      </w:del>
      <w:r w:rsidRPr="00E37E04">
        <w:rPr>
          <w:rFonts w:ascii="Times New Roman" w:hAnsi="Times New Roman"/>
        </w:rPr>
        <w:t xml:space="preserve">lack of dependence </w:t>
      </w:r>
      <w:ins w:id="398" w:author="Jack W Williams" w:date="2017-02-26T14:41:00Z">
        <w:r w:rsidR="00637F93" w:rsidRPr="00E37E04">
          <w:rPr>
            <w:rFonts w:ascii="Times New Roman" w:hAnsi="Times New Roman"/>
          </w:rPr>
          <w:t xml:space="preserve">of GAMs </w:t>
        </w:r>
      </w:ins>
      <w:r w:rsidRPr="00E37E04">
        <w:rPr>
          <w:rFonts w:ascii="Times New Roman" w:hAnsi="Times New Roman"/>
        </w:rPr>
        <w:t xml:space="preserve">on memory. </w:t>
      </w:r>
      <w:commentRangeStart w:id="399"/>
      <w:r w:rsidRPr="00E37E04">
        <w:rPr>
          <w:rFonts w:ascii="Times New Roman" w:hAnsi="Times New Roman"/>
        </w:rPr>
        <w:t>Note the large portion of the space far from the origin.</w:t>
      </w:r>
      <w:del w:id="400" w:author="Jack W Williams" w:date="2017-02-26T14:38:00Z">
        <w:r w:rsidRPr="00E37E04" w:rsidDel="00E34EBA">
          <w:rPr>
            <w:rFonts w:ascii="Times New Roman" w:hAnsi="Times New Roman"/>
          </w:rPr>
          <w:delText xml:space="preserve"> </w:delText>
        </w:r>
      </w:del>
      <w:commentRangeEnd w:id="399"/>
      <w:r w:rsidR="00637F93" w:rsidRPr="00E37E04">
        <w:rPr>
          <w:rStyle w:val="CommentReference"/>
          <w:rFonts w:ascii="Times New Roman" w:hAnsi="Times New Roman"/>
        </w:rPr>
        <w:commentReference w:id="399"/>
      </w:r>
      <w:del w:id="401" w:author="Jack W Williams" w:date="2017-02-26T14:38:00Z">
        <w:r w:rsidRPr="00E37E04" w:rsidDel="00E34EBA">
          <w:rPr>
            <w:rFonts w:ascii="Times New Roman" w:hAnsi="Times New Roman"/>
          </w:rPr>
          <w:delText>Remember that uncertainty is considered in the analysis.</w:delText>
        </w:r>
      </w:del>
    </w:p>
    <w:p w14:paraId="592EE7A3" w14:textId="73ECAE35" w:rsidR="00BF2CE9" w:rsidRPr="00E37E04" w:rsidRDefault="00BF2CE9" w:rsidP="003128D6">
      <w:pPr>
        <w:pStyle w:val="Heading1"/>
        <w:spacing w:before="120" w:line="240" w:lineRule="auto"/>
      </w:pPr>
      <w:bookmarkStart w:id="402" w:name="_Toc350683704"/>
      <w:r w:rsidRPr="00E37E04">
        <w:t>Tables</w:t>
      </w:r>
      <w:bookmarkEnd w:id="402"/>
    </w:p>
    <w:p w14:paraId="23C3229D" w14:textId="17BE541A" w:rsidR="001D2312" w:rsidRPr="00E37E04" w:rsidRDefault="001D2312" w:rsidP="003128D6">
      <w:pPr>
        <w:pStyle w:val="Heading2"/>
        <w:spacing w:before="120" w:line="240" w:lineRule="auto"/>
        <w:rPr>
          <w:ins w:id="403" w:author="Jack W Williams" w:date="2017-02-27T14:21:00Z"/>
          <w:rFonts w:ascii="Times New Roman" w:hAnsi="Times New Roman"/>
        </w:rPr>
      </w:pPr>
      <w:bookmarkStart w:id="404" w:name="_Toc350683705"/>
      <w:r w:rsidRPr="00E37E04">
        <w:rPr>
          <w:rFonts w:ascii="Times New Roman" w:hAnsi="Times New Roman"/>
        </w:rPr>
        <w:t xml:space="preserve">Table 1: </w:t>
      </w:r>
      <w:r w:rsidR="005C2E43" w:rsidRPr="00E37E04">
        <w:rPr>
          <w:rFonts w:ascii="Times New Roman" w:hAnsi="Times New Roman"/>
        </w:rPr>
        <w:t>Performance Model Evaluation Statistics</w:t>
      </w:r>
      <w:bookmarkEnd w:id="404"/>
    </w:p>
    <w:p w14:paraId="58400D9F" w14:textId="42351AA1" w:rsidR="00BE5D27" w:rsidRPr="00E37E04" w:rsidRDefault="00BE5D27" w:rsidP="003128D6">
      <w:pPr>
        <w:pStyle w:val="BodyText"/>
        <w:spacing w:before="120" w:after="0" w:line="240" w:lineRule="auto"/>
        <w:rPr>
          <w:rFonts w:ascii="Times New Roman" w:hAnsi="Times New Roman" w:cs="Times New Roman"/>
        </w:rPr>
      </w:pPr>
      <w:moveToRangeStart w:id="405" w:author="Jack W Williams" w:date="2017-02-27T14:21:00Z" w:name="move475968615"/>
      <w:commentRangeStart w:id="406"/>
      <w:moveTo w:id="407" w:author="Jack W Williams" w:date="2017-02-27T14:21:00Z">
        <w:r w:rsidRPr="00E37E04">
          <w:rPr>
            <w:rFonts w:ascii="Times New Roman" w:hAnsi="Times New Roman" w:cs="Times New Roman"/>
            <w:i/>
          </w:rPr>
          <w:t xml:space="preserve">Table 1: </w:t>
        </w:r>
        <w:r w:rsidRPr="00E37E04">
          <w:rPr>
            <w:rFonts w:ascii="Times New Roman" w:hAnsi="Times New Roman" w:cs="Times New Roman"/>
          </w:rPr>
          <w:t xml:space="preserve">Performance model evaluation statistics. </w:t>
        </w:r>
      </w:moveTo>
      <w:commentRangeEnd w:id="406"/>
      <w:r w:rsidRPr="00E37E04">
        <w:rPr>
          <w:rStyle w:val="CommentReference"/>
          <w:rFonts w:ascii="Times New Roman" w:hAnsi="Times New Roman"/>
        </w:rPr>
        <w:commentReference w:id="406"/>
      </w:r>
      <w:moveTo w:id="408" w:author="Jack W Williams" w:date="2017-02-27T14:21:00Z">
        <w:r w:rsidRPr="00E37E04">
          <w:rPr>
            <w:rFonts w:ascii="Times New Roman" w:hAnsi="Times New Roman" w:cs="Times New Roman"/>
          </w:rPr>
          <w:t xml:space="preserve">Training denotes the number of </w:t>
        </w:r>
      </w:moveTo>
      <w:ins w:id="409" w:author="Jack W Williams" w:date="2017-02-27T14:26:00Z">
        <w:r w:rsidR="00A365C7" w:rsidRPr="00E37E04">
          <w:rPr>
            <w:rFonts w:ascii="Times New Roman" w:hAnsi="Times New Roman" w:cs="Times New Roman"/>
          </w:rPr>
          <w:t xml:space="preserve">training data points in the accuracy-maximixing </w:t>
        </w:r>
      </w:ins>
      <w:moveTo w:id="410" w:author="Jack W Williams" w:date="2017-02-27T14:21:00Z">
        <w:del w:id="411" w:author="Jack W Williams" w:date="2017-02-27T14:25:00Z">
          <w:r w:rsidRPr="00E37E04" w:rsidDel="00BE5D27">
            <w:rPr>
              <w:rFonts w:ascii="Times New Roman" w:hAnsi="Times New Roman" w:cs="Times New Roman"/>
            </w:rPr>
            <w:delText>data points</w:delText>
          </w:r>
        </w:del>
      </w:moveTo>
      <w:ins w:id="412" w:author="Jack W Williams" w:date="2017-02-27T14:25:00Z">
        <w:r w:rsidRPr="00E37E04">
          <w:rPr>
            <w:rFonts w:ascii="Times New Roman" w:hAnsi="Times New Roman" w:cs="Times New Roman"/>
          </w:rPr>
          <w:t xml:space="preserve">SDM </w:t>
        </w:r>
      </w:ins>
      <w:ins w:id="413" w:author="Jack W Williams" w:date="2017-02-27T14:27:00Z">
        <w:r w:rsidR="00A365C7" w:rsidRPr="00E37E04">
          <w:rPr>
            <w:rFonts w:ascii="Times New Roman" w:hAnsi="Times New Roman" w:cs="Times New Roman"/>
          </w:rPr>
          <w:t>configuration</w:t>
        </w:r>
      </w:ins>
      <w:moveTo w:id="414" w:author="Jack W Williams" w:date="2017-02-27T14:21:00Z">
        <w:r w:rsidRPr="00E37E04">
          <w:rPr>
            <w:rFonts w:ascii="Times New Roman" w:hAnsi="Times New Roman" w:cs="Times New Roman"/>
          </w:rPr>
          <w:t xml:space="preserve"> used to fit </w:t>
        </w:r>
        <w:proofErr w:type="gramStart"/>
        <w:r w:rsidRPr="00E37E04">
          <w:rPr>
            <w:rFonts w:ascii="Times New Roman" w:hAnsi="Times New Roman" w:cs="Times New Roman"/>
          </w:rPr>
          <w:t xml:space="preserve">the </w:t>
        </w:r>
      </w:moveTo>
      <w:commentRangeStart w:id="415"/>
      <w:ins w:id="416" w:author="Jack W Williams" w:date="2017-02-27T14:24:00Z">
        <w:r w:rsidRPr="00E37E04">
          <w:rPr>
            <w:rFonts w:ascii="Times New Roman" w:hAnsi="Times New Roman" w:cs="Times New Roman"/>
          </w:rPr>
          <w:t xml:space="preserve"> the</w:t>
        </w:r>
        <w:proofErr w:type="gramEnd"/>
        <w:r w:rsidRPr="00E37E04">
          <w:rPr>
            <w:rFonts w:ascii="Times New Roman" w:hAnsi="Times New Roman" w:cs="Times New Roman"/>
          </w:rPr>
          <w:t xml:space="preserve"> </w:t>
        </w:r>
      </w:ins>
      <w:ins w:id="417" w:author="Jack W Williams" w:date="2017-02-27T14:23:00Z">
        <w:r w:rsidRPr="00E37E04">
          <w:rPr>
            <w:rFonts w:ascii="Times New Roman" w:hAnsi="Times New Roman" w:cs="Times New Roman"/>
          </w:rPr>
          <w:t xml:space="preserve">performance </w:t>
        </w:r>
      </w:ins>
      <w:moveTo w:id="418" w:author="Jack W Williams" w:date="2017-02-27T14:21:00Z">
        <w:r w:rsidRPr="00E37E04">
          <w:rPr>
            <w:rFonts w:ascii="Times New Roman" w:hAnsi="Times New Roman" w:cs="Times New Roman"/>
          </w:rPr>
          <w:t>model</w:t>
        </w:r>
        <w:del w:id="419" w:author="Jack W Williams" w:date="2017-02-27T14:22:00Z">
          <w:r w:rsidRPr="00E37E04" w:rsidDel="00BE5D27">
            <w:rPr>
              <w:rFonts w:ascii="Times New Roman" w:hAnsi="Times New Roman" w:cs="Times New Roman"/>
            </w:rPr>
            <w:delText xml:space="preserve"> </w:delText>
          </w:r>
        </w:del>
      </w:moveTo>
      <w:commentRangeEnd w:id="415"/>
      <w:r w:rsidRPr="00E37E04">
        <w:rPr>
          <w:rStyle w:val="CommentReference"/>
          <w:rFonts w:ascii="Times New Roman" w:hAnsi="Times New Roman"/>
        </w:rPr>
        <w:commentReference w:id="415"/>
      </w:r>
      <w:moveTo w:id="420" w:author="Jack W Williams" w:date="2017-02-27T14:21:00Z">
        <w:del w:id="421" w:author="Jack W Williams" w:date="2017-02-27T14:22:00Z">
          <w:r w:rsidRPr="00E37E04" w:rsidDel="00BE5D27">
            <w:rPr>
              <w:rFonts w:ascii="Times New Roman" w:hAnsi="Times New Roman" w:cs="Times New Roman"/>
            </w:rPr>
            <w:delText>with</w:delText>
          </w:r>
        </w:del>
        <w:r w:rsidRPr="00E37E04">
          <w:rPr>
            <w:rFonts w:ascii="Times New Roman" w:hAnsi="Times New Roman" w:cs="Times New Roman"/>
          </w:rPr>
          <w:t xml:space="preserve">. Testing represents the number of data points that </w:t>
        </w:r>
        <w:del w:id="422" w:author="Jack W Williams" w:date="2017-02-27T14:27:00Z">
          <w:r w:rsidRPr="00E37E04" w:rsidDel="00A365C7">
            <w:rPr>
              <w:rFonts w:ascii="Times New Roman" w:hAnsi="Times New Roman" w:cs="Times New Roman"/>
            </w:rPr>
            <w:delText>were used in</w:delText>
          </w:r>
        </w:del>
      </w:moveTo>
      <w:ins w:id="423" w:author="Jack W Williams" w:date="2017-02-27T14:27:00Z">
        <w:r w:rsidR="00A365C7" w:rsidRPr="00E37E04">
          <w:rPr>
            <w:rFonts w:ascii="Times New Roman" w:hAnsi="Times New Roman" w:cs="Times New Roman"/>
          </w:rPr>
          <w:t>reserved for</w:t>
        </w:r>
      </w:ins>
      <w:moveTo w:id="424" w:author="Jack W Williams" w:date="2017-02-27T14:21:00Z">
        <w:r w:rsidRPr="00E37E04">
          <w:rPr>
            <w:rFonts w:ascii="Times New Roman" w:hAnsi="Times New Roman" w:cs="Times New Roman"/>
          </w:rPr>
          <w:t xml:space="preserve"> evaluation</w:t>
        </w:r>
      </w:moveTo>
      <w:ins w:id="425" w:author="Jack W Williams" w:date="2017-02-27T14:27:00Z">
        <w:r w:rsidR="00A365C7" w:rsidRPr="00E37E04">
          <w:rPr>
            <w:rFonts w:ascii="Times New Roman" w:hAnsi="Times New Roman" w:cs="Times New Roman"/>
          </w:rPr>
          <w:t xml:space="preserve"> of the performance model </w:t>
        </w:r>
      </w:ins>
      <w:moveTo w:id="426" w:author="Jack W Williams" w:date="2017-02-27T14:21:00Z">
        <w:del w:id="427" w:author="Jack W Williams" w:date="2017-02-27T14:28:00Z">
          <w:r w:rsidRPr="00E37E04" w:rsidDel="00A365C7">
            <w:rPr>
              <w:rFonts w:ascii="Times New Roman" w:hAnsi="Times New Roman" w:cs="Times New Roman"/>
            </w:rPr>
            <w:delText>,</w:delText>
          </w:r>
        </w:del>
        <w:r w:rsidRPr="00E37E04">
          <w:rPr>
            <w:rFonts w:ascii="Times New Roman" w:hAnsi="Times New Roman" w:cs="Times New Roman"/>
          </w:rPr>
          <w:t xml:space="preserve"> </w:t>
        </w:r>
        <w:del w:id="428" w:author="Jack W Williams" w:date="2017-02-27T14:28:00Z">
          <w:r w:rsidRPr="00E37E04" w:rsidDel="00A365C7">
            <w:rPr>
              <w:rFonts w:ascii="Times New Roman" w:hAnsi="Times New Roman" w:cs="Times New Roman"/>
            </w:rPr>
            <w:delText xml:space="preserve">held out from model </w:delText>
          </w:r>
        </w:del>
        <w:r w:rsidRPr="00E37E04">
          <w:rPr>
            <w:rFonts w:ascii="Times New Roman" w:hAnsi="Times New Roman" w:cs="Times New Roman"/>
          </w:rPr>
          <w:t>fitting, approximately equal to 20% of the total dataset. MSE is the mean squared prediction error</w:t>
        </w:r>
      </w:moveTo>
      <w:ins w:id="429" w:author="Jack W Williams" w:date="2017-02-27T14:28:00Z">
        <w:r w:rsidR="00A365C7" w:rsidRPr="00E37E04">
          <w:rPr>
            <w:rFonts w:ascii="Times New Roman" w:hAnsi="Times New Roman" w:cs="Times New Roman"/>
          </w:rPr>
          <w:t xml:space="preserve"> of the performance model</w:t>
        </w:r>
      </w:ins>
      <w:moveTo w:id="430" w:author="Jack W Williams" w:date="2017-02-27T14:21:00Z">
        <w:del w:id="431" w:author="Jack W Williams" w:date="2017-02-27T14:28:00Z">
          <w:r w:rsidRPr="00E37E04" w:rsidDel="00A365C7">
            <w:rPr>
              <w:rFonts w:ascii="Times New Roman" w:hAnsi="Times New Roman" w:cs="Times New Roman"/>
            </w:rPr>
            <w:delText>, measured in log-seconds</w:delText>
          </w:r>
          <w:r w:rsidRPr="00E37E04" w:rsidDel="00A365C7">
            <w:rPr>
              <w:rFonts w:ascii="Times New Roman" w:hAnsi="Times New Roman" w:cs="Times New Roman"/>
              <w:vertAlign w:val="superscript"/>
            </w:rPr>
            <w:delText>2</w:delText>
          </w:r>
        </w:del>
        <w:r w:rsidRPr="00E37E04">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E37E04">
          <w:rPr>
            <w:rFonts w:ascii="Times New Roman" w:hAnsi="Times New Roman" w:cs="Times New Roman"/>
          </w:rPr>
          <w:t xml:space="preserve"> </w:t>
        </w:r>
        <w:proofErr w:type="gramStart"/>
        <w:r w:rsidRPr="00E37E04">
          <w:rPr>
            <w:rFonts w:ascii="Times New Roman" w:hAnsi="Times New Roman" w:cs="Times New Roman"/>
          </w:rPr>
          <w:t>is</w:t>
        </w:r>
        <w:proofErr w:type="gramEnd"/>
        <w:r w:rsidRPr="00E37E04">
          <w:rPr>
            <w:rFonts w:ascii="Times New Roman" w:hAnsi="Times New Roman" w:cs="Times New Roman"/>
          </w:rPr>
          <w:t xml:space="preserve"> the coefficient of determination between observed and predicted values, and is interpreted as fraction of explained variance. Posterior SD is the mean standard deviation of the prediction posteriors, measured in log-seconds.</w:t>
        </w:r>
      </w:moveTo>
    </w:p>
    <w:moveToRangeEnd w:id="405"/>
    <w:p w14:paraId="7FD417E5" w14:textId="77777777" w:rsidR="00BE5D27" w:rsidRPr="00E37E04" w:rsidRDefault="00BE5D27" w:rsidP="003128D6">
      <w:pPr>
        <w:spacing w:before="120" w:line="240" w:lineRule="auto"/>
        <w:rPr>
          <w:rFonts w:ascii="Times New Roman" w:hAnsi="Times New Roman"/>
        </w:rPr>
        <w:pPrChange w:id="432" w:author="Jack W Williams" w:date="2017-02-27T14:21:00Z">
          <w:pPr>
            <w:pStyle w:val="Heading2"/>
          </w:pPr>
        </w:pPrChange>
      </w:pPr>
    </w:p>
    <w:tbl>
      <w:tblPr>
        <w:tblW w:w="4942" w:type="pct"/>
        <w:tblLook w:val="07E0" w:firstRow="1" w:lastRow="1" w:firstColumn="1" w:lastColumn="1" w:noHBand="1" w:noVBand="1"/>
      </w:tblPr>
      <w:tblGrid>
        <w:gridCol w:w="1735"/>
        <w:gridCol w:w="1386"/>
        <w:gridCol w:w="1247"/>
        <w:gridCol w:w="2012"/>
        <w:gridCol w:w="1168"/>
        <w:gridCol w:w="1917"/>
      </w:tblGrid>
      <w:tr w:rsidR="00A365C7" w:rsidRPr="00E37E04" w14:paraId="428A14B3" w14:textId="77777777" w:rsidTr="00921C29">
        <w:trPr>
          <w:trHeight w:val="576"/>
        </w:trPr>
        <w:tc>
          <w:tcPr>
            <w:tcW w:w="0" w:type="auto"/>
            <w:tcBorders>
              <w:bottom w:val="single" w:sz="0" w:space="0" w:color="auto"/>
            </w:tcBorders>
            <w:vAlign w:val="center"/>
          </w:tcPr>
          <w:p w14:paraId="79C889B1" w14:textId="4B930B83" w:rsidR="001049F5" w:rsidRPr="00E37E04" w:rsidRDefault="00711691"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SDM</w:t>
            </w:r>
          </w:p>
        </w:tc>
        <w:tc>
          <w:tcPr>
            <w:tcW w:w="0" w:type="auto"/>
            <w:tcBorders>
              <w:bottom w:val="single" w:sz="0" w:space="0" w:color="auto"/>
            </w:tcBorders>
            <w:vAlign w:val="center"/>
          </w:tcPr>
          <w:p w14:paraId="1D57467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Training</w:t>
            </w:r>
          </w:p>
        </w:tc>
        <w:tc>
          <w:tcPr>
            <w:tcW w:w="0" w:type="auto"/>
            <w:tcBorders>
              <w:bottom w:val="single" w:sz="0" w:space="0" w:color="auto"/>
            </w:tcBorders>
            <w:vAlign w:val="center"/>
          </w:tcPr>
          <w:p w14:paraId="3837CE33"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Testing</w:t>
            </w:r>
          </w:p>
        </w:tc>
        <w:tc>
          <w:tcPr>
            <w:tcW w:w="0" w:type="auto"/>
            <w:tcBorders>
              <w:bottom w:val="single" w:sz="0" w:space="0" w:color="auto"/>
            </w:tcBorders>
            <w:vAlign w:val="center"/>
          </w:tcPr>
          <w:p w14:paraId="6F2CFE90" w14:textId="6D22E285" w:rsidR="00A365C7" w:rsidRPr="00E37E04" w:rsidRDefault="001049F5" w:rsidP="003128D6">
            <w:pPr>
              <w:pStyle w:val="Compact"/>
              <w:spacing w:before="120" w:after="0" w:line="240" w:lineRule="auto"/>
              <w:jc w:val="center"/>
              <w:rPr>
                <w:ins w:id="433" w:author="Jack W Williams" w:date="2017-02-27T14:28:00Z"/>
                <w:rFonts w:ascii="Times New Roman" w:hAnsi="Times New Roman" w:cs="Times New Roman"/>
                <w:smallCaps/>
                <w:spacing w:val="10"/>
              </w:rPr>
              <w:pPrChange w:id="434" w:author="Jack W Williams" w:date="2017-02-27T14:28:00Z">
                <w:pPr>
                  <w:pStyle w:val="Compact"/>
                  <w:spacing w:before="0" w:after="0"/>
                  <w:outlineLvl w:val="3"/>
                </w:pPr>
              </w:pPrChange>
            </w:pPr>
            <w:r w:rsidRPr="00E37E04">
              <w:rPr>
                <w:rFonts w:ascii="Times New Roman" w:hAnsi="Times New Roman" w:cs="Times New Roman"/>
              </w:rPr>
              <w:t>MSE</w:t>
            </w:r>
          </w:p>
          <w:p w14:paraId="4FEE5B7C" w14:textId="2C2ECAEE" w:rsidR="001049F5" w:rsidRPr="00E37E04" w:rsidRDefault="00A365C7" w:rsidP="003128D6">
            <w:pPr>
              <w:pStyle w:val="Compact"/>
              <w:spacing w:before="120" w:after="0" w:line="240" w:lineRule="auto"/>
              <w:jc w:val="center"/>
              <w:rPr>
                <w:rFonts w:ascii="Times New Roman" w:hAnsi="Times New Roman" w:cs="Times New Roman"/>
              </w:rPr>
              <w:pPrChange w:id="435" w:author="Jack W Williams" w:date="2017-02-27T14:28:00Z">
                <w:pPr>
                  <w:pStyle w:val="Compact"/>
                  <w:spacing w:before="0" w:after="0"/>
                </w:pPr>
              </w:pPrChange>
            </w:pPr>
            <w:ins w:id="436" w:author="Jack W Williams" w:date="2017-02-27T14:28:00Z">
              <w:r w:rsidRPr="00E37E04">
                <w:rPr>
                  <w:rFonts w:ascii="Times New Roman" w:hAnsi="Times New Roman" w:cs="Times New Roman"/>
                </w:rPr>
                <w:t>(</w:t>
              </w:r>
              <w:proofErr w:type="gramStart"/>
              <w:r w:rsidRPr="00E37E04">
                <w:rPr>
                  <w:rFonts w:ascii="Times New Roman" w:hAnsi="Times New Roman" w:cs="Times New Roman"/>
                </w:rPr>
                <w:t>log</w:t>
              </w:r>
              <w:proofErr w:type="gramEnd"/>
              <w:r w:rsidRPr="00E37E04">
                <w:rPr>
                  <w:rFonts w:ascii="Times New Roman" w:hAnsi="Times New Roman" w:cs="Times New Roman"/>
                </w:rPr>
                <w:t>-seconds)</w:t>
              </w:r>
            </w:ins>
          </w:p>
        </w:tc>
        <w:tc>
          <w:tcPr>
            <w:tcW w:w="0" w:type="auto"/>
            <w:tcBorders>
              <w:bottom w:val="single" w:sz="0" w:space="0" w:color="auto"/>
            </w:tcBorders>
            <w:vAlign w:val="center"/>
          </w:tcPr>
          <w:p w14:paraId="06387F8A" w14:textId="77777777" w:rsidR="001049F5" w:rsidRPr="00E37E04" w:rsidRDefault="000D7D4F" w:rsidP="003128D6">
            <w:pPr>
              <w:pStyle w:val="Compact"/>
              <w:spacing w:before="120" w:after="0" w:line="240" w:lineRule="au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40817C4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Posterior SD</w:t>
            </w:r>
          </w:p>
        </w:tc>
      </w:tr>
      <w:tr w:rsidR="00A365C7" w:rsidRPr="00E37E04" w14:paraId="355726FA" w14:textId="77777777" w:rsidTr="00921C29">
        <w:trPr>
          <w:trHeight w:val="576"/>
        </w:trPr>
        <w:tc>
          <w:tcPr>
            <w:tcW w:w="0" w:type="auto"/>
            <w:vAlign w:val="center"/>
          </w:tcPr>
          <w:p w14:paraId="4648ED7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76CBEC23"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9256</w:t>
            </w:r>
          </w:p>
        </w:tc>
        <w:tc>
          <w:tcPr>
            <w:tcW w:w="0" w:type="auto"/>
            <w:vAlign w:val="center"/>
          </w:tcPr>
          <w:p w14:paraId="082EF41A"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2314</w:t>
            </w:r>
          </w:p>
        </w:tc>
        <w:tc>
          <w:tcPr>
            <w:tcW w:w="0" w:type="auto"/>
            <w:vAlign w:val="center"/>
          </w:tcPr>
          <w:p w14:paraId="0C5746D1"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0.0646</w:t>
            </w:r>
          </w:p>
        </w:tc>
        <w:tc>
          <w:tcPr>
            <w:tcW w:w="0" w:type="auto"/>
            <w:vAlign w:val="center"/>
          </w:tcPr>
          <w:p w14:paraId="0B446A57"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0.9615</w:t>
            </w:r>
          </w:p>
        </w:tc>
        <w:tc>
          <w:tcPr>
            <w:tcW w:w="0" w:type="auto"/>
            <w:vAlign w:val="center"/>
          </w:tcPr>
          <w:p w14:paraId="5AB037B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0.0257</w:t>
            </w:r>
          </w:p>
        </w:tc>
      </w:tr>
      <w:tr w:rsidR="00A365C7" w:rsidRPr="00E37E04" w14:paraId="3BA7B31D" w14:textId="77777777" w:rsidTr="00921C29">
        <w:trPr>
          <w:trHeight w:val="576"/>
        </w:trPr>
        <w:tc>
          <w:tcPr>
            <w:tcW w:w="0" w:type="auto"/>
            <w:vAlign w:val="center"/>
          </w:tcPr>
          <w:p w14:paraId="6B7F0C13"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03FF2B2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2636</w:t>
            </w:r>
          </w:p>
        </w:tc>
        <w:tc>
          <w:tcPr>
            <w:tcW w:w="0" w:type="auto"/>
            <w:vAlign w:val="center"/>
          </w:tcPr>
          <w:p w14:paraId="6F26CFD4"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659</w:t>
            </w:r>
          </w:p>
        </w:tc>
        <w:tc>
          <w:tcPr>
            <w:tcW w:w="0" w:type="auto"/>
            <w:vAlign w:val="center"/>
          </w:tcPr>
          <w:p w14:paraId="3EFFEA5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0.0121</w:t>
            </w:r>
          </w:p>
        </w:tc>
        <w:tc>
          <w:tcPr>
            <w:tcW w:w="0" w:type="auto"/>
            <w:vAlign w:val="center"/>
          </w:tcPr>
          <w:p w14:paraId="7ACE8616"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0.5213</w:t>
            </w:r>
          </w:p>
        </w:tc>
        <w:tc>
          <w:tcPr>
            <w:tcW w:w="0" w:type="auto"/>
            <w:vAlign w:val="center"/>
          </w:tcPr>
          <w:p w14:paraId="5FFB02C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0.01069</w:t>
            </w:r>
          </w:p>
        </w:tc>
      </w:tr>
      <w:tr w:rsidR="00A365C7" w:rsidRPr="00E37E04" w14:paraId="1F38E278" w14:textId="77777777" w:rsidTr="00921C29">
        <w:trPr>
          <w:trHeight w:val="576"/>
        </w:trPr>
        <w:tc>
          <w:tcPr>
            <w:tcW w:w="0" w:type="auto"/>
            <w:vAlign w:val="center"/>
          </w:tcPr>
          <w:p w14:paraId="2B8F394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309609A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6632</w:t>
            </w:r>
          </w:p>
        </w:tc>
        <w:tc>
          <w:tcPr>
            <w:tcW w:w="0" w:type="auto"/>
            <w:vAlign w:val="center"/>
          </w:tcPr>
          <w:p w14:paraId="06FE0F5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1657</w:t>
            </w:r>
          </w:p>
        </w:tc>
        <w:tc>
          <w:tcPr>
            <w:tcW w:w="0" w:type="auto"/>
            <w:vAlign w:val="center"/>
          </w:tcPr>
          <w:p w14:paraId="5BA00A4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0.0561</w:t>
            </w:r>
          </w:p>
        </w:tc>
        <w:tc>
          <w:tcPr>
            <w:tcW w:w="0" w:type="auto"/>
            <w:vAlign w:val="center"/>
          </w:tcPr>
          <w:p w14:paraId="25B6EEB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0.9648</w:t>
            </w:r>
          </w:p>
        </w:tc>
        <w:tc>
          <w:tcPr>
            <w:tcW w:w="0" w:type="auto"/>
            <w:vAlign w:val="center"/>
          </w:tcPr>
          <w:p w14:paraId="75F04FF8"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0.03397</w:t>
            </w:r>
          </w:p>
        </w:tc>
      </w:tr>
      <w:tr w:rsidR="00A365C7" w:rsidRPr="00E37E04" w14:paraId="031E6457" w14:textId="77777777" w:rsidTr="00921C29">
        <w:trPr>
          <w:trHeight w:val="576"/>
        </w:trPr>
        <w:tc>
          <w:tcPr>
            <w:tcW w:w="0" w:type="auto"/>
            <w:vAlign w:val="center"/>
          </w:tcPr>
          <w:p w14:paraId="6454D55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2589F401"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2861</w:t>
            </w:r>
          </w:p>
        </w:tc>
        <w:tc>
          <w:tcPr>
            <w:tcW w:w="0" w:type="auto"/>
            <w:vAlign w:val="center"/>
          </w:tcPr>
          <w:p w14:paraId="38628C14"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715</w:t>
            </w:r>
          </w:p>
        </w:tc>
        <w:tc>
          <w:tcPr>
            <w:tcW w:w="0" w:type="auto"/>
            <w:vAlign w:val="center"/>
          </w:tcPr>
          <w:p w14:paraId="37A49A3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0.64824</w:t>
            </w:r>
          </w:p>
        </w:tc>
        <w:tc>
          <w:tcPr>
            <w:tcW w:w="0" w:type="auto"/>
            <w:vAlign w:val="center"/>
          </w:tcPr>
          <w:p w14:paraId="40BCACE9"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0.5851</w:t>
            </w:r>
          </w:p>
        </w:tc>
        <w:tc>
          <w:tcPr>
            <w:tcW w:w="0" w:type="auto"/>
            <w:vAlign w:val="center"/>
          </w:tcPr>
          <w:p w14:paraId="21422F54"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0.10174</w:t>
            </w:r>
          </w:p>
        </w:tc>
      </w:tr>
    </w:tbl>
    <w:p w14:paraId="088F0ED8" w14:textId="77777777" w:rsidR="00921C29" w:rsidRPr="00E37E04" w:rsidRDefault="00921C29" w:rsidP="003128D6">
      <w:pPr>
        <w:pStyle w:val="BodyText"/>
        <w:spacing w:before="120" w:after="0" w:line="240" w:lineRule="auto"/>
        <w:rPr>
          <w:rFonts w:ascii="Times New Roman" w:hAnsi="Times New Roman" w:cs="Times New Roman"/>
          <w:i/>
        </w:rPr>
      </w:pPr>
    </w:p>
    <w:p w14:paraId="3FFC0146" w14:textId="138DF584" w:rsidR="001049F5" w:rsidRPr="00E37E04" w:rsidDel="00BE5D27" w:rsidRDefault="00921C29" w:rsidP="003128D6">
      <w:pPr>
        <w:pStyle w:val="BodyText"/>
        <w:spacing w:before="120" w:after="0" w:line="240" w:lineRule="auto"/>
        <w:rPr>
          <w:rFonts w:ascii="Times New Roman" w:hAnsi="Times New Roman" w:cs="Times New Roman"/>
        </w:rPr>
      </w:pPr>
      <w:moveFromRangeStart w:id="437" w:author="Jack W Williams" w:date="2017-02-27T14:21:00Z" w:name="move475968615"/>
      <w:moveFrom w:id="438" w:author="Jack W Williams" w:date="2017-02-27T14:21:00Z">
        <w:r w:rsidRPr="00E37E04" w:rsidDel="00BE5D27">
          <w:rPr>
            <w:rFonts w:ascii="Times New Roman" w:hAnsi="Times New Roman" w:cs="Times New Roman"/>
            <w:i/>
          </w:rPr>
          <w:t xml:space="preserve">Table 1: </w:t>
        </w:r>
        <w:r w:rsidRPr="00E37E04" w:rsidDel="00BE5D27">
          <w:rPr>
            <w:rFonts w:ascii="Times New Roman" w:hAnsi="Times New Roman" w:cs="Times New Roman"/>
          </w:rPr>
          <w:t>Performance model evaluation statistics. Training</w:t>
        </w:r>
        <w:r w:rsidR="001049F5" w:rsidRPr="00E37E04" w:rsidDel="00BE5D27">
          <w:rPr>
            <w:rFonts w:ascii="Times New Roman" w:hAnsi="Times New Roman" w:cs="Times New Roman"/>
          </w:rPr>
          <w:t xml:space="preserve"> denotes the number of data points used to fit the model with. </w:t>
        </w:r>
        <w:r w:rsidRPr="00E37E04" w:rsidDel="00BE5D27">
          <w:rPr>
            <w:rFonts w:ascii="Times New Roman" w:hAnsi="Times New Roman" w:cs="Times New Roman"/>
          </w:rPr>
          <w:t>Testing</w:t>
        </w:r>
        <w:r w:rsidR="001049F5" w:rsidRPr="00E37E04" w:rsidDel="00BE5D27">
          <w:rPr>
            <w:rFonts w:ascii="Times New Roman" w:hAnsi="Times New Roman" w:cs="Times New Roman"/>
          </w:rPr>
          <w:t xml:space="preserve"> represents the number of data points that were used </w:t>
        </w:r>
        <w:r w:rsidRPr="00E37E04" w:rsidDel="00BE5D27">
          <w:rPr>
            <w:rFonts w:ascii="Times New Roman" w:hAnsi="Times New Roman" w:cs="Times New Roman"/>
          </w:rPr>
          <w:t>in</w:t>
        </w:r>
        <w:r w:rsidR="001049F5" w:rsidRPr="00E37E04" w:rsidDel="00BE5D27">
          <w:rPr>
            <w:rFonts w:ascii="Times New Roman" w:hAnsi="Times New Roman" w:cs="Times New Roman"/>
          </w:rPr>
          <w:t xml:space="preserve"> </w:t>
        </w:r>
        <w:r w:rsidRPr="00E37E04" w:rsidDel="00BE5D27">
          <w:rPr>
            <w:rFonts w:ascii="Times New Roman" w:hAnsi="Times New Roman" w:cs="Times New Roman"/>
          </w:rPr>
          <w:t>evaluation, held out from model fitting, approximately equal to 20% of the total dataset</w:t>
        </w:r>
        <w:r w:rsidR="001049F5" w:rsidRPr="00E37E04" w:rsidDel="00BE5D27">
          <w:rPr>
            <w:rFonts w:ascii="Times New Roman" w:hAnsi="Times New Roman" w:cs="Times New Roman"/>
          </w:rPr>
          <w:t xml:space="preserve">. MSE </w:t>
        </w:r>
        <w:r w:rsidRPr="00E37E04" w:rsidDel="00BE5D27">
          <w:rPr>
            <w:rFonts w:ascii="Times New Roman" w:hAnsi="Times New Roman" w:cs="Times New Roman"/>
          </w:rPr>
          <w:t>is</w:t>
        </w:r>
        <w:r w:rsidR="001049F5" w:rsidRPr="00E37E04" w:rsidDel="00BE5D27">
          <w:rPr>
            <w:rFonts w:ascii="Times New Roman" w:hAnsi="Times New Roman" w:cs="Times New Roman"/>
          </w:rPr>
          <w:t xml:space="preserve"> the mean squared prediction error, measured in log-seconds</w:t>
        </w:r>
        <w:r w:rsidR="001049F5" w:rsidRPr="00E37E04" w:rsidDel="00BE5D27">
          <w:rPr>
            <w:rFonts w:ascii="Times New Roman" w:hAnsi="Times New Roman" w:cs="Times New Roman"/>
            <w:vertAlign w:val="superscript"/>
          </w:rPr>
          <w:t>2</w:t>
        </w:r>
        <w:r w:rsidR="001049F5" w:rsidRPr="00E37E04" w:rsidDel="00BE5D27">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1049F5" w:rsidRPr="00E37E04" w:rsidDel="00BE5D27">
          <w:rPr>
            <w:rFonts w:ascii="Times New Roman" w:hAnsi="Times New Roman" w:cs="Times New Roman"/>
          </w:rPr>
          <w:t xml:space="preserve"> is the </w:t>
        </w:r>
        <w:r w:rsidRPr="00E37E04" w:rsidDel="00BE5D27">
          <w:rPr>
            <w:rFonts w:ascii="Times New Roman" w:hAnsi="Times New Roman" w:cs="Times New Roman"/>
          </w:rPr>
          <w:t>coefficient of determination</w:t>
        </w:r>
        <w:r w:rsidR="001049F5" w:rsidRPr="00E37E04" w:rsidDel="00BE5D27">
          <w:rPr>
            <w:rFonts w:ascii="Times New Roman" w:hAnsi="Times New Roman" w:cs="Times New Roman"/>
          </w:rPr>
          <w:t xml:space="preserve"> between observed and predicted values, and is interpreted as fraction of explained variance. Posterior SD is the mean sta</w:t>
        </w:r>
        <w:r w:rsidRPr="00E37E04" w:rsidDel="00BE5D27">
          <w:rPr>
            <w:rFonts w:ascii="Times New Roman" w:hAnsi="Times New Roman" w:cs="Times New Roman"/>
          </w:rPr>
          <w:t>ndard deviation of the prediction posteriors</w:t>
        </w:r>
        <w:r w:rsidR="001049F5" w:rsidRPr="00E37E04" w:rsidDel="00BE5D27">
          <w:rPr>
            <w:rFonts w:ascii="Times New Roman" w:hAnsi="Times New Roman" w:cs="Times New Roman"/>
          </w:rPr>
          <w:t>, measured in log-seconds.</w:t>
        </w:r>
      </w:moveFrom>
    </w:p>
    <w:moveFromRangeEnd w:id="437"/>
    <w:p w14:paraId="05CBE2CD" w14:textId="77777777" w:rsidR="001049F5" w:rsidRPr="00E37E04" w:rsidRDefault="001049F5" w:rsidP="003128D6">
      <w:pPr>
        <w:spacing w:before="120" w:line="240" w:lineRule="auto"/>
        <w:rPr>
          <w:rFonts w:ascii="Times New Roman" w:hAnsi="Times New Roman"/>
        </w:rPr>
      </w:pPr>
    </w:p>
    <w:p w14:paraId="34FD2D6B" w14:textId="77777777" w:rsidR="001049F5" w:rsidRPr="00E37E04" w:rsidRDefault="001049F5"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06B91324" w14:textId="4480F591" w:rsidR="00A365C7" w:rsidRPr="00E37E04" w:rsidRDefault="005C2E43" w:rsidP="003128D6">
      <w:pPr>
        <w:pStyle w:val="BodyText"/>
        <w:spacing w:before="120" w:after="0" w:line="240" w:lineRule="auto"/>
        <w:rPr>
          <w:rFonts w:ascii="Times New Roman" w:hAnsi="Times New Roman" w:cs="Times New Roman"/>
        </w:rPr>
      </w:pPr>
      <w:r w:rsidRPr="00E37E04">
        <w:rPr>
          <w:rFonts w:ascii="Times New Roman" w:hAnsi="Times New Roman"/>
          <w:sz w:val="24"/>
          <w:szCs w:val="24"/>
        </w:rPr>
        <w:t>Table 2: Accuracy Model Evaluation Statistics</w:t>
      </w:r>
      <w:ins w:id="439" w:author="Jack W Williams" w:date="2017-02-27T14:29:00Z">
        <w:r w:rsidR="00A365C7" w:rsidRPr="00E37E04">
          <w:rPr>
            <w:rFonts w:ascii="Times New Roman" w:hAnsi="Times New Roman"/>
            <w:sz w:val="24"/>
            <w:szCs w:val="24"/>
          </w:rPr>
          <w:t xml:space="preserve">. </w:t>
        </w:r>
      </w:ins>
      <w:moveToRangeStart w:id="440" w:author="Jack W Williams" w:date="2017-02-27T14:29:00Z" w:name="move475969084"/>
      <w:moveTo w:id="441" w:author="Jack W Williams" w:date="2017-02-27T14:29:00Z">
        <w:del w:id="442" w:author="Jack W Williams" w:date="2017-02-27T14:29:00Z">
          <w:r w:rsidR="00A365C7" w:rsidRPr="00E37E04" w:rsidDel="00A365C7">
            <w:rPr>
              <w:rFonts w:ascii="Times New Roman" w:hAnsi="Times New Roman" w:cs="Times New Roman"/>
              <w:i/>
            </w:rPr>
            <w:delText>Table 2:</w:delText>
          </w:r>
          <w:r w:rsidR="00A365C7" w:rsidRPr="00E37E04" w:rsidDel="00A365C7">
            <w:rPr>
              <w:rFonts w:ascii="Times New Roman" w:hAnsi="Times New Roman" w:cs="Times New Roman"/>
            </w:rPr>
            <w:delText xml:space="preserve"> Accuracy Model Evaluation Statistics. </w:delText>
          </w:r>
        </w:del>
        <w:r w:rsidR="00A365C7" w:rsidRPr="00E37E04">
          <w:rPr>
            <w:rFonts w:ascii="Times New Roman" w:hAnsi="Times New Roman" w:cs="Times New Roman"/>
          </w:rPr>
          <w:t>Fields are as in Table 1.</w:t>
        </w:r>
      </w:moveTo>
    </w:p>
    <w:moveToRangeEnd w:id="440"/>
    <w:p w14:paraId="0E6416A3" w14:textId="45772451" w:rsidR="005C2E43" w:rsidRPr="00E37E04" w:rsidRDefault="005C2E43" w:rsidP="003128D6">
      <w:pPr>
        <w:pStyle w:val="Heading2"/>
        <w:spacing w:before="120" w:line="240" w:lineRule="auto"/>
        <w:rPr>
          <w:rFonts w:ascii="Times New Roman" w:hAnsi="Times New Roman"/>
          <w:sz w:val="24"/>
          <w:szCs w:val="24"/>
        </w:rPr>
      </w:pPr>
    </w:p>
    <w:tbl>
      <w:tblPr>
        <w:tblW w:w="4943" w:type="pct"/>
        <w:tblLook w:val="07E0" w:firstRow="1" w:lastRow="1" w:firstColumn="1" w:lastColumn="1" w:noHBand="1" w:noVBand="1"/>
      </w:tblPr>
      <w:tblGrid>
        <w:gridCol w:w="1735"/>
        <w:gridCol w:w="1386"/>
        <w:gridCol w:w="1247"/>
        <w:gridCol w:w="2013"/>
        <w:gridCol w:w="1169"/>
        <w:gridCol w:w="1917"/>
      </w:tblGrid>
      <w:tr w:rsidR="001049F5" w:rsidRPr="00E37E04" w14:paraId="69C65E5B" w14:textId="77777777" w:rsidTr="00711691">
        <w:trPr>
          <w:trHeight w:val="593"/>
        </w:trPr>
        <w:tc>
          <w:tcPr>
            <w:tcW w:w="0" w:type="auto"/>
            <w:tcBorders>
              <w:bottom w:val="single" w:sz="0" w:space="0" w:color="auto"/>
            </w:tcBorders>
            <w:vAlign w:val="center"/>
          </w:tcPr>
          <w:p w14:paraId="116A932D" w14:textId="61C1AB03" w:rsidR="001049F5" w:rsidRPr="00E37E04" w:rsidRDefault="00711691"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SDM</w:t>
            </w:r>
          </w:p>
        </w:tc>
        <w:tc>
          <w:tcPr>
            <w:tcW w:w="0" w:type="auto"/>
            <w:tcBorders>
              <w:bottom w:val="single" w:sz="0" w:space="0" w:color="auto"/>
            </w:tcBorders>
            <w:vAlign w:val="center"/>
          </w:tcPr>
          <w:p w14:paraId="409CDD9E"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Training</w:t>
            </w:r>
          </w:p>
        </w:tc>
        <w:tc>
          <w:tcPr>
            <w:tcW w:w="0" w:type="auto"/>
            <w:tcBorders>
              <w:bottom w:val="single" w:sz="0" w:space="0" w:color="auto"/>
            </w:tcBorders>
            <w:vAlign w:val="center"/>
          </w:tcPr>
          <w:p w14:paraId="5CEEE00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Testing</w:t>
            </w:r>
          </w:p>
        </w:tc>
        <w:tc>
          <w:tcPr>
            <w:tcW w:w="0" w:type="auto"/>
            <w:tcBorders>
              <w:bottom w:val="single" w:sz="0" w:space="0" w:color="auto"/>
            </w:tcBorders>
            <w:vAlign w:val="center"/>
          </w:tcPr>
          <w:p w14:paraId="4D4E4B75" w14:textId="77777777" w:rsidR="001049F5" w:rsidRPr="00E37E04" w:rsidRDefault="001049F5" w:rsidP="003128D6">
            <w:pPr>
              <w:pStyle w:val="Compact"/>
              <w:spacing w:before="120" w:after="0" w:line="240" w:lineRule="auto"/>
              <w:jc w:val="center"/>
              <w:rPr>
                <w:ins w:id="443" w:author="Jack W Williams" w:date="2017-02-27T14:29:00Z"/>
                <w:rFonts w:ascii="Times New Roman" w:hAnsi="Times New Roman" w:cs="Times New Roman"/>
                <w:smallCaps/>
                <w:spacing w:val="10"/>
              </w:rPr>
              <w:pPrChange w:id="444" w:author="Jack W Williams" w:date="2017-02-27T14:29:00Z">
                <w:pPr>
                  <w:pStyle w:val="Compact"/>
                  <w:spacing w:before="0" w:after="0"/>
                  <w:outlineLvl w:val="3"/>
                </w:pPr>
              </w:pPrChange>
            </w:pPr>
            <w:r w:rsidRPr="00E37E04">
              <w:rPr>
                <w:rFonts w:ascii="Times New Roman" w:hAnsi="Times New Roman" w:cs="Times New Roman"/>
              </w:rPr>
              <w:t>MSE</w:t>
            </w:r>
          </w:p>
          <w:p w14:paraId="53160A8B" w14:textId="3EAF81A7" w:rsidR="00A365C7" w:rsidRPr="00E37E04" w:rsidRDefault="00A365C7" w:rsidP="003128D6">
            <w:pPr>
              <w:pStyle w:val="Compact"/>
              <w:spacing w:before="120" w:after="0" w:line="240" w:lineRule="auto"/>
              <w:jc w:val="center"/>
              <w:rPr>
                <w:rFonts w:ascii="Times New Roman" w:hAnsi="Times New Roman" w:cs="Times New Roman"/>
              </w:rPr>
              <w:pPrChange w:id="445" w:author="Jack W Williams" w:date="2017-02-27T14:29:00Z">
                <w:pPr>
                  <w:pStyle w:val="Compact"/>
                  <w:spacing w:before="0" w:after="0"/>
                </w:pPr>
              </w:pPrChange>
            </w:pPr>
            <w:ins w:id="446" w:author="Jack W Williams" w:date="2017-02-27T14:29:00Z">
              <w:r w:rsidRPr="00E37E04">
                <w:rPr>
                  <w:rFonts w:ascii="Times New Roman" w:hAnsi="Times New Roman" w:cs="Times New Roman"/>
                </w:rPr>
                <w:t>(</w:t>
              </w:r>
              <w:proofErr w:type="gramStart"/>
              <w:r w:rsidRPr="00E37E04">
                <w:rPr>
                  <w:rFonts w:ascii="Times New Roman" w:hAnsi="Times New Roman" w:cs="Times New Roman"/>
                </w:rPr>
                <w:t>log</w:t>
              </w:r>
              <w:proofErr w:type="gramEnd"/>
              <w:r w:rsidRPr="00E37E04">
                <w:rPr>
                  <w:rFonts w:ascii="Times New Roman" w:hAnsi="Times New Roman" w:cs="Times New Roman"/>
                </w:rPr>
                <w:t>-seconds)</w:t>
              </w:r>
            </w:ins>
          </w:p>
        </w:tc>
        <w:tc>
          <w:tcPr>
            <w:tcW w:w="0" w:type="auto"/>
            <w:tcBorders>
              <w:bottom w:val="single" w:sz="0" w:space="0" w:color="auto"/>
            </w:tcBorders>
            <w:vAlign w:val="center"/>
          </w:tcPr>
          <w:p w14:paraId="0F9F5CB4" w14:textId="77777777" w:rsidR="001049F5" w:rsidRPr="00E37E04" w:rsidRDefault="000D7D4F" w:rsidP="003128D6">
            <w:pPr>
              <w:pStyle w:val="Compact"/>
              <w:spacing w:before="120" w:after="0" w:line="240" w:lineRule="auto"/>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m:oMathPara>
          </w:p>
        </w:tc>
        <w:tc>
          <w:tcPr>
            <w:tcW w:w="0" w:type="auto"/>
            <w:tcBorders>
              <w:bottom w:val="single" w:sz="0" w:space="0" w:color="auto"/>
            </w:tcBorders>
            <w:vAlign w:val="center"/>
          </w:tcPr>
          <w:p w14:paraId="6FB40F93"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Posterior SD</w:t>
            </w:r>
          </w:p>
        </w:tc>
      </w:tr>
      <w:tr w:rsidR="001049F5" w:rsidRPr="00E37E04" w14:paraId="60E39828" w14:textId="77777777" w:rsidTr="00711691">
        <w:trPr>
          <w:trHeight w:val="542"/>
        </w:trPr>
        <w:tc>
          <w:tcPr>
            <w:tcW w:w="0" w:type="auto"/>
            <w:vAlign w:val="center"/>
          </w:tcPr>
          <w:p w14:paraId="7A1EAEE2"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06280E8A"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9256</w:t>
            </w:r>
          </w:p>
        </w:tc>
        <w:tc>
          <w:tcPr>
            <w:tcW w:w="0" w:type="auto"/>
            <w:vAlign w:val="center"/>
          </w:tcPr>
          <w:p w14:paraId="49C2701E"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2314</w:t>
            </w:r>
          </w:p>
        </w:tc>
        <w:tc>
          <w:tcPr>
            <w:tcW w:w="0" w:type="auto"/>
            <w:vAlign w:val="center"/>
          </w:tcPr>
          <w:p w14:paraId="4353FA47"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0.000245</w:t>
            </w:r>
          </w:p>
        </w:tc>
        <w:tc>
          <w:tcPr>
            <w:tcW w:w="0" w:type="auto"/>
            <w:vAlign w:val="center"/>
          </w:tcPr>
          <w:p w14:paraId="07B5454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0.8748</w:t>
            </w:r>
          </w:p>
        </w:tc>
        <w:tc>
          <w:tcPr>
            <w:tcW w:w="0" w:type="auto"/>
            <w:vAlign w:val="center"/>
          </w:tcPr>
          <w:p w14:paraId="50301D5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0.0012</w:t>
            </w:r>
          </w:p>
        </w:tc>
      </w:tr>
      <w:tr w:rsidR="001049F5" w:rsidRPr="00E37E04" w14:paraId="7BE82D2B" w14:textId="77777777" w:rsidTr="00711691">
        <w:trPr>
          <w:trHeight w:val="593"/>
        </w:trPr>
        <w:tc>
          <w:tcPr>
            <w:tcW w:w="0" w:type="auto"/>
            <w:vAlign w:val="center"/>
          </w:tcPr>
          <w:p w14:paraId="16511DC9"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40F06709"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2636</w:t>
            </w:r>
          </w:p>
        </w:tc>
        <w:tc>
          <w:tcPr>
            <w:tcW w:w="0" w:type="auto"/>
            <w:vAlign w:val="center"/>
          </w:tcPr>
          <w:p w14:paraId="61AD94E4"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659</w:t>
            </w:r>
          </w:p>
        </w:tc>
        <w:tc>
          <w:tcPr>
            <w:tcW w:w="0" w:type="auto"/>
            <w:vAlign w:val="center"/>
          </w:tcPr>
          <w:p w14:paraId="5B35D9C0"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0.000718</w:t>
            </w:r>
          </w:p>
        </w:tc>
        <w:tc>
          <w:tcPr>
            <w:tcW w:w="0" w:type="auto"/>
            <w:vAlign w:val="center"/>
          </w:tcPr>
          <w:p w14:paraId="3BEF7C4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0.8993</w:t>
            </w:r>
          </w:p>
        </w:tc>
        <w:tc>
          <w:tcPr>
            <w:tcW w:w="0" w:type="auto"/>
            <w:vAlign w:val="center"/>
          </w:tcPr>
          <w:p w14:paraId="6D80A934"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0.004998</w:t>
            </w:r>
          </w:p>
        </w:tc>
      </w:tr>
      <w:tr w:rsidR="001049F5" w:rsidRPr="00E37E04" w14:paraId="67D67247" w14:textId="77777777" w:rsidTr="00711691">
        <w:trPr>
          <w:trHeight w:val="593"/>
        </w:trPr>
        <w:tc>
          <w:tcPr>
            <w:tcW w:w="0" w:type="auto"/>
            <w:vAlign w:val="center"/>
          </w:tcPr>
          <w:p w14:paraId="1519BF70"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17D1E60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6632</w:t>
            </w:r>
          </w:p>
        </w:tc>
        <w:tc>
          <w:tcPr>
            <w:tcW w:w="0" w:type="auto"/>
            <w:vAlign w:val="center"/>
          </w:tcPr>
          <w:p w14:paraId="6A739408"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1657</w:t>
            </w:r>
          </w:p>
        </w:tc>
        <w:tc>
          <w:tcPr>
            <w:tcW w:w="0" w:type="auto"/>
            <w:vAlign w:val="center"/>
          </w:tcPr>
          <w:p w14:paraId="6F02D4CA"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0.000168</w:t>
            </w:r>
          </w:p>
        </w:tc>
        <w:tc>
          <w:tcPr>
            <w:tcW w:w="0" w:type="auto"/>
            <w:vAlign w:val="center"/>
          </w:tcPr>
          <w:p w14:paraId="5AAA3A13" w14:textId="5EA03CA1" w:rsidR="001049F5" w:rsidRPr="00E37E04" w:rsidRDefault="00CD6B9D"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0.9418</w:t>
            </w:r>
          </w:p>
        </w:tc>
        <w:tc>
          <w:tcPr>
            <w:tcW w:w="0" w:type="auto"/>
            <w:vAlign w:val="center"/>
          </w:tcPr>
          <w:p w14:paraId="4F82CBE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0.001421</w:t>
            </w:r>
          </w:p>
        </w:tc>
      </w:tr>
      <w:tr w:rsidR="001049F5" w:rsidRPr="00E37E04" w14:paraId="502CFC82" w14:textId="77777777" w:rsidTr="00711691">
        <w:trPr>
          <w:trHeight w:val="542"/>
        </w:trPr>
        <w:tc>
          <w:tcPr>
            <w:tcW w:w="0" w:type="auto"/>
            <w:vAlign w:val="center"/>
          </w:tcPr>
          <w:p w14:paraId="28EB018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5AA796C6"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2861</w:t>
            </w:r>
          </w:p>
        </w:tc>
        <w:tc>
          <w:tcPr>
            <w:tcW w:w="0" w:type="auto"/>
            <w:vAlign w:val="center"/>
          </w:tcPr>
          <w:p w14:paraId="6A50233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715</w:t>
            </w:r>
          </w:p>
        </w:tc>
        <w:tc>
          <w:tcPr>
            <w:tcW w:w="0" w:type="auto"/>
            <w:vAlign w:val="center"/>
          </w:tcPr>
          <w:p w14:paraId="1F64B7E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0.000034</w:t>
            </w:r>
          </w:p>
        </w:tc>
        <w:tc>
          <w:tcPr>
            <w:tcW w:w="0" w:type="auto"/>
            <w:vAlign w:val="center"/>
          </w:tcPr>
          <w:p w14:paraId="75F0ADA0"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0.9818</w:t>
            </w:r>
          </w:p>
        </w:tc>
        <w:tc>
          <w:tcPr>
            <w:tcW w:w="0" w:type="auto"/>
            <w:vAlign w:val="center"/>
          </w:tcPr>
          <w:p w14:paraId="2D41CB9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0.00062</w:t>
            </w:r>
          </w:p>
        </w:tc>
      </w:tr>
    </w:tbl>
    <w:p w14:paraId="6015C860" w14:textId="77777777" w:rsidR="00921C29" w:rsidRPr="00E37E04" w:rsidRDefault="00921C29" w:rsidP="003128D6">
      <w:pPr>
        <w:pStyle w:val="BodyText"/>
        <w:spacing w:before="120" w:after="0" w:line="240" w:lineRule="auto"/>
        <w:rPr>
          <w:rFonts w:ascii="Times New Roman" w:hAnsi="Times New Roman" w:cs="Times New Roman"/>
          <w:i/>
        </w:rPr>
      </w:pPr>
    </w:p>
    <w:p w14:paraId="68DFE316" w14:textId="0B5AAB37" w:rsidR="001049F5" w:rsidRPr="00E37E04" w:rsidDel="00A365C7" w:rsidRDefault="001049F5" w:rsidP="003128D6">
      <w:pPr>
        <w:pStyle w:val="BodyText"/>
        <w:spacing w:before="120" w:after="0" w:line="240" w:lineRule="auto"/>
        <w:rPr>
          <w:rFonts w:ascii="Times New Roman" w:hAnsi="Times New Roman" w:cs="Times New Roman"/>
        </w:rPr>
      </w:pPr>
      <w:moveFromRangeStart w:id="447" w:author="Jack W Williams" w:date="2017-02-27T14:29:00Z" w:name="move475969084"/>
      <w:moveFrom w:id="448" w:author="Jack W Williams" w:date="2017-02-27T14:29:00Z">
        <w:r w:rsidRPr="00E37E04" w:rsidDel="00A365C7">
          <w:rPr>
            <w:rFonts w:ascii="Times New Roman" w:hAnsi="Times New Roman" w:cs="Times New Roman"/>
            <w:i/>
          </w:rPr>
          <w:t>Table 2</w:t>
        </w:r>
        <w:r w:rsidR="00921C29" w:rsidRPr="00E37E04" w:rsidDel="00A365C7">
          <w:rPr>
            <w:rFonts w:ascii="Times New Roman" w:hAnsi="Times New Roman" w:cs="Times New Roman"/>
            <w:i/>
          </w:rPr>
          <w:t>:</w:t>
        </w:r>
        <w:r w:rsidR="00921C29" w:rsidRPr="00E37E04" w:rsidDel="00A365C7">
          <w:rPr>
            <w:rFonts w:ascii="Times New Roman" w:hAnsi="Times New Roman" w:cs="Times New Roman"/>
          </w:rPr>
          <w:t xml:space="preserve"> Accuracy Model Evaluation Statistics.</w:t>
        </w:r>
        <w:r w:rsidRPr="00E37E04" w:rsidDel="00A365C7">
          <w:rPr>
            <w:rFonts w:ascii="Times New Roman" w:hAnsi="Times New Roman" w:cs="Times New Roman"/>
          </w:rPr>
          <w:t xml:space="preserve"> Fields are as in Table 1.</w:t>
        </w:r>
      </w:moveFrom>
    </w:p>
    <w:moveFromRangeEnd w:id="447"/>
    <w:p w14:paraId="66BD90D8" w14:textId="77777777" w:rsidR="001049F5" w:rsidRPr="00E37E04" w:rsidRDefault="001049F5" w:rsidP="003128D6">
      <w:pPr>
        <w:spacing w:before="120" w:line="240" w:lineRule="auto"/>
        <w:rPr>
          <w:rFonts w:ascii="Times New Roman" w:hAnsi="Times New Roman"/>
        </w:rPr>
      </w:pPr>
    </w:p>
    <w:p w14:paraId="70715E67" w14:textId="77777777" w:rsidR="001049F5" w:rsidRPr="00E37E04" w:rsidRDefault="001049F5"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35377302" w14:textId="38737AAD" w:rsidR="00A365C7" w:rsidRPr="00E37E04" w:rsidRDefault="005C2E43" w:rsidP="003128D6">
      <w:pPr>
        <w:pStyle w:val="BodyText"/>
        <w:spacing w:before="120" w:after="0" w:line="240" w:lineRule="auto"/>
        <w:rPr>
          <w:rFonts w:ascii="Times New Roman" w:hAnsi="Times New Roman" w:cs="Times New Roman"/>
        </w:rPr>
      </w:pPr>
      <w:r w:rsidRPr="00E37E04">
        <w:rPr>
          <w:rFonts w:ascii="Times New Roman" w:hAnsi="Times New Roman"/>
          <w:sz w:val="24"/>
          <w:szCs w:val="24"/>
        </w:rPr>
        <w:t xml:space="preserve">Table 3: Controls on SDM </w:t>
      </w:r>
      <w:commentRangeStart w:id="449"/>
      <w:del w:id="450" w:author="Jack W Williams" w:date="2017-02-27T14:29:00Z">
        <w:r w:rsidRPr="00E37E04" w:rsidDel="00A365C7">
          <w:rPr>
            <w:rFonts w:ascii="Times New Roman" w:hAnsi="Times New Roman"/>
            <w:sz w:val="24"/>
            <w:szCs w:val="24"/>
          </w:rPr>
          <w:delText xml:space="preserve">Performance </w:delText>
        </w:r>
      </w:del>
      <w:commentRangeEnd w:id="449"/>
      <w:r w:rsidR="00A365C7" w:rsidRPr="00E37E04">
        <w:rPr>
          <w:rStyle w:val="CommentReference"/>
          <w:rFonts w:ascii="Times New Roman" w:hAnsi="Times New Roman"/>
          <w:smallCaps/>
        </w:rPr>
        <w:commentReference w:id="449"/>
      </w:r>
      <w:ins w:id="451" w:author="Jack W Williams" w:date="2017-02-27T14:29:00Z">
        <w:r w:rsidR="00A365C7" w:rsidRPr="00E37E04">
          <w:rPr>
            <w:rFonts w:ascii="Times New Roman" w:hAnsi="Times New Roman"/>
            <w:sz w:val="24"/>
            <w:szCs w:val="24"/>
          </w:rPr>
          <w:t xml:space="preserve">Runtime </w:t>
        </w:r>
      </w:ins>
      <w:r w:rsidRPr="00E37E04">
        <w:rPr>
          <w:rFonts w:ascii="Times New Roman" w:hAnsi="Times New Roman"/>
          <w:sz w:val="24"/>
          <w:szCs w:val="24"/>
        </w:rPr>
        <w:t>and Accuracy</w:t>
      </w:r>
      <w:ins w:id="452" w:author="Jack W Williams" w:date="2017-02-27T14:30:00Z">
        <w:r w:rsidR="00A365C7" w:rsidRPr="00E37E04">
          <w:rPr>
            <w:rFonts w:ascii="Times New Roman" w:hAnsi="Times New Roman"/>
            <w:sz w:val="24"/>
            <w:szCs w:val="24"/>
          </w:rPr>
          <w:t xml:space="preserve"> </w:t>
        </w:r>
      </w:ins>
      <w:moveToRangeStart w:id="453" w:author="Jack W Williams" w:date="2017-02-27T14:30:00Z" w:name="move475969182"/>
      <w:moveTo w:id="454" w:author="Jack W Williams" w:date="2017-02-27T14:30:00Z">
        <w:del w:id="455" w:author="Jack W Williams" w:date="2017-02-27T14:30:00Z">
          <w:r w:rsidR="00A365C7" w:rsidRPr="00E37E04" w:rsidDel="00A365C7">
            <w:rPr>
              <w:rFonts w:ascii="Times New Roman" w:hAnsi="Times New Roman" w:cs="Times New Roman"/>
              <w:i/>
            </w:rPr>
            <w:delText xml:space="preserve">Table 3: </w:delText>
          </w:r>
          <w:r w:rsidR="00A365C7" w:rsidRPr="00E37E04" w:rsidDel="00A365C7">
            <w:rPr>
              <w:rFonts w:ascii="Times New Roman" w:hAnsi="Times New Roman" w:cs="Times New Roman"/>
            </w:rPr>
            <w:delText xml:space="preserve">Controls on SDM performance and accuracy. </w:delText>
          </w:r>
        </w:del>
        <w:del w:id="456" w:author="Jack W Williams" w:date="2017-02-27T14:34:00Z">
          <w:r w:rsidR="00A365C7" w:rsidRPr="00E37E04" w:rsidDel="00A365C7">
            <w:rPr>
              <w:rFonts w:ascii="Times New Roman" w:hAnsi="Times New Roman" w:cs="Times New Roman"/>
            </w:rPr>
            <w:delText>Table presents the</w:delText>
          </w:r>
        </w:del>
      </w:moveTo>
      <w:proofErr w:type="gramStart"/>
      <w:ins w:id="457" w:author="Jack W Williams" w:date="2017-02-27T14:34:00Z">
        <w:r w:rsidR="00A365C7" w:rsidRPr="00E37E04">
          <w:rPr>
            <w:rFonts w:ascii="Times New Roman" w:hAnsi="Times New Roman" w:cs="Times New Roman"/>
          </w:rPr>
          <w:t>The</w:t>
        </w:r>
      </w:ins>
      <w:proofErr w:type="gramEnd"/>
      <w:moveTo w:id="458" w:author="Jack W Williams" w:date="2017-02-27T14:30:00Z">
        <w:r w:rsidR="00A365C7" w:rsidRPr="00E37E04">
          <w:rPr>
            <w:rFonts w:ascii="Times New Roman" w:hAnsi="Times New Roman" w:cs="Times New Roman"/>
          </w:rPr>
          <w:t xml:space="preserve"> reduction in explanatory power </w:t>
        </w:r>
        <w:del w:id="459" w:author="Jack W Williams" w:date="2017-02-27T14:34:00Z">
          <w:r w:rsidR="00A365C7" w:rsidRPr="00E37E04" w:rsidDel="00A365C7">
            <w:rPr>
              <w:rFonts w:ascii="Times New Roman" w:hAnsi="Times New Roman" w:cs="Times New Roman"/>
            </w:rPr>
            <w:delText>(</w:delTex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00A365C7" w:rsidRPr="00E37E04" w:rsidDel="00A365C7">
            <w:rPr>
              <w:rFonts w:ascii="Times New Roman" w:hAnsi="Times New Roman" w:cs="Times New Roman"/>
            </w:rPr>
            <w:delText xml:space="preserve">, converted to percent) </w:delText>
          </w:r>
        </w:del>
        <w:r w:rsidR="00A365C7" w:rsidRPr="00E37E04">
          <w:rPr>
            <w:rFonts w:ascii="Times New Roman" w:hAnsi="Times New Roman" w:cs="Times New Roman"/>
          </w:rPr>
          <w:t xml:space="preserve">when a </w:t>
        </w:r>
        <w:del w:id="460" w:author="Jack W Williams" w:date="2017-02-27T14:34:00Z">
          <w:r w:rsidR="00A365C7" w:rsidRPr="00E37E04" w:rsidDel="00A365C7">
            <w:rPr>
              <w:rFonts w:ascii="Times New Roman" w:hAnsi="Times New Roman" w:cs="Times New Roman"/>
            </w:rPr>
            <w:delText>model fit will all terms except one is compared to the full model</w:delText>
          </w:r>
        </w:del>
      </w:moveTo>
      <w:ins w:id="461" w:author="Jack W Williams" w:date="2017-02-27T14:34:00Z">
        <w:r w:rsidR="00A365C7" w:rsidRPr="00E37E04">
          <w:rPr>
            <w:rFonts w:ascii="Times New Roman" w:hAnsi="Times New Roman" w:cs="Times New Roman"/>
          </w:rPr>
          <w:t>predictive factor is removed</w:t>
        </w:r>
      </w:ins>
      <w:moveTo w:id="462" w:author="Jack W Williams" w:date="2017-02-27T14:30:00Z">
        <w:r w:rsidR="00A365C7" w:rsidRPr="00E37E04">
          <w:rPr>
            <w:rFonts w:ascii="Times New Roman" w:hAnsi="Times New Roman" w:cs="Times New Roman"/>
          </w:rPr>
          <w:t xml:space="preserve">, for the execution time model (top) and accuracy model (bottom). </w:t>
        </w:r>
        <w:del w:id="463" w:author="Jack W Williams" w:date="2017-02-27T14:34:00Z">
          <w:r w:rsidR="00A365C7" w:rsidRPr="00E37E04" w:rsidDel="00A365C7">
            <w:rPr>
              <w:rFonts w:ascii="Times New Roman" w:hAnsi="Times New Roman" w:cs="Times New Roman"/>
            </w:rPr>
            <w:delText>Results were rounded to two decimal places.</w:delText>
          </w:r>
        </w:del>
      </w:moveTo>
      <w:ins w:id="464" w:author="Jack W Williams" w:date="2017-02-27T14:34:00Z">
        <w:r w:rsidR="00A365C7" w:rsidRPr="00E37E04">
          <w:rPr>
            <w:rFonts w:ascii="Times New Roman" w:hAnsi="Times New Roman" w:cs="Times New Roman"/>
          </w:rPr>
          <w:t xml:space="preserve"> All</w:t>
        </w:r>
      </w:ins>
      <w:ins w:id="465" w:author="Jack W Williams" w:date="2017-02-27T14:35:00Z">
        <w:r w:rsidR="00A365C7" w:rsidRPr="00E37E04">
          <w:rPr>
            <w:rFonts w:ascii="Times New Roman" w:hAnsi="Times New Roman" w:cs="Times New Roman"/>
          </w:rPr>
          <w:t xml:space="preserve"> </w:t>
        </w:r>
      </w:ins>
      <w:ins w:id="466" w:author="Jack W Williams" w:date="2017-02-27T14:34:00Z">
        <w:r w:rsidR="00A365C7" w:rsidRPr="00E37E04">
          <w:rPr>
            <w:rFonts w:ascii="Times New Roman" w:hAnsi="Times New Roman" w:cs="Times New Roman"/>
          </w:rPr>
          <w:t xml:space="preserve">values are expressed as </w:t>
        </w:r>
      </w:ins>
      <w:ins w:id="467" w:author="Jack W Williams" w:date="2017-02-27T14:35:00Z">
        <w:r w:rsidR="00A365C7" w:rsidRPr="00E37E04">
          <w:rPr>
            <w:rFonts w:ascii="Times New Roman" w:hAnsi="Times New Roman" w:cs="Times New Roman"/>
          </w:rPr>
          <w:t>percentage change in r2 values for reduced model relative to full model.</w:t>
        </w:r>
      </w:ins>
    </w:p>
    <w:moveToRangeEnd w:id="453"/>
    <w:p w14:paraId="01120EB8" w14:textId="774BE259" w:rsidR="005C2E43" w:rsidRPr="00E37E04" w:rsidRDefault="005C2E43" w:rsidP="003128D6">
      <w:pPr>
        <w:pStyle w:val="Heading2"/>
        <w:spacing w:before="120" w:line="240" w:lineRule="auto"/>
        <w:rPr>
          <w:rFonts w:ascii="Times New Roman" w:hAnsi="Times New Roman"/>
          <w:sz w:val="24"/>
          <w:szCs w:val="24"/>
        </w:rPr>
      </w:pPr>
    </w:p>
    <w:tbl>
      <w:tblPr>
        <w:tblW w:w="9377" w:type="dxa"/>
        <w:tblInd w:w="93" w:type="dxa"/>
        <w:tblLook w:val="04A0" w:firstRow="1" w:lastRow="0" w:firstColumn="1" w:lastColumn="0" w:noHBand="0" w:noVBand="1"/>
      </w:tblPr>
      <w:tblGrid>
        <w:gridCol w:w="3358"/>
        <w:gridCol w:w="1684"/>
        <w:gridCol w:w="1445"/>
        <w:gridCol w:w="1445"/>
        <w:gridCol w:w="1445"/>
      </w:tblGrid>
      <w:tr w:rsidR="00711691" w:rsidRPr="00E37E04" w14:paraId="06A360F7" w14:textId="77777777" w:rsidTr="00711691">
        <w:trPr>
          <w:trHeight w:val="667"/>
        </w:trPr>
        <w:tc>
          <w:tcPr>
            <w:tcW w:w="3358" w:type="dxa"/>
            <w:tcBorders>
              <w:top w:val="nil"/>
              <w:left w:val="nil"/>
              <w:bottom w:val="nil"/>
              <w:right w:val="nil"/>
            </w:tcBorders>
            <w:shd w:val="clear" w:color="auto" w:fill="auto"/>
            <w:noWrap/>
            <w:vAlign w:val="center"/>
            <w:hideMark/>
          </w:tcPr>
          <w:p w14:paraId="48A9A100" w14:textId="333D8228" w:rsidR="00921C29" w:rsidRPr="00E37E04" w:rsidRDefault="00921C29" w:rsidP="003128D6">
            <w:pPr>
              <w:spacing w:before="120" w:after="0" w:line="240" w:lineRule="auto"/>
              <w:rPr>
                <w:rFonts w:ascii="Times New Roman" w:eastAsia="Times New Roman" w:hAnsi="Times New Roman" w:cs="Times New Roman"/>
                <w:b/>
                <w:color w:val="000000"/>
              </w:rPr>
            </w:pPr>
            <w:del w:id="468" w:author="Jack W Williams" w:date="2017-02-27T14:29:00Z">
              <w:r w:rsidRPr="00E37E04" w:rsidDel="00A365C7">
                <w:rPr>
                  <w:rFonts w:ascii="Times New Roman" w:eastAsia="Times New Roman" w:hAnsi="Times New Roman" w:cs="Times New Roman"/>
                  <w:b/>
                  <w:color w:val="000000"/>
                </w:rPr>
                <w:delText xml:space="preserve">Performance </w:delText>
              </w:r>
            </w:del>
            <w:ins w:id="469" w:author="Jack W Williams" w:date="2017-02-27T14:29:00Z">
              <w:r w:rsidR="00A365C7" w:rsidRPr="00E37E04">
                <w:rPr>
                  <w:rFonts w:ascii="Times New Roman" w:eastAsia="Times New Roman" w:hAnsi="Times New Roman" w:cs="Times New Roman"/>
                  <w:b/>
                  <w:color w:val="000000"/>
                </w:rPr>
                <w:t xml:space="preserve">Runtime </w:t>
              </w:r>
            </w:ins>
            <w:r w:rsidRPr="00E37E04">
              <w:rPr>
                <w:rFonts w:ascii="Times New Roman" w:eastAsia="Times New Roman" w:hAnsi="Times New Roman" w:cs="Times New Roman"/>
                <w:b/>
                <w:color w:val="000000"/>
              </w:rPr>
              <w:t>Model</w:t>
            </w:r>
          </w:p>
        </w:tc>
        <w:tc>
          <w:tcPr>
            <w:tcW w:w="1684" w:type="dxa"/>
            <w:tcBorders>
              <w:top w:val="nil"/>
              <w:left w:val="nil"/>
              <w:bottom w:val="nil"/>
              <w:right w:val="nil"/>
            </w:tcBorders>
            <w:shd w:val="clear" w:color="auto" w:fill="auto"/>
            <w:noWrap/>
            <w:vAlign w:val="center"/>
            <w:hideMark/>
          </w:tcPr>
          <w:p w14:paraId="2E926B4C" w14:textId="2459DF5A"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422B0479" w14:textId="26DA3F9C"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075762D6" w14:textId="1DC71B31"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3E776D28" w14:textId="7A6AE044"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GAM</w:t>
            </w:r>
          </w:p>
        </w:tc>
      </w:tr>
      <w:tr w:rsidR="00711691" w:rsidRPr="00E37E04" w14:paraId="6D80E8B2" w14:textId="77777777" w:rsidTr="00711691">
        <w:trPr>
          <w:trHeight w:val="667"/>
        </w:trPr>
        <w:tc>
          <w:tcPr>
            <w:tcW w:w="3358" w:type="dxa"/>
            <w:tcBorders>
              <w:top w:val="nil"/>
              <w:left w:val="nil"/>
              <w:bottom w:val="nil"/>
              <w:right w:val="nil"/>
            </w:tcBorders>
            <w:shd w:val="clear" w:color="auto" w:fill="auto"/>
            <w:noWrap/>
            <w:vAlign w:val="center"/>
            <w:hideMark/>
          </w:tcPr>
          <w:p w14:paraId="44CB9782" w14:textId="0ADA710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51801D68" w14:textId="129614D6"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3AF50E0D" w14:textId="738ED43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6628D872" w14:textId="71492699"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-1.67%</w:t>
            </w:r>
          </w:p>
        </w:tc>
        <w:tc>
          <w:tcPr>
            <w:tcW w:w="1445" w:type="dxa"/>
            <w:tcBorders>
              <w:top w:val="nil"/>
              <w:left w:val="nil"/>
              <w:bottom w:val="nil"/>
              <w:right w:val="nil"/>
            </w:tcBorders>
            <w:shd w:val="clear" w:color="auto" w:fill="auto"/>
            <w:noWrap/>
            <w:vAlign w:val="center"/>
            <w:hideMark/>
          </w:tcPr>
          <w:p w14:paraId="48047171" w14:textId="15B86FAD"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0.25%</w:t>
            </w:r>
          </w:p>
        </w:tc>
      </w:tr>
      <w:tr w:rsidR="00711691" w:rsidRPr="00E37E04" w14:paraId="0E9E69A7" w14:textId="77777777" w:rsidTr="00711691">
        <w:trPr>
          <w:trHeight w:val="667"/>
        </w:trPr>
        <w:tc>
          <w:tcPr>
            <w:tcW w:w="3358" w:type="dxa"/>
            <w:tcBorders>
              <w:top w:val="nil"/>
              <w:left w:val="nil"/>
              <w:bottom w:val="nil"/>
              <w:right w:val="nil"/>
            </w:tcBorders>
            <w:shd w:val="clear" w:color="auto" w:fill="auto"/>
            <w:noWrap/>
            <w:vAlign w:val="center"/>
            <w:hideMark/>
          </w:tcPr>
          <w:p w14:paraId="056BDD0B" w14:textId="3BBAB34D"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160BA386" w14:textId="58AE73CC"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-5.55%</w:t>
            </w:r>
          </w:p>
        </w:tc>
        <w:tc>
          <w:tcPr>
            <w:tcW w:w="1445" w:type="dxa"/>
            <w:tcBorders>
              <w:top w:val="nil"/>
              <w:left w:val="nil"/>
              <w:bottom w:val="nil"/>
              <w:right w:val="nil"/>
            </w:tcBorders>
            <w:shd w:val="clear" w:color="auto" w:fill="auto"/>
            <w:noWrap/>
            <w:vAlign w:val="center"/>
            <w:hideMark/>
          </w:tcPr>
          <w:p w14:paraId="578D0BD1" w14:textId="251D016D"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-0.37%</w:t>
            </w:r>
          </w:p>
        </w:tc>
        <w:tc>
          <w:tcPr>
            <w:tcW w:w="1445" w:type="dxa"/>
            <w:tcBorders>
              <w:top w:val="nil"/>
              <w:left w:val="nil"/>
              <w:bottom w:val="nil"/>
              <w:right w:val="nil"/>
            </w:tcBorders>
            <w:shd w:val="clear" w:color="auto" w:fill="auto"/>
            <w:noWrap/>
            <w:vAlign w:val="center"/>
            <w:hideMark/>
          </w:tcPr>
          <w:p w14:paraId="590B3D59" w14:textId="11C50972"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-0.04%</w:t>
            </w:r>
          </w:p>
        </w:tc>
        <w:tc>
          <w:tcPr>
            <w:tcW w:w="1445" w:type="dxa"/>
            <w:tcBorders>
              <w:top w:val="nil"/>
              <w:left w:val="nil"/>
              <w:bottom w:val="nil"/>
              <w:right w:val="nil"/>
            </w:tcBorders>
            <w:shd w:val="clear" w:color="auto" w:fill="auto"/>
            <w:noWrap/>
            <w:vAlign w:val="center"/>
            <w:hideMark/>
          </w:tcPr>
          <w:p w14:paraId="1F3D52CE" w14:textId="0573B9B3"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-0.63%</w:t>
            </w:r>
          </w:p>
        </w:tc>
      </w:tr>
      <w:tr w:rsidR="00711691" w:rsidRPr="00E37E04" w14:paraId="119AB780" w14:textId="77777777" w:rsidTr="00711691">
        <w:trPr>
          <w:trHeight w:val="667"/>
        </w:trPr>
        <w:tc>
          <w:tcPr>
            <w:tcW w:w="3358" w:type="dxa"/>
            <w:tcBorders>
              <w:top w:val="nil"/>
              <w:left w:val="nil"/>
              <w:bottom w:val="nil"/>
              <w:right w:val="nil"/>
            </w:tcBorders>
            <w:shd w:val="clear" w:color="auto" w:fill="auto"/>
            <w:noWrap/>
            <w:vAlign w:val="center"/>
            <w:hideMark/>
          </w:tcPr>
          <w:p w14:paraId="6E47E3B6" w14:textId="1432FCA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56F7B839" w14:textId="14DE71F8"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-0.65%</w:t>
            </w:r>
          </w:p>
        </w:tc>
        <w:tc>
          <w:tcPr>
            <w:tcW w:w="1445" w:type="dxa"/>
            <w:tcBorders>
              <w:top w:val="nil"/>
              <w:left w:val="nil"/>
              <w:bottom w:val="nil"/>
              <w:right w:val="nil"/>
            </w:tcBorders>
            <w:shd w:val="clear" w:color="auto" w:fill="auto"/>
            <w:noWrap/>
            <w:vAlign w:val="center"/>
            <w:hideMark/>
          </w:tcPr>
          <w:p w14:paraId="78634D54" w14:textId="520CFE94"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-4.20%</w:t>
            </w:r>
          </w:p>
        </w:tc>
        <w:tc>
          <w:tcPr>
            <w:tcW w:w="1445" w:type="dxa"/>
            <w:tcBorders>
              <w:top w:val="nil"/>
              <w:left w:val="nil"/>
              <w:bottom w:val="nil"/>
              <w:right w:val="nil"/>
            </w:tcBorders>
            <w:shd w:val="clear" w:color="auto" w:fill="auto"/>
            <w:noWrap/>
            <w:vAlign w:val="center"/>
            <w:hideMark/>
          </w:tcPr>
          <w:p w14:paraId="149A7B91" w14:textId="312233A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-0.12%</w:t>
            </w:r>
          </w:p>
        </w:tc>
        <w:tc>
          <w:tcPr>
            <w:tcW w:w="1445" w:type="dxa"/>
            <w:tcBorders>
              <w:top w:val="nil"/>
              <w:left w:val="nil"/>
              <w:bottom w:val="nil"/>
              <w:right w:val="nil"/>
            </w:tcBorders>
            <w:shd w:val="clear" w:color="auto" w:fill="auto"/>
            <w:noWrap/>
            <w:vAlign w:val="center"/>
            <w:hideMark/>
          </w:tcPr>
          <w:p w14:paraId="05831A75" w14:textId="754DD2CC"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0.08%</w:t>
            </w:r>
          </w:p>
        </w:tc>
      </w:tr>
      <w:tr w:rsidR="00711691" w:rsidRPr="00E37E04" w14:paraId="07FC4961" w14:textId="77777777" w:rsidTr="00711691">
        <w:trPr>
          <w:trHeight w:val="667"/>
        </w:trPr>
        <w:tc>
          <w:tcPr>
            <w:tcW w:w="3358" w:type="dxa"/>
            <w:tcBorders>
              <w:top w:val="nil"/>
              <w:left w:val="nil"/>
              <w:bottom w:val="nil"/>
              <w:right w:val="nil"/>
            </w:tcBorders>
            <w:shd w:val="clear" w:color="auto" w:fill="auto"/>
            <w:noWrap/>
            <w:vAlign w:val="center"/>
            <w:hideMark/>
          </w:tcPr>
          <w:p w14:paraId="777E576E" w14:textId="29E5A70A"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44ECFE10" w14:textId="1A9F4DB6"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-38.36%</w:t>
            </w:r>
          </w:p>
        </w:tc>
        <w:tc>
          <w:tcPr>
            <w:tcW w:w="1445" w:type="dxa"/>
            <w:tcBorders>
              <w:top w:val="nil"/>
              <w:left w:val="nil"/>
              <w:bottom w:val="nil"/>
              <w:right w:val="nil"/>
            </w:tcBorders>
            <w:shd w:val="clear" w:color="auto" w:fill="auto"/>
            <w:noWrap/>
            <w:vAlign w:val="center"/>
            <w:hideMark/>
          </w:tcPr>
          <w:p w14:paraId="52DB8341" w14:textId="5DC2206F"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-36.92%</w:t>
            </w:r>
          </w:p>
        </w:tc>
        <w:tc>
          <w:tcPr>
            <w:tcW w:w="1445" w:type="dxa"/>
            <w:tcBorders>
              <w:top w:val="nil"/>
              <w:left w:val="nil"/>
              <w:bottom w:val="nil"/>
              <w:right w:val="nil"/>
            </w:tcBorders>
            <w:shd w:val="clear" w:color="auto" w:fill="auto"/>
            <w:noWrap/>
            <w:vAlign w:val="center"/>
            <w:hideMark/>
          </w:tcPr>
          <w:p w14:paraId="4A472D7A" w14:textId="23F18C4B"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-71.74%</w:t>
            </w:r>
          </w:p>
        </w:tc>
        <w:tc>
          <w:tcPr>
            <w:tcW w:w="1445" w:type="dxa"/>
            <w:tcBorders>
              <w:top w:val="nil"/>
              <w:left w:val="nil"/>
              <w:bottom w:val="nil"/>
              <w:right w:val="nil"/>
            </w:tcBorders>
            <w:shd w:val="clear" w:color="auto" w:fill="auto"/>
            <w:noWrap/>
            <w:vAlign w:val="center"/>
            <w:hideMark/>
          </w:tcPr>
          <w:p w14:paraId="27A88B7F" w14:textId="05FB732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-1.22%</w:t>
            </w:r>
          </w:p>
        </w:tc>
      </w:tr>
      <w:tr w:rsidR="00711691" w:rsidRPr="00E37E04" w14:paraId="1E7C3A4E" w14:textId="77777777" w:rsidTr="00711691">
        <w:trPr>
          <w:trHeight w:val="667"/>
        </w:trPr>
        <w:tc>
          <w:tcPr>
            <w:tcW w:w="3358" w:type="dxa"/>
            <w:tcBorders>
              <w:top w:val="nil"/>
              <w:left w:val="nil"/>
              <w:bottom w:val="nil"/>
              <w:right w:val="nil"/>
            </w:tcBorders>
            <w:shd w:val="clear" w:color="auto" w:fill="auto"/>
            <w:noWrap/>
            <w:vAlign w:val="center"/>
            <w:hideMark/>
          </w:tcPr>
          <w:p w14:paraId="7497B13A" w14:textId="48D3D8EE" w:rsidR="00921C29" w:rsidRPr="00E37E04" w:rsidRDefault="00A365C7" w:rsidP="003128D6">
            <w:pPr>
              <w:spacing w:before="120" w:after="0" w:line="240" w:lineRule="auto"/>
              <w:rPr>
                <w:rFonts w:ascii="Times New Roman" w:eastAsia="Times New Roman" w:hAnsi="Times New Roman" w:cs="Times New Roman"/>
                <w:color w:val="000000"/>
              </w:rPr>
            </w:pPr>
            <w:ins w:id="470" w:author="Jack W Williams" w:date="2017-02-27T14:36:00Z">
              <w:r w:rsidRPr="00E37E04">
                <w:rPr>
                  <w:rFonts w:ascii="Times New Roman" w:eastAsia="Times New Roman" w:hAnsi="Times New Roman" w:cs="Times New Roman"/>
                  <w:color w:val="000000"/>
                </w:rPr>
                <w:t xml:space="preserve">Number of Predictive </w:t>
              </w:r>
            </w:ins>
            <w:r w:rsidR="00921C29" w:rsidRPr="00E37E04">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7A76F79A" w14:textId="3E2AE2DA"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c>
          <w:tcPr>
            <w:tcW w:w="1445" w:type="dxa"/>
            <w:tcBorders>
              <w:top w:val="nil"/>
              <w:left w:val="nil"/>
              <w:bottom w:val="nil"/>
              <w:right w:val="nil"/>
            </w:tcBorders>
            <w:shd w:val="clear" w:color="auto" w:fill="auto"/>
            <w:noWrap/>
            <w:vAlign w:val="center"/>
            <w:hideMark/>
          </w:tcPr>
          <w:p w14:paraId="4105C0C3" w14:textId="513740D2"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-5.01%</w:t>
            </w:r>
          </w:p>
        </w:tc>
        <w:tc>
          <w:tcPr>
            <w:tcW w:w="1445" w:type="dxa"/>
            <w:tcBorders>
              <w:top w:val="nil"/>
              <w:left w:val="nil"/>
              <w:bottom w:val="nil"/>
              <w:right w:val="nil"/>
            </w:tcBorders>
            <w:shd w:val="clear" w:color="auto" w:fill="auto"/>
            <w:noWrap/>
            <w:vAlign w:val="center"/>
            <w:hideMark/>
          </w:tcPr>
          <w:p w14:paraId="14C0CF63" w14:textId="60D5A12C"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-5.69%</w:t>
            </w:r>
          </w:p>
        </w:tc>
        <w:tc>
          <w:tcPr>
            <w:tcW w:w="1445" w:type="dxa"/>
            <w:tcBorders>
              <w:top w:val="nil"/>
              <w:left w:val="nil"/>
              <w:bottom w:val="nil"/>
              <w:right w:val="nil"/>
            </w:tcBorders>
            <w:shd w:val="clear" w:color="auto" w:fill="auto"/>
            <w:noWrap/>
            <w:vAlign w:val="center"/>
            <w:hideMark/>
          </w:tcPr>
          <w:p w14:paraId="43E0B493" w14:textId="32CEA3FF"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-33.67%</w:t>
            </w:r>
          </w:p>
        </w:tc>
      </w:tr>
      <w:tr w:rsidR="00711691" w:rsidRPr="00E37E04" w14:paraId="2A256888" w14:textId="77777777" w:rsidTr="00711691">
        <w:trPr>
          <w:trHeight w:val="667"/>
        </w:trPr>
        <w:tc>
          <w:tcPr>
            <w:tcW w:w="3358" w:type="dxa"/>
            <w:tcBorders>
              <w:top w:val="nil"/>
              <w:left w:val="nil"/>
              <w:bottom w:val="nil"/>
              <w:right w:val="nil"/>
            </w:tcBorders>
            <w:shd w:val="clear" w:color="auto" w:fill="auto"/>
            <w:noWrap/>
            <w:vAlign w:val="center"/>
            <w:hideMark/>
          </w:tcPr>
          <w:p w14:paraId="1ED58014" w14:textId="3C764993" w:rsidR="00921C29" w:rsidRPr="00E37E04" w:rsidRDefault="00921C29" w:rsidP="003128D6">
            <w:pPr>
              <w:spacing w:before="120" w:after="0" w:line="240" w:lineRule="auto"/>
              <w:rPr>
                <w:rFonts w:ascii="Times New Roman" w:eastAsia="Times New Roman" w:hAnsi="Times New Roman" w:cs="Times New Roman"/>
                <w:color w:val="000000"/>
              </w:rPr>
            </w:pPr>
          </w:p>
        </w:tc>
        <w:tc>
          <w:tcPr>
            <w:tcW w:w="1684" w:type="dxa"/>
            <w:tcBorders>
              <w:top w:val="nil"/>
              <w:left w:val="nil"/>
              <w:bottom w:val="nil"/>
              <w:right w:val="nil"/>
            </w:tcBorders>
            <w:shd w:val="clear" w:color="auto" w:fill="auto"/>
            <w:noWrap/>
            <w:vAlign w:val="center"/>
            <w:hideMark/>
          </w:tcPr>
          <w:p w14:paraId="7F9F4C83" w14:textId="20F16160" w:rsidR="00921C29" w:rsidRPr="00E37E04" w:rsidRDefault="00921C29" w:rsidP="003128D6">
            <w:pPr>
              <w:spacing w:before="120"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1D474836" w14:textId="67315299" w:rsidR="00921C29" w:rsidRPr="00E37E04" w:rsidRDefault="00921C29" w:rsidP="003128D6">
            <w:pPr>
              <w:spacing w:before="120"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2A9F497" w14:textId="6A3AB6A8" w:rsidR="00921C29" w:rsidRPr="00E37E04" w:rsidRDefault="00921C29" w:rsidP="003128D6">
            <w:pPr>
              <w:spacing w:before="120" w:after="0" w:line="240" w:lineRule="auto"/>
              <w:rPr>
                <w:rFonts w:ascii="Times New Roman" w:eastAsia="Times New Roman" w:hAnsi="Times New Roman" w:cs="Times New Roman"/>
                <w:color w:val="000000"/>
              </w:rPr>
            </w:pPr>
          </w:p>
        </w:tc>
        <w:tc>
          <w:tcPr>
            <w:tcW w:w="1445" w:type="dxa"/>
            <w:tcBorders>
              <w:top w:val="nil"/>
              <w:left w:val="nil"/>
              <w:bottom w:val="nil"/>
              <w:right w:val="nil"/>
            </w:tcBorders>
            <w:shd w:val="clear" w:color="auto" w:fill="auto"/>
            <w:noWrap/>
            <w:vAlign w:val="center"/>
            <w:hideMark/>
          </w:tcPr>
          <w:p w14:paraId="5D192ECD" w14:textId="697E4DA1" w:rsidR="00921C29" w:rsidRPr="00E37E04" w:rsidRDefault="00921C29" w:rsidP="003128D6">
            <w:pPr>
              <w:spacing w:before="120" w:after="0" w:line="240" w:lineRule="auto"/>
              <w:rPr>
                <w:rFonts w:ascii="Times New Roman" w:eastAsia="Times New Roman" w:hAnsi="Times New Roman" w:cs="Times New Roman"/>
                <w:color w:val="000000"/>
              </w:rPr>
            </w:pPr>
          </w:p>
        </w:tc>
      </w:tr>
      <w:tr w:rsidR="00711691" w:rsidRPr="00E37E04" w14:paraId="25EF2AAE" w14:textId="77777777" w:rsidTr="00711691">
        <w:trPr>
          <w:trHeight w:val="667"/>
        </w:trPr>
        <w:tc>
          <w:tcPr>
            <w:tcW w:w="3358" w:type="dxa"/>
            <w:tcBorders>
              <w:top w:val="nil"/>
              <w:left w:val="nil"/>
              <w:bottom w:val="nil"/>
              <w:right w:val="nil"/>
            </w:tcBorders>
            <w:shd w:val="clear" w:color="auto" w:fill="auto"/>
            <w:noWrap/>
            <w:vAlign w:val="center"/>
            <w:hideMark/>
          </w:tcPr>
          <w:p w14:paraId="7827FF1F" w14:textId="2D750A55"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b/>
                <w:color w:val="000000"/>
              </w:rPr>
              <w:t>Accuracy Model</w:t>
            </w:r>
          </w:p>
        </w:tc>
        <w:tc>
          <w:tcPr>
            <w:tcW w:w="1684" w:type="dxa"/>
            <w:tcBorders>
              <w:top w:val="nil"/>
              <w:left w:val="nil"/>
              <w:bottom w:val="nil"/>
              <w:right w:val="nil"/>
            </w:tcBorders>
            <w:shd w:val="clear" w:color="auto" w:fill="auto"/>
            <w:noWrap/>
            <w:vAlign w:val="center"/>
            <w:hideMark/>
          </w:tcPr>
          <w:p w14:paraId="317340AC" w14:textId="7E1A277B"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RF</w:t>
            </w:r>
          </w:p>
        </w:tc>
        <w:tc>
          <w:tcPr>
            <w:tcW w:w="1445" w:type="dxa"/>
            <w:tcBorders>
              <w:top w:val="nil"/>
              <w:left w:val="nil"/>
              <w:bottom w:val="nil"/>
              <w:right w:val="nil"/>
            </w:tcBorders>
            <w:shd w:val="clear" w:color="auto" w:fill="auto"/>
            <w:noWrap/>
            <w:vAlign w:val="center"/>
            <w:hideMark/>
          </w:tcPr>
          <w:p w14:paraId="2D84DC6E" w14:textId="4C699A43"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MARS</w:t>
            </w:r>
          </w:p>
        </w:tc>
        <w:tc>
          <w:tcPr>
            <w:tcW w:w="1445" w:type="dxa"/>
            <w:tcBorders>
              <w:top w:val="nil"/>
              <w:left w:val="nil"/>
              <w:bottom w:val="nil"/>
              <w:right w:val="nil"/>
            </w:tcBorders>
            <w:shd w:val="clear" w:color="auto" w:fill="auto"/>
            <w:noWrap/>
            <w:vAlign w:val="center"/>
            <w:hideMark/>
          </w:tcPr>
          <w:p w14:paraId="5D09288C" w14:textId="0A4FCA7E"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GBM-BRT</w:t>
            </w:r>
          </w:p>
        </w:tc>
        <w:tc>
          <w:tcPr>
            <w:tcW w:w="1445" w:type="dxa"/>
            <w:tcBorders>
              <w:top w:val="nil"/>
              <w:left w:val="nil"/>
              <w:bottom w:val="nil"/>
              <w:right w:val="nil"/>
            </w:tcBorders>
            <w:shd w:val="clear" w:color="auto" w:fill="auto"/>
            <w:noWrap/>
            <w:vAlign w:val="center"/>
            <w:hideMark/>
          </w:tcPr>
          <w:p w14:paraId="436572BA" w14:textId="3218088F"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GAM</w:t>
            </w:r>
          </w:p>
        </w:tc>
      </w:tr>
      <w:tr w:rsidR="00711691" w:rsidRPr="00E37E04" w14:paraId="4FA3065F" w14:textId="77777777" w:rsidTr="00711691">
        <w:trPr>
          <w:trHeight w:val="667"/>
        </w:trPr>
        <w:tc>
          <w:tcPr>
            <w:tcW w:w="3358" w:type="dxa"/>
            <w:tcBorders>
              <w:top w:val="nil"/>
              <w:left w:val="nil"/>
              <w:bottom w:val="nil"/>
              <w:right w:val="nil"/>
            </w:tcBorders>
            <w:shd w:val="clear" w:color="auto" w:fill="auto"/>
            <w:noWrap/>
            <w:vAlign w:val="center"/>
            <w:hideMark/>
          </w:tcPr>
          <w:p w14:paraId="63451845" w14:textId="16797ADF" w:rsidR="00921C29" w:rsidRPr="00E37E04" w:rsidRDefault="00921C29" w:rsidP="003128D6">
            <w:pPr>
              <w:spacing w:before="120" w:after="0" w:line="240" w:lineRule="auto"/>
              <w:rPr>
                <w:rFonts w:ascii="Times New Roman" w:eastAsia="Times New Roman" w:hAnsi="Times New Roman" w:cs="Times New Roman"/>
                <w:b/>
                <w:color w:val="000000"/>
              </w:rPr>
            </w:pPr>
            <w:r w:rsidRPr="00E37E04">
              <w:rPr>
                <w:rFonts w:ascii="Times New Roman" w:eastAsia="Times New Roman" w:hAnsi="Times New Roman" w:cs="Times New Roman"/>
                <w:color w:val="000000"/>
              </w:rPr>
              <w:t>Number of Covariates</w:t>
            </w:r>
          </w:p>
        </w:tc>
        <w:tc>
          <w:tcPr>
            <w:tcW w:w="1684" w:type="dxa"/>
            <w:tcBorders>
              <w:top w:val="nil"/>
              <w:left w:val="nil"/>
              <w:bottom w:val="nil"/>
              <w:right w:val="nil"/>
            </w:tcBorders>
            <w:shd w:val="clear" w:color="auto" w:fill="auto"/>
            <w:noWrap/>
            <w:vAlign w:val="center"/>
            <w:hideMark/>
          </w:tcPr>
          <w:p w14:paraId="6CC0FEB5" w14:textId="2D824030"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-34.39%</w:t>
            </w:r>
          </w:p>
        </w:tc>
        <w:tc>
          <w:tcPr>
            <w:tcW w:w="1445" w:type="dxa"/>
            <w:tcBorders>
              <w:top w:val="nil"/>
              <w:left w:val="nil"/>
              <w:bottom w:val="nil"/>
              <w:right w:val="nil"/>
            </w:tcBorders>
            <w:shd w:val="clear" w:color="auto" w:fill="auto"/>
            <w:noWrap/>
            <w:vAlign w:val="center"/>
            <w:hideMark/>
          </w:tcPr>
          <w:p w14:paraId="42F85852" w14:textId="0D07912E"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-29.29%</w:t>
            </w:r>
          </w:p>
        </w:tc>
        <w:tc>
          <w:tcPr>
            <w:tcW w:w="1445" w:type="dxa"/>
            <w:tcBorders>
              <w:top w:val="nil"/>
              <w:left w:val="nil"/>
              <w:bottom w:val="nil"/>
              <w:right w:val="nil"/>
            </w:tcBorders>
            <w:shd w:val="clear" w:color="auto" w:fill="auto"/>
            <w:noWrap/>
            <w:vAlign w:val="center"/>
            <w:hideMark/>
          </w:tcPr>
          <w:p w14:paraId="4C61114A" w14:textId="58CE9EF9"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-16.40%</w:t>
            </w:r>
          </w:p>
        </w:tc>
        <w:tc>
          <w:tcPr>
            <w:tcW w:w="1445" w:type="dxa"/>
            <w:tcBorders>
              <w:top w:val="nil"/>
              <w:left w:val="nil"/>
              <w:bottom w:val="nil"/>
              <w:right w:val="nil"/>
            </w:tcBorders>
            <w:shd w:val="clear" w:color="auto" w:fill="auto"/>
            <w:noWrap/>
            <w:vAlign w:val="center"/>
            <w:hideMark/>
          </w:tcPr>
          <w:p w14:paraId="42E11302" w14:textId="15848440"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-50.45%</w:t>
            </w:r>
          </w:p>
        </w:tc>
      </w:tr>
      <w:tr w:rsidR="00711691" w:rsidRPr="00E37E04" w14:paraId="5E521C94" w14:textId="77777777" w:rsidTr="00711691">
        <w:trPr>
          <w:trHeight w:val="667"/>
        </w:trPr>
        <w:tc>
          <w:tcPr>
            <w:tcW w:w="3358" w:type="dxa"/>
            <w:tcBorders>
              <w:top w:val="nil"/>
              <w:left w:val="nil"/>
              <w:bottom w:val="nil"/>
              <w:right w:val="nil"/>
            </w:tcBorders>
            <w:shd w:val="clear" w:color="auto" w:fill="auto"/>
            <w:noWrap/>
            <w:vAlign w:val="center"/>
            <w:hideMark/>
          </w:tcPr>
          <w:p w14:paraId="3C3851C3" w14:textId="787AEEB4"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CPU Cores</w:t>
            </w:r>
          </w:p>
        </w:tc>
        <w:tc>
          <w:tcPr>
            <w:tcW w:w="1684" w:type="dxa"/>
            <w:tcBorders>
              <w:top w:val="nil"/>
              <w:left w:val="nil"/>
              <w:bottom w:val="nil"/>
              <w:right w:val="nil"/>
            </w:tcBorders>
            <w:shd w:val="clear" w:color="auto" w:fill="auto"/>
            <w:noWrap/>
            <w:vAlign w:val="center"/>
            <w:hideMark/>
          </w:tcPr>
          <w:p w14:paraId="57A58B37" w14:textId="534472B1"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-0.09%</w:t>
            </w:r>
          </w:p>
        </w:tc>
        <w:tc>
          <w:tcPr>
            <w:tcW w:w="1445" w:type="dxa"/>
            <w:tcBorders>
              <w:top w:val="nil"/>
              <w:left w:val="nil"/>
              <w:bottom w:val="nil"/>
              <w:right w:val="nil"/>
            </w:tcBorders>
            <w:shd w:val="clear" w:color="auto" w:fill="auto"/>
            <w:noWrap/>
            <w:vAlign w:val="center"/>
            <w:hideMark/>
          </w:tcPr>
          <w:p w14:paraId="04DAB3F8" w14:textId="462048EA"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0.08%</w:t>
            </w:r>
          </w:p>
        </w:tc>
        <w:tc>
          <w:tcPr>
            <w:tcW w:w="1445" w:type="dxa"/>
            <w:tcBorders>
              <w:top w:val="nil"/>
              <w:left w:val="nil"/>
              <w:bottom w:val="nil"/>
              <w:right w:val="nil"/>
            </w:tcBorders>
            <w:shd w:val="clear" w:color="auto" w:fill="auto"/>
            <w:noWrap/>
            <w:vAlign w:val="center"/>
            <w:hideMark/>
          </w:tcPr>
          <w:p w14:paraId="5536F5A7" w14:textId="373624F5"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387AE93A" w14:textId="0642DD08"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r>
      <w:tr w:rsidR="00711691" w:rsidRPr="00E37E04" w14:paraId="2DED3E06" w14:textId="77777777" w:rsidTr="00711691">
        <w:trPr>
          <w:trHeight w:val="667"/>
        </w:trPr>
        <w:tc>
          <w:tcPr>
            <w:tcW w:w="3358" w:type="dxa"/>
            <w:tcBorders>
              <w:top w:val="nil"/>
              <w:left w:val="nil"/>
              <w:bottom w:val="nil"/>
              <w:right w:val="nil"/>
            </w:tcBorders>
            <w:shd w:val="clear" w:color="auto" w:fill="auto"/>
            <w:noWrap/>
            <w:vAlign w:val="center"/>
            <w:hideMark/>
          </w:tcPr>
          <w:p w14:paraId="0F1F30B0" w14:textId="2A6A6EF9"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GB Memory</w:t>
            </w:r>
          </w:p>
        </w:tc>
        <w:tc>
          <w:tcPr>
            <w:tcW w:w="1684" w:type="dxa"/>
            <w:tcBorders>
              <w:top w:val="nil"/>
              <w:left w:val="nil"/>
              <w:bottom w:val="nil"/>
              <w:right w:val="nil"/>
            </w:tcBorders>
            <w:shd w:val="clear" w:color="auto" w:fill="auto"/>
            <w:noWrap/>
            <w:vAlign w:val="center"/>
            <w:hideMark/>
          </w:tcPr>
          <w:p w14:paraId="3A9B7806" w14:textId="5EEF90D3"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-0.02%</w:t>
            </w:r>
          </w:p>
        </w:tc>
        <w:tc>
          <w:tcPr>
            <w:tcW w:w="1445" w:type="dxa"/>
            <w:tcBorders>
              <w:top w:val="nil"/>
              <w:left w:val="nil"/>
              <w:bottom w:val="nil"/>
              <w:right w:val="nil"/>
            </w:tcBorders>
            <w:shd w:val="clear" w:color="auto" w:fill="auto"/>
            <w:noWrap/>
            <w:vAlign w:val="center"/>
            <w:hideMark/>
          </w:tcPr>
          <w:p w14:paraId="79585ED6" w14:textId="707E81E5"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-0.53%</w:t>
            </w:r>
          </w:p>
        </w:tc>
        <w:tc>
          <w:tcPr>
            <w:tcW w:w="1445" w:type="dxa"/>
            <w:tcBorders>
              <w:top w:val="nil"/>
              <w:left w:val="nil"/>
              <w:bottom w:val="nil"/>
              <w:right w:val="nil"/>
            </w:tcBorders>
            <w:shd w:val="clear" w:color="auto" w:fill="auto"/>
            <w:noWrap/>
            <w:vAlign w:val="center"/>
            <w:hideMark/>
          </w:tcPr>
          <w:p w14:paraId="4E3B1DB8" w14:textId="74340070"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-0.30%</w:t>
            </w:r>
          </w:p>
        </w:tc>
        <w:tc>
          <w:tcPr>
            <w:tcW w:w="1445" w:type="dxa"/>
            <w:tcBorders>
              <w:top w:val="nil"/>
              <w:left w:val="nil"/>
              <w:bottom w:val="nil"/>
              <w:right w:val="nil"/>
            </w:tcBorders>
            <w:shd w:val="clear" w:color="auto" w:fill="auto"/>
            <w:noWrap/>
            <w:vAlign w:val="center"/>
            <w:hideMark/>
          </w:tcPr>
          <w:p w14:paraId="4CEFFDED" w14:textId="025C3AF4"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0.00%</w:t>
            </w:r>
          </w:p>
        </w:tc>
      </w:tr>
      <w:tr w:rsidR="00711691" w:rsidRPr="00E37E04" w14:paraId="1A4EC05C" w14:textId="77777777" w:rsidTr="00711691">
        <w:trPr>
          <w:trHeight w:val="667"/>
        </w:trPr>
        <w:tc>
          <w:tcPr>
            <w:tcW w:w="3358" w:type="dxa"/>
            <w:tcBorders>
              <w:top w:val="nil"/>
              <w:left w:val="nil"/>
              <w:bottom w:val="nil"/>
              <w:right w:val="nil"/>
            </w:tcBorders>
            <w:shd w:val="clear" w:color="auto" w:fill="auto"/>
            <w:noWrap/>
            <w:vAlign w:val="center"/>
            <w:hideMark/>
          </w:tcPr>
          <w:p w14:paraId="01712641" w14:textId="04FC9B0C"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Number of Training Examples</w:t>
            </w:r>
          </w:p>
        </w:tc>
        <w:tc>
          <w:tcPr>
            <w:tcW w:w="1684" w:type="dxa"/>
            <w:tcBorders>
              <w:top w:val="nil"/>
              <w:left w:val="nil"/>
              <w:bottom w:val="nil"/>
              <w:right w:val="nil"/>
            </w:tcBorders>
            <w:shd w:val="clear" w:color="auto" w:fill="auto"/>
            <w:noWrap/>
            <w:vAlign w:val="center"/>
            <w:hideMark/>
          </w:tcPr>
          <w:p w14:paraId="6CD53652" w14:textId="262C211A"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-45.72%</w:t>
            </w:r>
          </w:p>
        </w:tc>
        <w:tc>
          <w:tcPr>
            <w:tcW w:w="1445" w:type="dxa"/>
            <w:tcBorders>
              <w:top w:val="nil"/>
              <w:left w:val="nil"/>
              <w:bottom w:val="nil"/>
              <w:right w:val="nil"/>
            </w:tcBorders>
            <w:shd w:val="clear" w:color="auto" w:fill="auto"/>
            <w:noWrap/>
            <w:vAlign w:val="center"/>
            <w:hideMark/>
          </w:tcPr>
          <w:p w14:paraId="4A91D629" w14:textId="17595BE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-26.67%</w:t>
            </w:r>
          </w:p>
        </w:tc>
        <w:tc>
          <w:tcPr>
            <w:tcW w:w="1445" w:type="dxa"/>
            <w:tcBorders>
              <w:top w:val="nil"/>
              <w:left w:val="nil"/>
              <w:bottom w:val="nil"/>
              <w:right w:val="nil"/>
            </w:tcBorders>
            <w:shd w:val="clear" w:color="auto" w:fill="auto"/>
            <w:noWrap/>
            <w:vAlign w:val="center"/>
            <w:hideMark/>
          </w:tcPr>
          <w:p w14:paraId="57D1B756" w14:textId="35D1BB89"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-67.84%</w:t>
            </w:r>
          </w:p>
        </w:tc>
        <w:tc>
          <w:tcPr>
            <w:tcW w:w="1445" w:type="dxa"/>
            <w:tcBorders>
              <w:top w:val="nil"/>
              <w:left w:val="nil"/>
              <w:bottom w:val="nil"/>
              <w:right w:val="nil"/>
            </w:tcBorders>
            <w:shd w:val="clear" w:color="auto" w:fill="auto"/>
            <w:noWrap/>
            <w:vAlign w:val="center"/>
            <w:hideMark/>
          </w:tcPr>
          <w:p w14:paraId="23735348" w14:textId="04BC2C82"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-0.34%</w:t>
            </w:r>
          </w:p>
        </w:tc>
      </w:tr>
      <w:tr w:rsidR="00711691" w:rsidRPr="00E37E04" w14:paraId="03F94900" w14:textId="77777777" w:rsidTr="00711691">
        <w:trPr>
          <w:trHeight w:val="667"/>
        </w:trPr>
        <w:tc>
          <w:tcPr>
            <w:tcW w:w="3358" w:type="dxa"/>
            <w:tcBorders>
              <w:top w:val="nil"/>
              <w:left w:val="nil"/>
              <w:bottom w:val="nil"/>
              <w:right w:val="nil"/>
            </w:tcBorders>
            <w:shd w:val="clear" w:color="auto" w:fill="auto"/>
            <w:noWrap/>
            <w:vAlign w:val="center"/>
            <w:hideMark/>
          </w:tcPr>
          <w:p w14:paraId="5A363CAC" w14:textId="7A26C0BD" w:rsidR="00921C29" w:rsidRPr="00E37E04" w:rsidRDefault="00A365C7" w:rsidP="003128D6">
            <w:pPr>
              <w:spacing w:before="120" w:after="0" w:line="240" w:lineRule="auto"/>
              <w:rPr>
                <w:rFonts w:ascii="Times New Roman" w:eastAsia="Times New Roman" w:hAnsi="Times New Roman" w:cs="Times New Roman"/>
                <w:color w:val="000000"/>
              </w:rPr>
            </w:pPr>
            <w:ins w:id="471" w:author="Jack W Williams" w:date="2017-02-27T14:36:00Z">
              <w:r w:rsidRPr="00E37E04">
                <w:rPr>
                  <w:rFonts w:ascii="Times New Roman" w:eastAsia="Times New Roman" w:hAnsi="Times New Roman" w:cs="Times New Roman"/>
                  <w:color w:val="000000"/>
                </w:rPr>
                <w:t xml:space="preserve">Number of Predictive </w:t>
              </w:r>
            </w:ins>
            <w:r w:rsidR="00921C29" w:rsidRPr="00E37E04">
              <w:rPr>
                <w:rFonts w:ascii="Times New Roman" w:eastAsia="Times New Roman" w:hAnsi="Times New Roman" w:cs="Times New Roman"/>
                <w:color w:val="000000"/>
              </w:rPr>
              <w:t>Cells</w:t>
            </w:r>
          </w:p>
        </w:tc>
        <w:tc>
          <w:tcPr>
            <w:tcW w:w="1684" w:type="dxa"/>
            <w:tcBorders>
              <w:top w:val="nil"/>
              <w:left w:val="nil"/>
              <w:bottom w:val="nil"/>
              <w:right w:val="nil"/>
            </w:tcBorders>
            <w:shd w:val="clear" w:color="auto" w:fill="auto"/>
            <w:noWrap/>
            <w:vAlign w:val="center"/>
            <w:hideMark/>
          </w:tcPr>
          <w:p w14:paraId="6DC2759D" w14:textId="112BF1EE"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0.00%</w:t>
            </w:r>
          </w:p>
        </w:tc>
        <w:tc>
          <w:tcPr>
            <w:tcW w:w="1445" w:type="dxa"/>
            <w:tcBorders>
              <w:top w:val="nil"/>
              <w:left w:val="nil"/>
              <w:bottom w:val="nil"/>
              <w:right w:val="nil"/>
            </w:tcBorders>
            <w:shd w:val="clear" w:color="auto" w:fill="auto"/>
            <w:noWrap/>
            <w:vAlign w:val="center"/>
            <w:hideMark/>
          </w:tcPr>
          <w:p w14:paraId="5826EDC9" w14:textId="6684B945"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0.07%</w:t>
            </w:r>
          </w:p>
        </w:tc>
        <w:tc>
          <w:tcPr>
            <w:tcW w:w="1445" w:type="dxa"/>
            <w:tcBorders>
              <w:top w:val="nil"/>
              <w:left w:val="nil"/>
              <w:bottom w:val="nil"/>
              <w:right w:val="nil"/>
            </w:tcBorders>
            <w:shd w:val="clear" w:color="auto" w:fill="auto"/>
            <w:noWrap/>
            <w:vAlign w:val="center"/>
            <w:hideMark/>
          </w:tcPr>
          <w:p w14:paraId="687D2BA2" w14:textId="67B3EDDD"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-0.03%</w:t>
            </w:r>
          </w:p>
        </w:tc>
        <w:tc>
          <w:tcPr>
            <w:tcW w:w="1445" w:type="dxa"/>
            <w:tcBorders>
              <w:top w:val="nil"/>
              <w:left w:val="nil"/>
              <w:bottom w:val="nil"/>
              <w:right w:val="nil"/>
            </w:tcBorders>
            <w:shd w:val="clear" w:color="auto" w:fill="auto"/>
            <w:noWrap/>
            <w:vAlign w:val="center"/>
            <w:hideMark/>
          </w:tcPr>
          <w:p w14:paraId="24FFCA1C" w14:textId="63AD4077" w:rsidR="00921C29" w:rsidRPr="00E37E04" w:rsidRDefault="00921C29" w:rsidP="003128D6">
            <w:pPr>
              <w:spacing w:before="120" w:after="0" w:line="240" w:lineRule="auto"/>
              <w:rPr>
                <w:rFonts w:ascii="Times New Roman" w:eastAsia="Times New Roman" w:hAnsi="Times New Roman" w:cs="Times New Roman"/>
                <w:color w:val="000000"/>
              </w:rPr>
            </w:pPr>
            <w:r w:rsidRPr="00E37E04">
              <w:rPr>
                <w:rFonts w:ascii="Times New Roman" w:eastAsia="Times New Roman" w:hAnsi="Times New Roman" w:cs="Times New Roman"/>
                <w:color w:val="000000"/>
              </w:rPr>
              <w:t>0.01%</w:t>
            </w:r>
          </w:p>
        </w:tc>
      </w:tr>
    </w:tbl>
    <w:p w14:paraId="5137D0C9" w14:textId="77777777" w:rsidR="001049F5" w:rsidRPr="00E37E04" w:rsidRDefault="001049F5" w:rsidP="003128D6">
      <w:pPr>
        <w:pStyle w:val="BodyText"/>
        <w:spacing w:before="120" w:after="0" w:line="240" w:lineRule="auto"/>
        <w:rPr>
          <w:rFonts w:ascii="Times New Roman" w:hAnsi="Times New Roman" w:cs="Times New Roman"/>
        </w:rPr>
      </w:pPr>
    </w:p>
    <w:p w14:paraId="04DC6783" w14:textId="77C1E1BB" w:rsidR="001049F5" w:rsidRPr="00E37E04" w:rsidDel="00A365C7" w:rsidRDefault="001049F5" w:rsidP="003128D6">
      <w:pPr>
        <w:pStyle w:val="BodyText"/>
        <w:spacing w:before="120" w:after="0" w:line="240" w:lineRule="auto"/>
        <w:rPr>
          <w:rFonts w:ascii="Times New Roman" w:hAnsi="Times New Roman" w:cs="Times New Roman"/>
        </w:rPr>
      </w:pPr>
      <w:moveFromRangeStart w:id="472" w:author="Jack W Williams" w:date="2017-02-27T14:30:00Z" w:name="move475969182"/>
      <w:moveFrom w:id="473" w:author="Jack W Williams" w:date="2017-02-27T14:30:00Z">
        <w:r w:rsidRPr="00E37E04" w:rsidDel="00A365C7">
          <w:rPr>
            <w:rFonts w:ascii="Times New Roman" w:hAnsi="Times New Roman" w:cs="Times New Roman"/>
            <w:i/>
          </w:rPr>
          <w:t>Table 3</w:t>
        </w:r>
        <w:r w:rsidR="00711691" w:rsidRPr="00E37E04" w:rsidDel="00A365C7">
          <w:rPr>
            <w:rFonts w:ascii="Times New Roman" w:hAnsi="Times New Roman" w:cs="Times New Roman"/>
            <w:i/>
          </w:rPr>
          <w:t xml:space="preserve">: </w:t>
        </w:r>
        <w:r w:rsidR="00711691" w:rsidRPr="00E37E04" w:rsidDel="00A365C7">
          <w:rPr>
            <w:rFonts w:ascii="Times New Roman" w:hAnsi="Times New Roman" w:cs="Times New Roman"/>
          </w:rPr>
          <w:t>Controls on SDM performance and accuracy. Table presents</w:t>
        </w:r>
        <w:r w:rsidRPr="00E37E04" w:rsidDel="00A365C7">
          <w:rPr>
            <w:rFonts w:ascii="Times New Roman" w:hAnsi="Times New Roman" w:cs="Times New Roman"/>
          </w:rPr>
          <w:t xml:space="preserve"> the reduction in explanatory power (</w:t>
        </w:r>
        <m:oMath>
          <m:sSup>
            <m:sSupPr>
              <m:ctrlPr>
                <w:rPr>
                  <w:rFonts w:ascii="Cambria Math" w:hAnsi="Cambria Math" w:cs="Times New Roman"/>
                </w:rPr>
              </m:ctrlPr>
            </m:sSupPr>
            <m:e>
              <m:r>
                <w:rPr>
                  <w:rFonts w:ascii="Cambria Math" w:hAnsi="Cambria Math" w:cs="Times New Roman"/>
                </w:rPr>
                <m:t>r</m:t>
              </m:r>
            </m:e>
            <m:sup>
              <m:r>
                <w:rPr>
                  <w:rFonts w:ascii="Cambria Math" w:hAnsi="Cambria Math" w:cs="Times New Roman"/>
                </w:rPr>
                <m:t>2</m:t>
              </m:r>
            </m:sup>
          </m:sSup>
        </m:oMath>
        <w:r w:rsidRPr="00E37E04" w:rsidDel="00A365C7">
          <w:rPr>
            <w:rFonts w:ascii="Times New Roman" w:hAnsi="Times New Roman" w:cs="Times New Roman"/>
          </w:rPr>
          <w:t xml:space="preserve">, converted to percent) when a model fit will all terms except one is compared to the full model, for </w:t>
        </w:r>
        <w:r w:rsidR="00711691" w:rsidRPr="00E37E04" w:rsidDel="00A365C7">
          <w:rPr>
            <w:rFonts w:ascii="Times New Roman" w:hAnsi="Times New Roman" w:cs="Times New Roman"/>
          </w:rPr>
          <w:t>the</w:t>
        </w:r>
        <w:r w:rsidRPr="00E37E04" w:rsidDel="00A365C7">
          <w:rPr>
            <w:rFonts w:ascii="Times New Roman" w:hAnsi="Times New Roman" w:cs="Times New Roman"/>
          </w:rPr>
          <w:t xml:space="preserve"> execution time model (top) and accuracy model (bottom). Results were rounded to two decimal places.</w:t>
        </w:r>
      </w:moveFrom>
    </w:p>
    <w:moveFromRangeEnd w:id="472"/>
    <w:p w14:paraId="4D9783D7" w14:textId="77777777" w:rsidR="001049F5" w:rsidRPr="00E37E04" w:rsidRDefault="001049F5" w:rsidP="003128D6">
      <w:pPr>
        <w:spacing w:before="120" w:line="240" w:lineRule="auto"/>
        <w:rPr>
          <w:rFonts w:ascii="Times New Roman" w:hAnsi="Times New Roman"/>
        </w:rPr>
      </w:pPr>
    </w:p>
    <w:p w14:paraId="5BA2FB87" w14:textId="77777777" w:rsidR="001049F5" w:rsidRPr="00E37E04" w:rsidRDefault="001049F5" w:rsidP="003128D6">
      <w:pPr>
        <w:spacing w:before="120" w:line="240" w:lineRule="auto"/>
        <w:rPr>
          <w:rFonts w:ascii="Times New Roman" w:hAnsi="Times New Roman"/>
          <w:smallCaps/>
          <w:spacing w:val="5"/>
          <w:sz w:val="24"/>
          <w:szCs w:val="24"/>
        </w:rPr>
      </w:pPr>
      <w:r w:rsidRPr="00E37E04">
        <w:rPr>
          <w:rFonts w:ascii="Times New Roman" w:hAnsi="Times New Roman"/>
          <w:sz w:val="24"/>
          <w:szCs w:val="24"/>
        </w:rPr>
        <w:br w:type="page"/>
      </w:r>
    </w:p>
    <w:p w14:paraId="108A8880" w14:textId="3A9AB1C7" w:rsidR="005C2E43" w:rsidRPr="00E37E04" w:rsidRDefault="005C2E43" w:rsidP="003128D6">
      <w:pPr>
        <w:pStyle w:val="Heading2"/>
        <w:spacing w:before="120" w:line="240" w:lineRule="auto"/>
        <w:rPr>
          <w:rFonts w:ascii="Times New Roman" w:hAnsi="Times New Roman"/>
          <w:sz w:val="24"/>
          <w:szCs w:val="24"/>
        </w:rPr>
      </w:pPr>
      <w:bookmarkStart w:id="474" w:name="_Toc350683706"/>
      <w:r w:rsidRPr="00E37E04">
        <w:rPr>
          <w:rFonts w:ascii="Times New Roman" w:hAnsi="Times New Roman"/>
          <w:sz w:val="24"/>
          <w:szCs w:val="24"/>
        </w:rPr>
        <w:t>Table 4: Accuracy-Maximizing Data Configurations</w:t>
      </w:r>
      <w:bookmarkEnd w:id="474"/>
    </w:p>
    <w:p w14:paraId="3876C10A" w14:textId="77777777" w:rsidR="001049F5" w:rsidRPr="00E37E04" w:rsidRDefault="001049F5" w:rsidP="003128D6">
      <w:pPr>
        <w:pStyle w:val="BodyText"/>
        <w:spacing w:before="120" w:after="0" w:line="240" w:lineRule="auto"/>
        <w:rPr>
          <w:rFonts w:ascii="Times New Roman" w:hAnsi="Times New Roman" w:cs="Times New Roman"/>
        </w:rPr>
      </w:pPr>
    </w:p>
    <w:tbl>
      <w:tblPr>
        <w:tblW w:w="4946" w:type="pct"/>
        <w:tblLook w:val="07E0" w:firstRow="1" w:lastRow="1" w:firstColumn="1" w:lastColumn="1" w:noHBand="1" w:noVBand="1"/>
      </w:tblPr>
      <w:tblGrid>
        <w:gridCol w:w="1962"/>
        <w:gridCol w:w="2598"/>
        <w:gridCol w:w="3052"/>
        <w:gridCol w:w="1861"/>
      </w:tblGrid>
      <w:tr w:rsidR="001049F5" w:rsidRPr="00E37E04" w14:paraId="163CCAAE" w14:textId="77777777" w:rsidTr="00711691">
        <w:trPr>
          <w:trHeight w:val="913"/>
        </w:trPr>
        <w:tc>
          <w:tcPr>
            <w:tcW w:w="0" w:type="auto"/>
            <w:tcBorders>
              <w:bottom w:val="single" w:sz="0" w:space="0" w:color="auto"/>
            </w:tcBorders>
            <w:vAlign w:val="center"/>
          </w:tcPr>
          <w:p w14:paraId="3ED87413"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Model</w:t>
            </w:r>
          </w:p>
        </w:tc>
        <w:tc>
          <w:tcPr>
            <w:tcW w:w="0" w:type="auto"/>
            <w:tcBorders>
              <w:bottom w:val="single" w:sz="0" w:space="0" w:color="auto"/>
            </w:tcBorders>
            <w:vAlign w:val="center"/>
          </w:tcPr>
          <w:p w14:paraId="10E9D5C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Fixed Accuracy</w:t>
            </w:r>
          </w:p>
        </w:tc>
        <w:tc>
          <w:tcPr>
            <w:tcW w:w="0" w:type="auto"/>
            <w:tcBorders>
              <w:bottom w:val="single" w:sz="0" w:space="0" w:color="auto"/>
            </w:tcBorders>
            <w:vAlign w:val="center"/>
          </w:tcPr>
          <w:p w14:paraId="75BAAA60"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Training Examples</w:t>
            </w:r>
          </w:p>
        </w:tc>
        <w:tc>
          <w:tcPr>
            <w:tcW w:w="0" w:type="auto"/>
            <w:tcBorders>
              <w:bottom w:val="single" w:sz="0" w:space="0" w:color="auto"/>
            </w:tcBorders>
            <w:vAlign w:val="center"/>
          </w:tcPr>
          <w:p w14:paraId="15270D7A" w14:textId="2C6EA975" w:rsidR="001049F5" w:rsidRPr="00E37E04" w:rsidRDefault="00711691"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C</w:t>
            </w:r>
            <w:r w:rsidR="001049F5" w:rsidRPr="00E37E04">
              <w:rPr>
                <w:rFonts w:ascii="Times New Roman" w:hAnsi="Times New Roman" w:cs="Times New Roman"/>
              </w:rPr>
              <w:t>ovariates</w:t>
            </w:r>
          </w:p>
        </w:tc>
      </w:tr>
      <w:tr w:rsidR="001049F5" w:rsidRPr="00E37E04" w14:paraId="4BA1768B" w14:textId="77777777" w:rsidTr="00711691">
        <w:trPr>
          <w:trHeight w:val="839"/>
        </w:trPr>
        <w:tc>
          <w:tcPr>
            <w:tcW w:w="0" w:type="auto"/>
            <w:vAlign w:val="center"/>
          </w:tcPr>
          <w:p w14:paraId="3538220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GAM</w:t>
            </w:r>
          </w:p>
        </w:tc>
        <w:tc>
          <w:tcPr>
            <w:tcW w:w="0" w:type="auto"/>
            <w:vAlign w:val="center"/>
          </w:tcPr>
          <w:p w14:paraId="457DE51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0.7131</w:t>
            </w:r>
          </w:p>
        </w:tc>
        <w:tc>
          <w:tcPr>
            <w:tcW w:w="0" w:type="auto"/>
            <w:vAlign w:val="center"/>
          </w:tcPr>
          <w:p w14:paraId="09CB9EC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9000</w:t>
            </w:r>
          </w:p>
        </w:tc>
        <w:tc>
          <w:tcPr>
            <w:tcW w:w="0" w:type="auto"/>
            <w:vAlign w:val="center"/>
          </w:tcPr>
          <w:p w14:paraId="6397A4FD"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7ED89C73" w14:textId="77777777" w:rsidTr="00711691">
        <w:trPr>
          <w:trHeight w:val="839"/>
        </w:trPr>
        <w:tc>
          <w:tcPr>
            <w:tcW w:w="0" w:type="auto"/>
            <w:vAlign w:val="center"/>
          </w:tcPr>
          <w:p w14:paraId="0C4D9D46"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GBM-BRT</w:t>
            </w:r>
          </w:p>
        </w:tc>
        <w:tc>
          <w:tcPr>
            <w:tcW w:w="0" w:type="auto"/>
            <w:vAlign w:val="center"/>
          </w:tcPr>
          <w:p w14:paraId="189733B0"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0.8087</w:t>
            </w:r>
          </w:p>
        </w:tc>
        <w:tc>
          <w:tcPr>
            <w:tcW w:w="0" w:type="auto"/>
            <w:vAlign w:val="center"/>
          </w:tcPr>
          <w:p w14:paraId="7BA6B5AF"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10000</w:t>
            </w:r>
          </w:p>
        </w:tc>
        <w:tc>
          <w:tcPr>
            <w:tcW w:w="0" w:type="auto"/>
            <w:vAlign w:val="center"/>
          </w:tcPr>
          <w:p w14:paraId="4594F71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68F09454" w14:textId="77777777" w:rsidTr="00711691">
        <w:trPr>
          <w:trHeight w:val="913"/>
        </w:trPr>
        <w:tc>
          <w:tcPr>
            <w:tcW w:w="0" w:type="auto"/>
            <w:vAlign w:val="center"/>
          </w:tcPr>
          <w:p w14:paraId="56F6D938"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MARS</w:t>
            </w:r>
          </w:p>
        </w:tc>
        <w:tc>
          <w:tcPr>
            <w:tcW w:w="0" w:type="auto"/>
            <w:vAlign w:val="center"/>
          </w:tcPr>
          <w:p w14:paraId="56F8137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0.7722</w:t>
            </w:r>
          </w:p>
        </w:tc>
        <w:tc>
          <w:tcPr>
            <w:tcW w:w="0" w:type="auto"/>
            <w:vAlign w:val="center"/>
          </w:tcPr>
          <w:p w14:paraId="0610433C"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1000</w:t>
            </w:r>
          </w:p>
        </w:tc>
        <w:tc>
          <w:tcPr>
            <w:tcW w:w="0" w:type="auto"/>
            <w:vAlign w:val="center"/>
          </w:tcPr>
          <w:p w14:paraId="38EFF757"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5</w:t>
            </w:r>
          </w:p>
        </w:tc>
      </w:tr>
      <w:tr w:rsidR="001049F5" w:rsidRPr="00E37E04" w14:paraId="0A95E7F6" w14:textId="77777777" w:rsidTr="00711691">
        <w:trPr>
          <w:trHeight w:val="913"/>
        </w:trPr>
        <w:tc>
          <w:tcPr>
            <w:tcW w:w="0" w:type="auto"/>
            <w:vAlign w:val="center"/>
          </w:tcPr>
          <w:p w14:paraId="70773E8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RF</w:t>
            </w:r>
          </w:p>
        </w:tc>
        <w:tc>
          <w:tcPr>
            <w:tcW w:w="0" w:type="auto"/>
            <w:vAlign w:val="center"/>
          </w:tcPr>
          <w:p w14:paraId="29A74725"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0.8523</w:t>
            </w:r>
          </w:p>
        </w:tc>
        <w:tc>
          <w:tcPr>
            <w:tcW w:w="0" w:type="auto"/>
            <w:vAlign w:val="center"/>
          </w:tcPr>
          <w:p w14:paraId="1161189B"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10000</w:t>
            </w:r>
          </w:p>
        </w:tc>
        <w:tc>
          <w:tcPr>
            <w:tcW w:w="0" w:type="auto"/>
            <w:vAlign w:val="center"/>
          </w:tcPr>
          <w:p w14:paraId="54F9B4B2" w14:textId="77777777" w:rsidR="001049F5" w:rsidRPr="00E37E04" w:rsidRDefault="001049F5" w:rsidP="003128D6">
            <w:pPr>
              <w:pStyle w:val="Compact"/>
              <w:spacing w:before="120" w:after="0" w:line="240" w:lineRule="auto"/>
              <w:rPr>
                <w:rFonts w:ascii="Times New Roman" w:hAnsi="Times New Roman" w:cs="Times New Roman"/>
              </w:rPr>
            </w:pPr>
            <w:r w:rsidRPr="00E37E04">
              <w:rPr>
                <w:rFonts w:ascii="Times New Roman" w:hAnsi="Times New Roman" w:cs="Times New Roman"/>
              </w:rPr>
              <w:t>5</w:t>
            </w:r>
          </w:p>
        </w:tc>
      </w:tr>
    </w:tbl>
    <w:p w14:paraId="734A1DA3" w14:textId="77777777" w:rsidR="00711691" w:rsidRPr="00E37E04" w:rsidRDefault="00711691" w:rsidP="003128D6">
      <w:pPr>
        <w:pStyle w:val="BodyText"/>
        <w:spacing w:before="120" w:after="0" w:line="240" w:lineRule="auto"/>
        <w:rPr>
          <w:rFonts w:ascii="Times New Roman" w:hAnsi="Times New Roman" w:cs="Times New Roman"/>
          <w:i/>
        </w:rPr>
      </w:pPr>
    </w:p>
    <w:p w14:paraId="33F06CEF" w14:textId="2C67CB17" w:rsidR="001049F5" w:rsidRPr="00E37E04" w:rsidRDefault="001049F5" w:rsidP="003128D6">
      <w:pPr>
        <w:pStyle w:val="BodyText"/>
        <w:spacing w:before="120" w:after="0" w:line="240" w:lineRule="auto"/>
        <w:rPr>
          <w:rFonts w:ascii="Times New Roman" w:hAnsi="Times New Roman" w:cs="Times New Roman"/>
        </w:rPr>
      </w:pPr>
      <w:r w:rsidRPr="00E37E04">
        <w:rPr>
          <w:rFonts w:ascii="Times New Roman" w:hAnsi="Times New Roman" w:cs="Times New Roman"/>
          <w:i/>
        </w:rPr>
        <w:t>Table 4</w:t>
      </w:r>
      <w:r w:rsidR="00711691" w:rsidRPr="00E37E04">
        <w:rPr>
          <w:rFonts w:ascii="Times New Roman" w:hAnsi="Times New Roman" w:cs="Times New Roman"/>
          <w:i/>
        </w:rPr>
        <w:t>:</w:t>
      </w:r>
      <w:r w:rsidRPr="00E37E04">
        <w:rPr>
          <w:rFonts w:ascii="Times New Roman" w:hAnsi="Times New Roman" w:cs="Times New Roman"/>
        </w:rPr>
        <w:t xml:space="preserve"> Accuracy-Maximizing Points for each SDM</w:t>
      </w:r>
      <w:r w:rsidR="00711691" w:rsidRPr="00E37E04">
        <w:rPr>
          <w:rFonts w:ascii="Times New Roman" w:hAnsi="Times New Roman" w:cs="Times New Roman"/>
        </w:rPr>
        <w:t>. Fixed accuracy is the estimated accuracy given the corresponding number of training examples and covariates. Training examples represents the number of training examples that optimize SDM accuracy, during the unconstrained optimization procedure. Covariates represent the optimized number of covariates with which to fit the model.</w:t>
      </w:r>
    </w:p>
    <w:p w14:paraId="6361C2B0" w14:textId="77777777" w:rsidR="001049F5" w:rsidRPr="00E37E04" w:rsidRDefault="001049F5" w:rsidP="003128D6">
      <w:pPr>
        <w:spacing w:before="120" w:line="240" w:lineRule="auto"/>
        <w:rPr>
          <w:rFonts w:ascii="Times New Roman" w:hAnsi="Times New Roman"/>
        </w:rPr>
      </w:pPr>
    </w:p>
    <w:p w14:paraId="7BA432A5" w14:textId="77777777" w:rsidR="00921C29" w:rsidRPr="00E37E04" w:rsidRDefault="00921C29" w:rsidP="003128D6">
      <w:pPr>
        <w:spacing w:before="120" w:line="240" w:lineRule="auto"/>
        <w:rPr>
          <w:rFonts w:ascii="Times New Roman" w:hAnsi="Times New Roman"/>
          <w:sz w:val="24"/>
          <w:szCs w:val="24"/>
        </w:rPr>
        <w:sectPr w:rsidR="00921C29" w:rsidRPr="00E37E04" w:rsidSect="00852EDB">
          <w:pgSz w:w="12240" w:h="15840"/>
          <w:pgMar w:top="1440" w:right="1440" w:bottom="1440" w:left="1440" w:header="720" w:footer="720" w:gutter="0"/>
          <w:pgNumType w:fmt="lowerRoman" w:start="2"/>
          <w:cols w:space="720"/>
          <w:titlePg/>
        </w:sectPr>
      </w:pPr>
    </w:p>
    <w:p w14:paraId="7EC17D6B" w14:textId="25F9CFC3" w:rsidR="00BF2CE9" w:rsidRPr="00E37E04" w:rsidRDefault="00BF2CE9" w:rsidP="003128D6">
      <w:pPr>
        <w:pStyle w:val="Heading1"/>
        <w:spacing w:before="120" w:line="240" w:lineRule="auto"/>
      </w:pPr>
      <w:bookmarkStart w:id="475" w:name="_Toc350683707"/>
      <w:r w:rsidRPr="00E37E04">
        <w:t>Appendices</w:t>
      </w:r>
      <w:bookmarkEnd w:id="475"/>
    </w:p>
    <w:p w14:paraId="2A35A844" w14:textId="5128A60C" w:rsidR="00921C29" w:rsidRPr="00E37E04" w:rsidRDefault="00BF2CE9" w:rsidP="003128D6">
      <w:pPr>
        <w:pStyle w:val="Heading2"/>
        <w:spacing w:before="120" w:line="240" w:lineRule="auto"/>
        <w:rPr>
          <w:rFonts w:ascii="Times New Roman" w:hAnsi="Times New Roman"/>
          <w:sz w:val="24"/>
          <w:szCs w:val="24"/>
        </w:rPr>
      </w:pPr>
      <w:bookmarkStart w:id="476" w:name="_Toc350683708"/>
      <w:r w:rsidRPr="00E37E04">
        <w:rPr>
          <w:rFonts w:ascii="Times New Roman" w:hAnsi="Times New Roman"/>
          <w:sz w:val="24"/>
          <w:szCs w:val="24"/>
        </w:rPr>
        <w:t>Appendix A: Literature Meta-Analysis</w:t>
      </w:r>
      <w:bookmarkEnd w:id="476"/>
    </w:p>
    <w:p w14:paraId="1F770117" w14:textId="337183F5" w:rsidR="00921C29" w:rsidRPr="001A4B99" w:rsidRDefault="00921C29" w:rsidP="003128D6">
      <w:pPr>
        <w:pStyle w:val="Heading3"/>
        <w:spacing w:before="120" w:line="240" w:lineRule="auto"/>
        <w:rPr>
          <w:rFonts w:ascii="Times New Roman" w:hAnsi="Times New Roman"/>
          <w:i w:val="0"/>
        </w:rPr>
      </w:pPr>
      <w:bookmarkStart w:id="477" w:name="_Toc350683709"/>
      <w:r w:rsidRPr="001A4B99">
        <w:rPr>
          <w:rFonts w:ascii="Times New Roman" w:hAnsi="Times New Roman"/>
          <w:i w:val="0"/>
        </w:rPr>
        <w:t>Table A1: Studies Evaluated in the Analysis</w:t>
      </w:r>
      <w:bookmarkEnd w:id="477"/>
    </w:p>
    <w:tbl>
      <w:tblPr>
        <w:tblW w:w="12880" w:type="dxa"/>
        <w:tblInd w:w="93" w:type="dxa"/>
        <w:tblLook w:val="04A0" w:firstRow="1" w:lastRow="0" w:firstColumn="1" w:lastColumn="0" w:noHBand="0" w:noVBand="1"/>
      </w:tblPr>
      <w:tblGrid>
        <w:gridCol w:w="2458"/>
        <w:gridCol w:w="2458"/>
        <w:gridCol w:w="2459"/>
        <w:gridCol w:w="545"/>
        <w:gridCol w:w="780"/>
        <w:gridCol w:w="1060"/>
        <w:gridCol w:w="2460"/>
        <w:gridCol w:w="660"/>
      </w:tblGrid>
      <w:tr w:rsidR="00921C29" w:rsidRPr="00E37E04" w14:paraId="630ECB35" w14:textId="77777777" w:rsidTr="00112CD6">
        <w:trPr>
          <w:trHeight w:val="420"/>
        </w:trPr>
        <w:tc>
          <w:tcPr>
            <w:tcW w:w="2458" w:type="dxa"/>
            <w:tcBorders>
              <w:top w:val="nil"/>
              <w:left w:val="nil"/>
              <w:bottom w:val="nil"/>
              <w:right w:val="nil"/>
            </w:tcBorders>
            <w:shd w:val="clear" w:color="auto" w:fill="auto"/>
            <w:vAlign w:val="bottom"/>
            <w:hideMark/>
          </w:tcPr>
          <w:p w14:paraId="6784F47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Authors</w:t>
            </w:r>
          </w:p>
        </w:tc>
        <w:tc>
          <w:tcPr>
            <w:tcW w:w="2458" w:type="dxa"/>
            <w:tcBorders>
              <w:top w:val="nil"/>
              <w:left w:val="nil"/>
              <w:bottom w:val="nil"/>
              <w:right w:val="nil"/>
            </w:tcBorders>
            <w:shd w:val="clear" w:color="auto" w:fill="auto"/>
            <w:vAlign w:val="bottom"/>
            <w:hideMark/>
          </w:tcPr>
          <w:p w14:paraId="72A4840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Title</w:t>
            </w:r>
          </w:p>
        </w:tc>
        <w:tc>
          <w:tcPr>
            <w:tcW w:w="2459" w:type="dxa"/>
            <w:tcBorders>
              <w:top w:val="nil"/>
              <w:left w:val="nil"/>
              <w:bottom w:val="nil"/>
              <w:right w:val="nil"/>
            </w:tcBorders>
            <w:shd w:val="clear" w:color="auto" w:fill="auto"/>
            <w:vAlign w:val="bottom"/>
            <w:hideMark/>
          </w:tcPr>
          <w:p w14:paraId="2C69DCD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w:t>
            </w:r>
          </w:p>
        </w:tc>
        <w:tc>
          <w:tcPr>
            <w:tcW w:w="545" w:type="dxa"/>
            <w:tcBorders>
              <w:top w:val="nil"/>
              <w:left w:val="nil"/>
              <w:bottom w:val="nil"/>
              <w:right w:val="nil"/>
            </w:tcBorders>
            <w:shd w:val="clear" w:color="auto" w:fill="auto"/>
            <w:vAlign w:val="bottom"/>
            <w:hideMark/>
          </w:tcPr>
          <w:p w14:paraId="744A8F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Issue</w:t>
            </w:r>
          </w:p>
        </w:tc>
        <w:tc>
          <w:tcPr>
            <w:tcW w:w="780" w:type="dxa"/>
            <w:tcBorders>
              <w:top w:val="nil"/>
              <w:left w:val="nil"/>
              <w:bottom w:val="nil"/>
              <w:right w:val="nil"/>
            </w:tcBorders>
            <w:shd w:val="clear" w:color="auto" w:fill="auto"/>
            <w:vAlign w:val="bottom"/>
            <w:hideMark/>
          </w:tcPr>
          <w:p w14:paraId="6B5D04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Number</w:t>
            </w:r>
          </w:p>
        </w:tc>
        <w:tc>
          <w:tcPr>
            <w:tcW w:w="1060" w:type="dxa"/>
            <w:tcBorders>
              <w:top w:val="nil"/>
              <w:left w:val="nil"/>
              <w:bottom w:val="nil"/>
              <w:right w:val="nil"/>
            </w:tcBorders>
            <w:shd w:val="clear" w:color="auto" w:fill="auto"/>
            <w:vAlign w:val="bottom"/>
            <w:hideMark/>
          </w:tcPr>
          <w:p w14:paraId="6A77665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Pages</w:t>
            </w:r>
          </w:p>
        </w:tc>
        <w:tc>
          <w:tcPr>
            <w:tcW w:w="2460" w:type="dxa"/>
            <w:tcBorders>
              <w:top w:val="nil"/>
              <w:left w:val="nil"/>
              <w:bottom w:val="nil"/>
              <w:right w:val="nil"/>
            </w:tcBorders>
            <w:shd w:val="clear" w:color="auto" w:fill="auto"/>
            <w:vAlign w:val="bottom"/>
            <w:hideMark/>
          </w:tcPr>
          <w:p w14:paraId="019E89B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DOI</w:t>
            </w:r>
          </w:p>
        </w:tc>
        <w:tc>
          <w:tcPr>
            <w:tcW w:w="660" w:type="dxa"/>
            <w:tcBorders>
              <w:top w:val="nil"/>
              <w:left w:val="nil"/>
              <w:bottom w:val="nil"/>
              <w:right w:val="nil"/>
            </w:tcBorders>
            <w:shd w:val="clear" w:color="auto" w:fill="auto"/>
            <w:vAlign w:val="bottom"/>
            <w:hideMark/>
          </w:tcPr>
          <w:p w14:paraId="3A156D4C" w14:textId="6B79D2BA"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Year</w:t>
            </w:r>
          </w:p>
        </w:tc>
      </w:tr>
      <w:tr w:rsidR="00921C29" w:rsidRPr="00E37E04" w14:paraId="7A6C5D1A" w14:textId="77777777" w:rsidTr="00112CD6">
        <w:trPr>
          <w:trHeight w:val="1220"/>
        </w:trPr>
        <w:tc>
          <w:tcPr>
            <w:tcW w:w="2458" w:type="dxa"/>
            <w:tcBorders>
              <w:top w:val="nil"/>
              <w:left w:val="nil"/>
              <w:bottom w:val="nil"/>
              <w:right w:val="nil"/>
            </w:tcBorders>
            <w:shd w:val="clear" w:color="auto" w:fill="auto"/>
            <w:vAlign w:val="bottom"/>
            <w:hideMark/>
          </w:tcPr>
          <w:p w14:paraId="4996AA5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Diniz-Filho, Jose Alexandre F; Rodrigues, Hauanny; Telles, Mariana Pires De Campos; De Oliveira, Guilherme; Terribile, Levi Carina; Soares, Thannya Nascimento; Nabout, Joao Carlos</w:t>
            </w:r>
          </w:p>
        </w:tc>
        <w:tc>
          <w:tcPr>
            <w:tcW w:w="2458" w:type="dxa"/>
            <w:tcBorders>
              <w:top w:val="nil"/>
              <w:left w:val="nil"/>
              <w:bottom w:val="nil"/>
              <w:right w:val="nil"/>
            </w:tcBorders>
            <w:shd w:val="clear" w:color="auto" w:fill="auto"/>
            <w:vAlign w:val="bottom"/>
            <w:hideMark/>
          </w:tcPr>
          <w:p w14:paraId="341094C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Correlation between genetic diversity and environmental suitability: taking uncertainty from ecological niche models into account</w:t>
            </w:r>
          </w:p>
        </w:tc>
        <w:tc>
          <w:tcPr>
            <w:tcW w:w="2459" w:type="dxa"/>
            <w:tcBorders>
              <w:top w:val="nil"/>
              <w:left w:val="nil"/>
              <w:bottom w:val="nil"/>
              <w:right w:val="nil"/>
            </w:tcBorders>
            <w:shd w:val="clear" w:color="auto" w:fill="auto"/>
            <w:vAlign w:val="bottom"/>
            <w:hideMark/>
          </w:tcPr>
          <w:p w14:paraId="7B288EB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Ecology Resources</w:t>
            </w:r>
          </w:p>
        </w:tc>
        <w:tc>
          <w:tcPr>
            <w:tcW w:w="545" w:type="dxa"/>
            <w:tcBorders>
              <w:top w:val="nil"/>
              <w:left w:val="nil"/>
              <w:bottom w:val="nil"/>
              <w:right w:val="nil"/>
            </w:tcBorders>
            <w:shd w:val="clear" w:color="auto" w:fill="auto"/>
            <w:vAlign w:val="bottom"/>
            <w:hideMark/>
          </w:tcPr>
          <w:p w14:paraId="5DF7654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w:t>
            </w:r>
          </w:p>
        </w:tc>
        <w:tc>
          <w:tcPr>
            <w:tcW w:w="780" w:type="dxa"/>
            <w:tcBorders>
              <w:top w:val="nil"/>
              <w:left w:val="nil"/>
              <w:bottom w:val="nil"/>
              <w:right w:val="nil"/>
            </w:tcBorders>
            <w:shd w:val="clear" w:color="auto" w:fill="auto"/>
            <w:vAlign w:val="bottom"/>
            <w:hideMark/>
          </w:tcPr>
          <w:p w14:paraId="76F4751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B3D8EB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1059-1066</w:t>
            </w:r>
          </w:p>
        </w:tc>
        <w:tc>
          <w:tcPr>
            <w:tcW w:w="2460" w:type="dxa"/>
            <w:tcBorders>
              <w:top w:val="nil"/>
              <w:left w:val="nil"/>
              <w:bottom w:val="nil"/>
              <w:right w:val="nil"/>
            </w:tcBorders>
            <w:shd w:val="clear" w:color="auto" w:fill="auto"/>
            <w:vAlign w:val="bottom"/>
            <w:hideMark/>
          </w:tcPr>
          <w:p w14:paraId="23999AF0" w14:textId="77777777" w:rsidR="00921C29" w:rsidRPr="00E37E04" w:rsidRDefault="003D6D15" w:rsidP="003128D6">
            <w:pPr>
              <w:spacing w:before="12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"http://dx.doi.org/10.5061/dryad.3cp3t"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10.5061/dryad.3cp3t</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56D9BE7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6CC3E26" w14:textId="77777777" w:rsidTr="00112CD6">
        <w:trPr>
          <w:trHeight w:val="1620"/>
        </w:trPr>
        <w:tc>
          <w:tcPr>
            <w:tcW w:w="2458" w:type="dxa"/>
            <w:tcBorders>
              <w:top w:val="nil"/>
              <w:left w:val="nil"/>
              <w:bottom w:val="nil"/>
              <w:right w:val="nil"/>
            </w:tcBorders>
            <w:shd w:val="clear" w:color="auto" w:fill="auto"/>
            <w:vAlign w:val="bottom"/>
            <w:hideMark/>
          </w:tcPr>
          <w:p w14:paraId="2A3C9D0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Khoury, Colin K.; Castaneda-Alvarez, Nora P.; Achicanoy, Harold A.; Sosa, Chrystian C.; Bernau, Vivian; Kassa, Mulualem T.; Norton, Sally L.; van der Maesen, L. Jos G.; Upadhyaya, Hari D.; Ramirez-Villegas, Julian; Jarvis, Andy; Struik, Paul C.</w:t>
            </w:r>
          </w:p>
        </w:tc>
        <w:tc>
          <w:tcPr>
            <w:tcW w:w="2458" w:type="dxa"/>
            <w:tcBorders>
              <w:top w:val="nil"/>
              <w:left w:val="nil"/>
              <w:bottom w:val="nil"/>
              <w:right w:val="nil"/>
            </w:tcBorders>
            <w:shd w:val="clear" w:color="auto" w:fill="auto"/>
            <w:vAlign w:val="bottom"/>
            <w:hideMark/>
          </w:tcPr>
          <w:p w14:paraId="7261665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Crop wild relatives of pigeonpea [Cajanus cajan (L.) Millsp.]: Distributions, ex situ conservation status, and potential genetic resources for abiotic stress tolerance</w:t>
            </w:r>
          </w:p>
        </w:tc>
        <w:tc>
          <w:tcPr>
            <w:tcW w:w="2459" w:type="dxa"/>
            <w:tcBorders>
              <w:top w:val="nil"/>
              <w:left w:val="nil"/>
              <w:bottom w:val="nil"/>
              <w:right w:val="nil"/>
            </w:tcBorders>
            <w:shd w:val="clear" w:color="auto" w:fill="auto"/>
            <w:vAlign w:val="bottom"/>
            <w:hideMark/>
          </w:tcPr>
          <w:p w14:paraId="1DA106E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4592B55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184</w:t>
            </w:r>
          </w:p>
        </w:tc>
        <w:tc>
          <w:tcPr>
            <w:tcW w:w="780" w:type="dxa"/>
            <w:tcBorders>
              <w:top w:val="nil"/>
              <w:left w:val="nil"/>
              <w:bottom w:val="nil"/>
              <w:right w:val="nil"/>
            </w:tcBorders>
            <w:shd w:val="clear" w:color="auto" w:fill="auto"/>
            <w:vAlign w:val="bottom"/>
            <w:hideMark/>
          </w:tcPr>
          <w:p w14:paraId="2843BA4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494CF57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259-270</w:t>
            </w:r>
          </w:p>
        </w:tc>
        <w:tc>
          <w:tcPr>
            <w:tcW w:w="2460" w:type="dxa"/>
            <w:tcBorders>
              <w:top w:val="nil"/>
              <w:left w:val="nil"/>
              <w:bottom w:val="nil"/>
              <w:right w:val="nil"/>
            </w:tcBorders>
            <w:shd w:val="clear" w:color="auto" w:fill="auto"/>
            <w:vAlign w:val="bottom"/>
            <w:hideMark/>
          </w:tcPr>
          <w:p w14:paraId="2871329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10.1016/j.biocon.2015.01.032</w:t>
            </w:r>
          </w:p>
        </w:tc>
        <w:tc>
          <w:tcPr>
            <w:tcW w:w="660" w:type="dxa"/>
            <w:tcBorders>
              <w:top w:val="nil"/>
              <w:left w:val="nil"/>
              <w:bottom w:val="nil"/>
              <w:right w:val="nil"/>
            </w:tcBorders>
            <w:shd w:val="clear" w:color="auto" w:fill="auto"/>
            <w:vAlign w:val="bottom"/>
            <w:hideMark/>
          </w:tcPr>
          <w:p w14:paraId="19ADACD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B13FDCF" w14:textId="77777777" w:rsidTr="00112CD6">
        <w:trPr>
          <w:trHeight w:val="820"/>
        </w:trPr>
        <w:tc>
          <w:tcPr>
            <w:tcW w:w="2458" w:type="dxa"/>
            <w:tcBorders>
              <w:top w:val="nil"/>
              <w:left w:val="nil"/>
              <w:bottom w:val="nil"/>
              <w:right w:val="nil"/>
            </w:tcBorders>
            <w:shd w:val="clear" w:color="auto" w:fill="auto"/>
            <w:vAlign w:val="bottom"/>
            <w:hideMark/>
          </w:tcPr>
          <w:p w14:paraId="5478F85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Chust, Guillem; Castellani, Claudia; Licandro, Priscilla; Ibaibarriaga, Leire; Sagarminaga, Yolanda; Irigoien, Xabier</w:t>
            </w:r>
          </w:p>
        </w:tc>
        <w:tc>
          <w:tcPr>
            <w:tcW w:w="2458" w:type="dxa"/>
            <w:tcBorders>
              <w:top w:val="nil"/>
              <w:left w:val="nil"/>
              <w:bottom w:val="nil"/>
              <w:right w:val="nil"/>
            </w:tcBorders>
            <w:shd w:val="clear" w:color="auto" w:fill="auto"/>
            <w:vAlign w:val="bottom"/>
            <w:hideMark/>
          </w:tcPr>
          <w:p w14:paraId="3FDB24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Are</w:t>
            </w:r>
            <w:proofErr w:type="gramEnd"/>
            <w:r w:rsidRPr="00E37E04">
              <w:rPr>
                <w:rFonts w:ascii="Times New Roman" w:eastAsia="Times New Roman" w:hAnsi="Times New Roman" w:cs="Times New Roman"/>
                <w:color w:val="000000"/>
                <w:sz w:val="16"/>
                <w:szCs w:val="16"/>
              </w:rPr>
              <w:t xml:space="preserve"> Calanus spp. shifting poleward in the North Atlantic? A habitat modelling approach</w:t>
            </w:r>
          </w:p>
        </w:tc>
        <w:tc>
          <w:tcPr>
            <w:tcW w:w="2459" w:type="dxa"/>
            <w:tcBorders>
              <w:top w:val="nil"/>
              <w:left w:val="nil"/>
              <w:bottom w:val="nil"/>
              <w:right w:val="nil"/>
            </w:tcBorders>
            <w:shd w:val="clear" w:color="auto" w:fill="auto"/>
            <w:vAlign w:val="bottom"/>
            <w:hideMark/>
          </w:tcPr>
          <w:p w14:paraId="550D69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ICES JOURNAL OF MARINE SCIENCE</w:t>
            </w:r>
          </w:p>
        </w:tc>
        <w:tc>
          <w:tcPr>
            <w:tcW w:w="545" w:type="dxa"/>
            <w:tcBorders>
              <w:top w:val="nil"/>
              <w:left w:val="nil"/>
              <w:bottom w:val="nil"/>
              <w:right w:val="nil"/>
            </w:tcBorders>
            <w:shd w:val="clear" w:color="auto" w:fill="auto"/>
            <w:vAlign w:val="bottom"/>
            <w:hideMark/>
          </w:tcPr>
          <w:p w14:paraId="7E9097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71</w:t>
            </w:r>
          </w:p>
        </w:tc>
        <w:tc>
          <w:tcPr>
            <w:tcW w:w="780" w:type="dxa"/>
            <w:tcBorders>
              <w:top w:val="nil"/>
              <w:left w:val="nil"/>
              <w:bottom w:val="nil"/>
              <w:right w:val="nil"/>
            </w:tcBorders>
            <w:shd w:val="clear" w:color="auto" w:fill="auto"/>
            <w:vAlign w:val="bottom"/>
            <w:hideMark/>
          </w:tcPr>
          <w:p w14:paraId="0C08BEB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68820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241-253</w:t>
            </w:r>
          </w:p>
        </w:tc>
        <w:tc>
          <w:tcPr>
            <w:tcW w:w="2460" w:type="dxa"/>
            <w:tcBorders>
              <w:top w:val="nil"/>
              <w:left w:val="nil"/>
              <w:bottom w:val="nil"/>
              <w:right w:val="nil"/>
            </w:tcBorders>
            <w:shd w:val="clear" w:color="auto" w:fill="auto"/>
            <w:vAlign w:val="bottom"/>
            <w:hideMark/>
          </w:tcPr>
          <w:p w14:paraId="6F51FD0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10.1093/icesjms/fst147</w:t>
            </w:r>
          </w:p>
        </w:tc>
        <w:tc>
          <w:tcPr>
            <w:tcW w:w="660" w:type="dxa"/>
            <w:tcBorders>
              <w:top w:val="nil"/>
              <w:left w:val="nil"/>
              <w:bottom w:val="nil"/>
              <w:right w:val="nil"/>
            </w:tcBorders>
            <w:shd w:val="clear" w:color="auto" w:fill="auto"/>
            <w:vAlign w:val="bottom"/>
            <w:hideMark/>
          </w:tcPr>
          <w:p w14:paraId="3764A4D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FF4B105" w14:textId="77777777" w:rsidTr="00112CD6">
        <w:trPr>
          <w:trHeight w:val="620"/>
        </w:trPr>
        <w:tc>
          <w:tcPr>
            <w:tcW w:w="2458" w:type="dxa"/>
            <w:tcBorders>
              <w:top w:val="nil"/>
              <w:left w:val="nil"/>
              <w:bottom w:val="nil"/>
              <w:right w:val="nil"/>
            </w:tcBorders>
            <w:shd w:val="clear" w:color="auto" w:fill="auto"/>
            <w:vAlign w:val="bottom"/>
            <w:hideMark/>
          </w:tcPr>
          <w:p w14:paraId="38FCA8C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Davis, Edward Byrd; McGuire, Jenny L.; Orcutt, John D.</w:t>
            </w:r>
          </w:p>
        </w:tc>
        <w:tc>
          <w:tcPr>
            <w:tcW w:w="2458" w:type="dxa"/>
            <w:tcBorders>
              <w:top w:val="nil"/>
              <w:left w:val="nil"/>
              <w:bottom w:val="nil"/>
              <w:right w:val="nil"/>
            </w:tcBorders>
            <w:shd w:val="clear" w:color="auto" w:fill="auto"/>
            <w:vAlign w:val="bottom"/>
            <w:hideMark/>
          </w:tcPr>
          <w:p w14:paraId="4FE44F3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models of mammalian glacial refugia show consistent bias</w:t>
            </w:r>
          </w:p>
        </w:tc>
        <w:tc>
          <w:tcPr>
            <w:tcW w:w="2459" w:type="dxa"/>
            <w:tcBorders>
              <w:top w:val="nil"/>
              <w:left w:val="nil"/>
              <w:bottom w:val="nil"/>
              <w:right w:val="nil"/>
            </w:tcBorders>
            <w:shd w:val="clear" w:color="auto" w:fill="auto"/>
            <w:vAlign w:val="bottom"/>
            <w:hideMark/>
          </w:tcPr>
          <w:p w14:paraId="04C082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8544F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0570D3F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5481824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1133-1138</w:t>
            </w:r>
          </w:p>
        </w:tc>
        <w:tc>
          <w:tcPr>
            <w:tcW w:w="2460" w:type="dxa"/>
            <w:tcBorders>
              <w:top w:val="nil"/>
              <w:left w:val="nil"/>
              <w:bottom w:val="nil"/>
              <w:right w:val="nil"/>
            </w:tcBorders>
            <w:shd w:val="clear" w:color="auto" w:fill="auto"/>
            <w:vAlign w:val="bottom"/>
            <w:hideMark/>
          </w:tcPr>
          <w:p w14:paraId="076FB0D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10.1111/ecog.01294</w:t>
            </w:r>
          </w:p>
        </w:tc>
        <w:tc>
          <w:tcPr>
            <w:tcW w:w="660" w:type="dxa"/>
            <w:tcBorders>
              <w:top w:val="nil"/>
              <w:left w:val="nil"/>
              <w:bottom w:val="nil"/>
              <w:right w:val="nil"/>
            </w:tcBorders>
            <w:shd w:val="clear" w:color="auto" w:fill="auto"/>
            <w:vAlign w:val="bottom"/>
            <w:hideMark/>
          </w:tcPr>
          <w:p w14:paraId="62DEFF4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2E4C2D4" w14:textId="77777777" w:rsidTr="00112CD6">
        <w:trPr>
          <w:trHeight w:val="1020"/>
        </w:trPr>
        <w:tc>
          <w:tcPr>
            <w:tcW w:w="2458" w:type="dxa"/>
            <w:tcBorders>
              <w:top w:val="nil"/>
              <w:left w:val="nil"/>
              <w:bottom w:val="nil"/>
              <w:right w:val="nil"/>
            </w:tcBorders>
            <w:shd w:val="clear" w:color="auto" w:fill="auto"/>
            <w:vAlign w:val="bottom"/>
            <w:hideMark/>
          </w:tcPr>
          <w:p w14:paraId="0937DF5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Yang, Xuejun; Huang, Zhenying; Venable, David L.; Wang, Lei; Zhang, Keliang; Baskin, Jerry M.; Baskin, Carol C.; Cornelissen, Johannes H. C.</w:t>
            </w:r>
          </w:p>
        </w:tc>
        <w:tc>
          <w:tcPr>
            <w:tcW w:w="2458" w:type="dxa"/>
            <w:tcBorders>
              <w:top w:val="nil"/>
              <w:left w:val="nil"/>
              <w:bottom w:val="nil"/>
              <w:right w:val="nil"/>
            </w:tcBorders>
            <w:shd w:val="clear" w:color="auto" w:fill="auto"/>
            <w:vAlign w:val="bottom"/>
            <w:hideMark/>
          </w:tcPr>
          <w:p w14:paraId="3F7ED9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Linking performance trait stability with species distribution: the case of Artemisia and its close relatives in northern China</w:t>
            </w:r>
          </w:p>
        </w:tc>
        <w:tc>
          <w:tcPr>
            <w:tcW w:w="2459" w:type="dxa"/>
            <w:tcBorders>
              <w:top w:val="nil"/>
              <w:left w:val="nil"/>
              <w:bottom w:val="nil"/>
              <w:right w:val="nil"/>
            </w:tcBorders>
            <w:shd w:val="clear" w:color="auto" w:fill="auto"/>
            <w:vAlign w:val="bottom"/>
            <w:hideMark/>
          </w:tcPr>
          <w:p w14:paraId="0066258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69B9490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27</w:t>
            </w:r>
          </w:p>
        </w:tc>
        <w:tc>
          <w:tcPr>
            <w:tcW w:w="780" w:type="dxa"/>
            <w:tcBorders>
              <w:top w:val="nil"/>
              <w:left w:val="nil"/>
              <w:bottom w:val="nil"/>
              <w:right w:val="nil"/>
            </w:tcBorders>
            <w:shd w:val="clear" w:color="auto" w:fill="auto"/>
            <w:vAlign w:val="bottom"/>
            <w:hideMark/>
          </w:tcPr>
          <w:p w14:paraId="0432C3B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A8A50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123-132</w:t>
            </w:r>
          </w:p>
        </w:tc>
        <w:tc>
          <w:tcPr>
            <w:tcW w:w="2460" w:type="dxa"/>
            <w:tcBorders>
              <w:top w:val="nil"/>
              <w:left w:val="nil"/>
              <w:bottom w:val="nil"/>
              <w:right w:val="nil"/>
            </w:tcBorders>
            <w:shd w:val="clear" w:color="auto" w:fill="auto"/>
            <w:vAlign w:val="bottom"/>
            <w:hideMark/>
          </w:tcPr>
          <w:p w14:paraId="172F66B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10.1111/jvs.12334</w:t>
            </w:r>
          </w:p>
        </w:tc>
        <w:tc>
          <w:tcPr>
            <w:tcW w:w="660" w:type="dxa"/>
            <w:tcBorders>
              <w:top w:val="nil"/>
              <w:left w:val="nil"/>
              <w:bottom w:val="nil"/>
              <w:right w:val="nil"/>
            </w:tcBorders>
            <w:shd w:val="clear" w:color="auto" w:fill="auto"/>
            <w:vAlign w:val="bottom"/>
            <w:hideMark/>
          </w:tcPr>
          <w:p w14:paraId="108329B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3FEAF3F" w14:textId="77777777" w:rsidTr="00112CD6">
        <w:trPr>
          <w:trHeight w:val="1220"/>
        </w:trPr>
        <w:tc>
          <w:tcPr>
            <w:tcW w:w="2458" w:type="dxa"/>
            <w:tcBorders>
              <w:top w:val="nil"/>
              <w:left w:val="nil"/>
              <w:bottom w:val="nil"/>
              <w:right w:val="nil"/>
            </w:tcBorders>
            <w:shd w:val="clear" w:color="auto" w:fill="auto"/>
            <w:vAlign w:val="bottom"/>
            <w:hideMark/>
          </w:tcPr>
          <w:p w14:paraId="6D12F4F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Ananjeva, Natalia B.; Golynsky, Evgeny E.; Lin, Si-Min; Orlov, Nikolai L.; Tseng, Hui-Yun</w:t>
            </w:r>
          </w:p>
        </w:tc>
        <w:tc>
          <w:tcPr>
            <w:tcW w:w="2458" w:type="dxa"/>
            <w:tcBorders>
              <w:top w:val="nil"/>
              <w:left w:val="nil"/>
              <w:bottom w:val="nil"/>
              <w:right w:val="nil"/>
            </w:tcBorders>
            <w:shd w:val="clear" w:color="auto" w:fill="auto"/>
            <w:vAlign w:val="bottom"/>
            <w:hideMark/>
          </w:tcPr>
          <w:p w14:paraId="0B4C792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MODELING HABITAT SUITABILITY TO PREDICT THE POTENTIAL DISTRIBUTION OF THE KELUNG CAT SNAKE Boiga kraepelini STEINEGER, 1902</w:t>
            </w:r>
          </w:p>
        </w:tc>
        <w:tc>
          <w:tcPr>
            <w:tcW w:w="2459" w:type="dxa"/>
            <w:tcBorders>
              <w:top w:val="nil"/>
              <w:left w:val="nil"/>
              <w:bottom w:val="nil"/>
              <w:right w:val="nil"/>
            </w:tcBorders>
            <w:shd w:val="clear" w:color="auto" w:fill="auto"/>
            <w:vAlign w:val="bottom"/>
            <w:hideMark/>
          </w:tcPr>
          <w:p w14:paraId="0FD19E4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RUSSIAN JOURNAL OF HERPETOLOGY</w:t>
            </w:r>
          </w:p>
        </w:tc>
        <w:tc>
          <w:tcPr>
            <w:tcW w:w="545" w:type="dxa"/>
            <w:tcBorders>
              <w:top w:val="nil"/>
              <w:left w:val="nil"/>
              <w:bottom w:val="nil"/>
              <w:right w:val="nil"/>
            </w:tcBorders>
            <w:shd w:val="clear" w:color="auto" w:fill="auto"/>
            <w:vAlign w:val="bottom"/>
            <w:hideMark/>
          </w:tcPr>
          <w:p w14:paraId="77B19E9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22</w:t>
            </w:r>
          </w:p>
        </w:tc>
        <w:tc>
          <w:tcPr>
            <w:tcW w:w="780" w:type="dxa"/>
            <w:tcBorders>
              <w:top w:val="nil"/>
              <w:left w:val="nil"/>
              <w:bottom w:val="nil"/>
              <w:right w:val="nil"/>
            </w:tcBorders>
            <w:shd w:val="clear" w:color="auto" w:fill="auto"/>
            <w:vAlign w:val="bottom"/>
            <w:hideMark/>
          </w:tcPr>
          <w:p w14:paraId="741F26A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A19EBD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197-205</w:t>
            </w:r>
          </w:p>
        </w:tc>
        <w:tc>
          <w:tcPr>
            <w:tcW w:w="2460" w:type="dxa"/>
            <w:tcBorders>
              <w:top w:val="nil"/>
              <w:left w:val="nil"/>
              <w:bottom w:val="nil"/>
              <w:right w:val="nil"/>
            </w:tcBorders>
            <w:shd w:val="clear" w:color="auto" w:fill="auto"/>
            <w:vAlign w:val="bottom"/>
            <w:hideMark/>
          </w:tcPr>
          <w:p w14:paraId="7F7992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607CAD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C15187A" w14:textId="77777777" w:rsidTr="00112CD6">
        <w:trPr>
          <w:trHeight w:val="820"/>
        </w:trPr>
        <w:tc>
          <w:tcPr>
            <w:tcW w:w="2458" w:type="dxa"/>
            <w:tcBorders>
              <w:top w:val="nil"/>
              <w:left w:val="nil"/>
              <w:bottom w:val="nil"/>
              <w:right w:val="nil"/>
            </w:tcBorders>
            <w:shd w:val="clear" w:color="auto" w:fill="auto"/>
            <w:vAlign w:val="bottom"/>
            <w:hideMark/>
          </w:tcPr>
          <w:p w14:paraId="7C95BC7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Chlond, Dominik; Bugaj-Nawrocka, Agnieszka</w:t>
            </w:r>
          </w:p>
        </w:tc>
        <w:tc>
          <w:tcPr>
            <w:tcW w:w="2458" w:type="dxa"/>
            <w:tcBorders>
              <w:top w:val="nil"/>
              <w:left w:val="nil"/>
              <w:bottom w:val="nil"/>
              <w:right w:val="nil"/>
            </w:tcBorders>
            <w:shd w:val="clear" w:color="auto" w:fill="auto"/>
            <w:vAlign w:val="bottom"/>
            <w:hideMark/>
          </w:tcPr>
          <w:p w14:paraId="176BB3A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 of potential distribution of Platymeris rhadamanthus Gerstaecker, 1873 with redescription of species.</w:t>
            </w:r>
          </w:p>
        </w:tc>
        <w:tc>
          <w:tcPr>
            <w:tcW w:w="2459" w:type="dxa"/>
            <w:tcBorders>
              <w:top w:val="nil"/>
              <w:left w:val="nil"/>
              <w:bottom w:val="nil"/>
              <w:right w:val="nil"/>
            </w:tcBorders>
            <w:shd w:val="clear" w:color="auto" w:fill="auto"/>
            <w:vAlign w:val="bottom"/>
            <w:hideMark/>
          </w:tcPr>
          <w:p w14:paraId="19D84E9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1A4C85F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53</w:t>
            </w:r>
          </w:p>
        </w:tc>
        <w:tc>
          <w:tcPr>
            <w:tcW w:w="780" w:type="dxa"/>
            <w:tcBorders>
              <w:top w:val="nil"/>
              <w:left w:val="nil"/>
              <w:bottom w:val="nil"/>
              <w:right w:val="nil"/>
            </w:tcBorders>
            <w:shd w:val="clear" w:color="auto" w:fill="auto"/>
            <w:vAlign w:val="bottom"/>
            <w:hideMark/>
          </w:tcPr>
          <w:p w14:paraId="04BB758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697682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1-14</w:t>
            </w:r>
          </w:p>
        </w:tc>
        <w:tc>
          <w:tcPr>
            <w:tcW w:w="2460" w:type="dxa"/>
            <w:tcBorders>
              <w:top w:val="nil"/>
              <w:left w:val="nil"/>
              <w:bottom w:val="nil"/>
              <w:right w:val="nil"/>
            </w:tcBorders>
            <w:shd w:val="clear" w:color="auto" w:fill="auto"/>
            <w:vAlign w:val="bottom"/>
            <w:hideMark/>
          </w:tcPr>
          <w:p w14:paraId="198339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45F9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2F94EDD" w14:textId="77777777" w:rsidTr="00112CD6">
        <w:trPr>
          <w:trHeight w:val="820"/>
        </w:trPr>
        <w:tc>
          <w:tcPr>
            <w:tcW w:w="2458" w:type="dxa"/>
            <w:tcBorders>
              <w:top w:val="nil"/>
              <w:left w:val="nil"/>
              <w:bottom w:val="nil"/>
              <w:right w:val="nil"/>
            </w:tcBorders>
            <w:shd w:val="clear" w:color="auto" w:fill="auto"/>
            <w:vAlign w:val="bottom"/>
            <w:hideMark/>
          </w:tcPr>
          <w:p w14:paraId="2058BF4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Miller, Matthew J.; Lipshutz, Sara E.; Smith, Neal G.; Bermingham, Eldredge</w:t>
            </w:r>
          </w:p>
        </w:tc>
        <w:tc>
          <w:tcPr>
            <w:tcW w:w="2458" w:type="dxa"/>
            <w:tcBorders>
              <w:top w:val="nil"/>
              <w:left w:val="nil"/>
              <w:bottom w:val="nil"/>
              <w:right w:val="nil"/>
            </w:tcBorders>
            <w:shd w:val="clear" w:color="auto" w:fill="auto"/>
            <w:vAlign w:val="bottom"/>
            <w:hideMark/>
          </w:tcPr>
          <w:p w14:paraId="07AE37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Genetic and phenotypic characterization of a hybrid zone between polyandrous Northern and Wattled Jacanas in Western Panama</w:t>
            </w:r>
          </w:p>
        </w:tc>
        <w:tc>
          <w:tcPr>
            <w:tcW w:w="2459" w:type="dxa"/>
            <w:tcBorders>
              <w:top w:val="nil"/>
              <w:left w:val="nil"/>
              <w:bottom w:val="nil"/>
              <w:right w:val="nil"/>
            </w:tcBorders>
            <w:shd w:val="clear" w:color="auto" w:fill="auto"/>
            <w:vAlign w:val="bottom"/>
            <w:hideMark/>
          </w:tcPr>
          <w:p w14:paraId="41809D51" w14:textId="36EC3118"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7E200D9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2EB6E3B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94A358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EF52EC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10.1186/s12862-014-0227-7</w:t>
            </w:r>
          </w:p>
        </w:tc>
        <w:tc>
          <w:tcPr>
            <w:tcW w:w="660" w:type="dxa"/>
            <w:tcBorders>
              <w:top w:val="nil"/>
              <w:left w:val="nil"/>
              <w:bottom w:val="nil"/>
              <w:right w:val="nil"/>
            </w:tcBorders>
            <w:shd w:val="clear" w:color="auto" w:fill="auto"/>
            <w:vAlign w:val="bottom"/>
            <w:hideMark/>
          </w:tcPr>
          <w:p w14:paraId="4F113A6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A6B04FB" w14:textId="77777777" w:rsidTr="00112CD6">
        <w:trPr>
          <w:trHeight w:val="1020"/>
        </w:trPr>
        <w:tc>
          <w:tcPr>
            <w:tcW w:w="2458" w:type="dxa"/>
            <w:tcBorders>
              <w:top w:val="nil"/>
              <w:left w:val="nil"/>
              <w:bottom w:val="nil"/>
              <w:right w:val="nil"/>
            </w:tcBorders>
            <w:shd w:val="clear" w:color="auto" w:fill="auto"/>
            <w:vAlign w:val="bottom"/>
            <w:hideMark/>
          </w:tcPr>
          <w:p w14:paraId="115353E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Fernandez-Mazuecos, Mario; Jimenez-Mejias, Pedro; Rotllan-Puig, Xavier; Vargas, Pablo</w:t>
            </w:r>
          </w:p>
        </w:tc>
        <w:tc>
          <w:tcPr>
            <w:tcW w:w="2458" w:type="dxa"/>
            <w:tcBorders>
              <w:top w:val="nil"/>
              <w:left w:val="nil"/>
              <w:bottom w:val="nil"/>
              <w:right w:val="nil"/>
            </w:tcBorders>
            <w:shd w:val="clear" w:color="auto" w:fill="auto"/>
            <w:vAlign w:val="bottom"/>
            <w:hideMark/>
          </w:tcPr>
          <w:p w14:paraId="44C6495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Narrow endemics to Mediterranean islands: Moderate genetic diversity but narrow climatic niche of the ancient, critically endangered Naufraga (Apiaceae)</w:t>
            </w:r>
          </w:p>
        </w:tc>
        <w:tc>
          <w:tcPr>
            <w:tcW w:w="2459" w:type="dxa"/>
            <w:tcBorders>
              <w:top w:val="nil"/>
              <w:left w:val="nil"/>
              <w:bottom w:val="nil"/>
              <w:right w:val="nil"/>
            </w:tcBorders>
            <w:shd w:val="clear" w:color="auto" w:fill="auto"/>
            <w:vAlign w:val="bottom"/>
            <w:hideMark/>
          </w:tcPr>
          <w:p w14:paraId="05F85D9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PERSPECTIVES IN PLANT ECOLOGY EVOLUTION AND SYSTEMATICS</w:t>
            </w:r>
          </w:p>
        </w:tc>
        <w:tc>
          <w:tcPr>
            <w:tcW w:w="545" w:type="dxa"/>
            <w:tcBorders>
              <w:top w:val="nil"/>
              <w:left w:val="nil"/>
              <w:bottom w:val="nil"/>
              <w:right w:val="nil"/>
            </w:tcBorders>
            <w:shd w:val="clear" w:color="auto" w:fill="auto"/>
            <w:vAlign w:val="bottom"/>
            <w:hideMark/>
          </w:tcPr>
          <w:p w14:paraId="242AE1D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C26BE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155CE86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190-202</w:t>
            </w:r>
          </w:p>
        </w:tc>
        <w:tc>
          <w:tcPr>
            <w:tcW w:w="2460" w:type="dxa"/>
            <w:tcBorders>
              <w:top w:val="nil"/>
              <w:left w:val="nil"/>
              <w:bottom w:val="nil"/>
              <w:right w:val="nil"/>
            </w:tcBorders>
            <w:shd w:val="clear" w:color="auto" w:fill="auto"/>
            <w:vAlign w:val="bottom"/>
            <w:hideMark/>
          </w:tcPr>
          <w:p w14:paraId="284D754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10.1016/j.ppees.2014.05.003</w:t>
            </w:r>
          </w:p>
        </w:tc>
        <w:tc>
          <w:tcPr>
            <w:tcW w:w="660" w:type="dxa"/>
            <w:tcBorders>
              <w:top w:val="nil"/>
              <w:left w:val="nil"/>
              <w:bottom w:val="nil"/>
              <w:right w:val="nil"/>
            </w:tcBorders>
            <w:shd w:val="clear" w:color="auto" w:fill="auto"/>
            <w:vAlign w:val="bottom"/>
            <w:hideMark/>
          </w:tcPr>
          <w:p w14:paraId="3E98791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354017A8" w14:textId="77777777" w:rsidTr="00112CD6">
        <w:trPr>
          <w:trHeight w:val="1020"/>
        </w:trPr>
        <w:tc>
          <w:tcPr>
            <w:tcW w:w="2458" w:type="dxa"/>
            <w:tcBorders>
              <w:top w:val="nil"/>
              <w:left w:val="nil"/>
              <w:bottom w:val="nil"/>
              <w:right w:val="nil"/>
            </w:tcBorders>
            <w:shd w:val="clear" w:color="auto" w:fill="auto"/>
            <w:vAlign w:val="bottom"/>
            <w:hideMark/>
          </w:tcPr>
          <w:p w14:paraId="76AAFAE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Tainio, Anna; Heikkinen, Risto K.; Heliola, Janne; Hunt, Alistair; Watkiss, Paul; Fronzek, Stefan; Leikola, Niko; Lotjonen, Sanna; Mashkina, Olga; Carter, Timothy R.</w:t>
            </w:r>
          </w:p>
        </w:tc>
        <w:tc>
          <w:tcPr>
            <w:tcW w:w="2458" w:type="dxa"/>
            <w:tcBorders>
              <w:top w:val="nil"/>
              <w:left w:val="nil"/>
              <w:bottom w:val="nil"/>
              <w:right w:val="nil"/>
            </w:tcBorders>
            <w:shd w:val="clear" w:color="auto" w:fill="auto"/>
            <w:vAlign w:val="bottom"/>
            <w:hideMark/>
          </w:tcPr>
          <w:p w14:paraId="18687B8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Conservation of grassland butterflies in Finland under a changing climate</w:t>
            </w:r>
          </w:p>
        </w:tc>
        <w:tc>
          <w:tcPr>
            <w:tcW w:w="2459" w:type="dxa"/>
            <w:tcBorders>
              <w:top w:val="nil"/>
              <w:left w:val="nil"/>
              <w:bottom w:val="nil"/>
              <w:right w:val="nil"/>
            </w:tcBorders>
            <w:shd w:val="clear" w:color="auto" w:fill="auto"/>
            <w:vAlign w:val="bottom"/>
            <w:hideMark/>
          </w:tcPr>
          <w:p w14:paraId="7B57135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REGIONAL ENVIRONMENTAL CHANGE</w:t>
            </w:r>
          </w:p>
        </w:tc>
        <w:tc>
          <w:tcPr>
            <w:tcW w:w="545" w:type="dxa"/>
            <w:tcBorders>
              <w:top w:val="nil"/>
              <w:left w:val="nil"/>
              <w:bottom w:val="nil"/>
              <w:right w:val="nil"/>
            </w:tcBorders>
            <w:shd w:val="clear" w:color="auto" w:fill="auto"/>
            <w:vAlign w:val="bottom"/>
            <w:hideMark/>
          </w:tcPr>
          <w:p w14:paraId="568E377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28F2AD1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0E6410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71-84</w:t>
            </w:r>
          </w:p>
        </w:tc>
        <w:tc>
          <w:tcPr>
            <w:tcW w:w="2460" w:type="dxa"/>
            <w:tcBorders>
              <w:top w:val="nil"/>
              <w:left w:val="nil"/>
              <w:bottom w:val="nil"/>
              <w:right w:val="nil"/>
            </w:tcBorders>
            <w:shd w:val="clear" w:color="auto" w:fill="auto"/>
            <w:vAlign w:val="bottom"/>
            <w:hideMark/>
          </w:tcPr>
          <w:p w14:paraId="1C59EAA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10.1007/s10113-014-0684-y</w:t>
            </w:r>
          </w:p>
        </w:tc>
        <w:tc>
          <w:tcPr>
            <w:tcW w:w="660" w:type="dxa"/>
            <w:tcBorders>
              <w:top w:val="nil"/>
              <w:left w:val="nil"/>
              <w:bottom w:val="nil"/>
              <w:right w:val="nil"/>
            </w:tcBorders>
            <w:shd w:val="clear" w:color="auto" w:fill="auto"/>
            <w:vAlign w:val="bottom"/>
            <w:hideMark/>
          </w:tcPr>
          <w:p w14:paraId="408B261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33525B9C" w14:textId="77777777" w:rsidTr="00112CD6">
        <w:trPr>
          <w:trHeight w:val="420"/>
        </w:trPr>
        <w:tc>
          <w:tcPr>
            <w:tcW w:w="2458" w:type="dxa"/>
            <w:tcBorders>
              <w:top w:val="nil"/>
              <w:left w:val="nil"/>
              <w:bottom w:val="nil"/>
              <w:right w:val="nil"/>
            </w:tcBorders>
            <w:shd w:val="clear" w:color="auto" w:fill="auto"/>
            <w:vAlign w:val="bottom"/>
            <w:hideMark/>
          </w:tcPr>
          <w:p w14:paraId="76D8501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Oke, Oluwatobi A.; Thompson, Ken A.</w:t>
            </w:r>
          </w:p>
        </w:tc>
        <w:tc>
          <w:tcPr>
            <w:tcW w:w="2458" w:type="dxa"/>
            <w:tcBorders>
              <w:top w:val="nil"/>
              <w:left w:val="nil"/>
              <w:bottom w:val="nil"/>
              <w:right w:val="nil"/>
            </w:tcBorders>
            <w:shd w:val="clear" w:color="auto" w:fill="auto"/>
            <w:vAlign w:val="bottom"/>
            <w:hideMark/>
          </w:tcPr>
          <w:p w14:paraId="6386385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 models for mountain plant species: The value of elevation</w:t>
            </w:r>
          </w:p>
        </w:tc>
        <w:tc>
          <w:tcPr>
            <w:tcW w:w="2459" w:type="dxa"/>
            <w:tcBorders>
              <w:top w:val="nil"/>
              <w:left w:val="nil"/>
              <w:bottom w:val="nil"/>
              <w:right w:val="nil"/>
            </w:tcBorders>
            <w:shd w:val="clear" w:color="auto" w:fill="auto"/>
            <w:vAlign w:val="bottom"/>
            <w:hideMark/>
          </w:tcPr>
          <w:p w14:paraId="2F2BFFF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4606FCC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301</w:t>
            </w:r>
          </w:p>
        </w:tc>
        <w:tc>
          <w:tcPr>
            <w:tcW w:w="780" w:type="dxa"/>
            <w:tcBorders>
              <w:top w:val="nil"/>
              <w:left w:val="nil"/>
              <w:bottom w:val="nil"/>
              <w:right w:val="nil"/>
            </w:tcBorders>
            <w:shd w:val="clear" w:color="auto" w:fill="auto"/>
            <w:vAlign w:val="bottom"/>
            <w:hideMark/>
          </w:tcPr>
          <w:p w14:paraId="151BF63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CC0B3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72-77</w:t>
            </w:r>
          </w:p>
        </w:tc>
        <w:tc>
          <w:tcPr>
            <w:tcW w:w="2460" w:type="dxa"/>
            <w:tcBorders>
              <w:top w:val="nil"/>
              <w:left w:val="nil"/>
              <w:bottom w:val="nil"/>
              <w:right w:val="nil"/>
            </w:tcBorders>
            <w:shd w:val="clear" w:color="auto" w:fill="auto"/>
            <w:vAlign w:val="bottom"/>
            <w:hideMark/>
          </w:tcPr>
          <w:p w14:paraId="37BFB9C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10.1016/j.ecolmodel.2015.01.019</w:t>
            </w:r>
          </w:p>
        </w:tc>
        <w:tc>
          <w:tcPr>
            <w:tcW w:w="660" w:type="dxa"/>
            <w:tcBorders>
              <w:top w:val="nil"/>
              <w:left w:val="nil"/>
              <w:bottom w:val="nil"/>
              <w:right w:val="nil"/>
            </w:tcBorders>
            <w:shd w:val="clear" w:color="auto" w:fill="auto"/>
            <w:vAlign w:val="bottom"/>
            <w:hideMark/>
          </w:tcPr>
          <w:p w14:paraId="514731E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CFB4BB6" w14:textId="77777777" w:rsidTr="00112CD6">
        <w:trPr>
          <w:trHeight w:val="1020"/>
        </w:trPr>
        <w:tc>
          <w:tcPr>
            <w:tcW w:w="2458" w:type="dxa"/>
            <w:tcBorders>
              <w:top w:val="nil"/>
              <w:left w:val="nil"/>
              <w:bottom w:val="nil"/>
              <w:right w:val="nil"/>
            </w:tcBorders>
            <w:shd w:val="clear" w:color="auto" w:fill="auto"/>
            <w:vAlign w:val="bottom"/>
            <w:hideMark/>
          </w:tcPr>
          <w:p w14:paraId="799150B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Tsuyama, Ikutaro; Nakao, Katsuhiro; Higa, Motoki; Matsui, Tetsuya; Shichi, Koji; Tanaka, Nobuyuki</w:t>
            </w:r>
          </w:p>
        </w:tc>
        <w:tc>
          <w:tcPr>
            <w:tcW w:w="2458" w:type="dxa"/>
            <w:tcBorders>
              <w:top w:val="nil"/>
              <w:left w:val="nil"/>
              <w:bottom w:val="nil"/>
              <w:right w:val="nil"/>
            </w:tcBorders>
            <w:shd w:val="clear" w:color="auto" w:fill="auto"/>
            <w:vAlign w:val="bottom"/>
            <w:hideMark/>
          </w:tcPr>
          <w:p w14:paraId="56D1EBD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What controls the distribution of the Japanese endemic hemlock, Tsuga diversifolia? Footprint of climate in the glacial period on current habitat occupancy</w:t>
            </w:r>
          </w:p>
        </w:tc>
        <w:tc>
          <w:tcPr>
            <w:tcW w:w="2459" w:type="dxa"/>
            <w:tcBorders>
              <w:top w:val="nil"/>
              <w:left w:val="nil"/>
              <w:bottom w:val="nil"/>
              <w:right w:val="nil"/>
            </w:tcBorders>
            <w:shd w:val="clear" w:color="auto" w:fill="auto"/>
            <w:vAlign w:val="bottom"/>
            <w:hideMark/>
          </w:tcPr>
          <w:p w14:paraId="4E51B16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FOREST RESEARCH</w:t>
            </w:r>
          </w:p>
        </w:tc>
        <w:tc>
          <w:tcPr>
            <w:tcW w:w="545" w:type="dxa"/>
            <w:tcBorders>
              <w:top w:val="nil"/>
              <w:left w:val="nil"/>
              <w:bottom w:val="nil"/>
              <w:right w:val="nil"/>
            </w:tcBorders>
            <w:shd w:val="clear" w:color="auto" w:fill="auto"/>
            <w:vAlign w:val="bottom"/>
            <w:hideMark/>
          </w:tcPr>
          <w:p w14:paraId="2F0ED65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w:t>
            </w:r>
          </w:p>
        </w:tc>
        <w:tc>
          <w:tcPr>
            <w:tcW w:w="780" w:type="dxa"/>
            <w:tcBorders>
              <w:top w:val="nil"/>
              <w:left w:val="nil"/>
              <w:bottom w:val="nil"/>
              <w:right w:val="nil"/>
            </w:tcBorders>
            <w:shd w:val="clear" w:color="auto" w:fill="auto"/>
            <w:vAlign w:val="bottom"/>
            <w:hideMark/>
          </w:tcPr>
          <w:p w14:paraId="67429ED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1D4EEB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154-165</w:t>
            </w:r>
          </w:p>
        </w:tc>
        <w:tc>
          <w:tcPr>
            <w:tcW w:w="2460" w:type="dxa"/>
            <w:tcBorders>
              <w:top w:val="nil"/>
              <w:left w:val="nil"/>
              <w:bottom w:val="nil"/>
              <w:right w:val="nil"/>
            </w:tcBorders>
            <w:shd w:val="clear" w:color="auto" w:fill="auto"/>
            <w:vAlign w:val="bottom"/>
            <w:hideMark/>
          </w:tcPr>
          <w:p w14:paraId="60D6639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10.1007/s10310-013-0399-9</w:t>
            </w:r>
          </w:p>
        </w:tc>
        <w:tc>
          <w:tcPr>
            <w:tcW w:w="660" w:type="dxa"/>
            <w:tcBorders>
              <w:top w:val="nil"/>
              <w:left w:val="nil"/>
              <w:bottom w:val="nil"/>
              <w:right w:val="nil"/>
            </w:tcBorders>
            <w:shd w:val="clear" w:color="auto" w:fill="auto"/>
            <w:vAlign w:val="bottom"/>
            <w:hideMark/>
          </w:tcPr>
          <w:p w14:paraId="1BB8009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AA2CC6E" w14:textId="77777777" w:rsidTr="00112CD6">
        <w:trPr>
          <w:trHeight w:val="620"/>
        </w:trPr>
        <w:tc>
          <w:tcPr>
            <w:tcW w:w="2458" w:type="dxa"/>
            <w:tcBorders>
              <w:top w:val="nil"/>
              <w:left w:val="nil"/>
              <w:bottom w:val="nil"/>
              <w:right w:val="nil"/>
            </w:tcBorders>
            <w:shd w:val="clear" w:color="auto" w:fill="auto"/>
            <w:vAlign w:val="bottom"/>
            <w:hideMark/>
          </w:tcPr>
          <w:p w14:paraId="4F94816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Yen, Shih-Ching; Wang, Ying; Ou, Heng-You</w:t>
            </w:r>
          </w:p>
        </w:tc>
        <w:tc>
          <w:tcPr>
            <w:tcW w:w="2458" w:type="dxa"/>
            <w:tcBorders>
              <w:top w:val="nil"/>
              <w:left w:val="nil"/>
              <w:bottom w:val="nil"/>
              <w:right w:val="nil"/>
            </w:tcBorders>
            <w:shd w:val="clear" w:color="auto" w:fill="auto"/>
            <w:vAlign w:val="bottom"/>
            <w:hideMark/>
          </w:tcPr>
          <w:p w14:paraId="0F35F34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of the Vulnerable Formosan sambar deer Rusa unicolor swinhoii in Taiwan</w:t>
            </w:r>
          </w:p>
        </w:tc>
        <w:tc>
          <w:tcPr>
            <w:tcW w:w="2459" w:type="dxa"/>
            <w:tcBorders>
              <w:top w:val="nil"/>
              <w:left w:val="nil"/>
              <w:bottom w:val="nil"/>
              <w:right w:val="nil"/>
            </w:tcBorders>
            <w:shd w:val="clear" w:color="auto" w:fill="auto"/>
            <w:vAlign w:val="bottom"/>
            <w:hideMark/>
          </w:tcPr>
          <w:p w14:paraId="23C221D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ORYX</w:t>
            </w:r>
          </w:p>
        </w:tc>
        <w:tc>
          <w:tcPr>
            <w:tcW w:w="545" w:type="dxa"/>
            <w:tcBorders>
              <w:top w:val="nil"/>
              <w:left w:val="nil"/>
              <w:bottom w:val="nil"/>
              <w:right w:val="nil"/>
            </w:tcBorders>
            <w:shd w:val="clear" w:color="auto" w:fill="auto"/>
            <w:vAlign w:val="bottom"/>
            <w:hideMark/>
          </w:tcPr>
          <w:p w14:paraId="6998058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48</w:t>
            </w:r>
          </w:p>
        </w:tc>
        <w:tc>
          <w:tcPr>
            <w:tcW w:w="780" w:type="dxa"/>
            <w:tcBorders>
              <w:top w:val="nil"/>
              <w:left w:val="nil"/>
              <w:bottom w:val="nil"/>
              <w:right w:val="nil"/>
            </w:tcBorders>
            <w:shd w:val="clear" w:color="auto" w:fill="auto"/>
            <w:vAlign w:val="bottom"/>
            <w:hideMark/>
          </w:tcPr>
          <w:p w14:paraId="0819B5A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D5ADA2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232-240</w:t>
            </w:r>
          </w:p>
        </w:tc>
        <w:tc>
          <w:tcPr>
            <w:tcW w:w="2460" w:type="dxa"/>
            <w:tcBorders>
              <w:top w:val="nil"/>
              <w:left w:val="nil"/>
              <w:bottom w:val="nil"/>
              <w:right w:val="nil"/>
            </w:tcBorders>
            <w:shd w:val="clear" w:color="auto" w:fill="auto"/>
            <w:vAlign w:val="bottom"/>
            <w:hideMark/>
          </w:tcPr>
          <w:p w14:paraId="016FE82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10.1017/S0030605312001378</w:t>
            </w:r>
          </w:p>
        </w:tc>
        <w:tc>
          <w:tcPr>
            <w:tcW w:w="660" w:type="dxa"/>
            <w:tcBorders>
              <w:top w:val="nil"/>
              <w:left w:val="nil"/>
              <w:bottom w:val="nil"/>
              <w:right w:val="nil"/>
            </w:tcBorders>
            <w:shd w:val="clear" w:color="auto" w:fill="auto"/>
            <w:vAlign w:val="bottom"/>
            <w:hideMark/>
          </w:tcPr>
          <w:p w14:paraId="3D290B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628261A" w14:textId="77777777" w:rsidTr="00112CD6">
        <w:trPr>
          <w:trHeight w:val="820"/>
        </w:trPr>
        <w:tc>
          <w:tcPr>
            <w:tcW w:w="2458" w:type="dxa"/>
            <w:tcBorders>
              <w:top w:val="nil"/>
              <w:left w:val="nil"/>
              <w:bottom w:val="nil"/>
              <w:right w:val="nil"/>
            </w:tcBorders>
            <w:shd w:val="clear" w:color="auto" w:fill="auto"/>
            <w:vAlign w:val="bottom"/>
            <w:hideMark/>
          </w:tcPr>
          <w:p w14:paraId="0289864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Hertzog, Lionel R.; Besnard, Aurelien; Jay-Robert, Pierre</w:t>
            </w:r>
          </w:p>
        </w:tc>
        <w:tc>
          <w:tcPr>
            <w:tcW w:w="2458" w:type="dxa"/>
            <w:tcBorders>
              <w:top w:val="nil"/>
              <w:left w:val="nil"/>
              <w:bottom w:val="nil"/>
              <w:right w:val="nil"/>
            </w:tcBorders>
            <w:shd w:val="clear" w:color="auto" w:fill="auto"/>
            <w:vAlign w:val="bottom"/>
            <w:hideMark/>
          </w:tcPr>
          <w:p w14:paraId="70F053D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Field validation shows bias-corrected pseudo-absence selection is the best method for predictive species-distribution modelling</w:t>
            </w:r>
          </w:p>
        </w:tc>
        <w:tc>
          <w:tcPr>
            <w:tcW w:w="2459" w:type="dxa"/>
            <w:tcBorders>
              <w:top w:val="nil"/>
              <w:left w:val="nil"/>
              <w:bottom w:val="nil"/>
              <w:right w:val="nil"/>
            </w:tcBorders>
            <w:shd w:val="clear" w:color="auto" w:fill="auto"/>
            <w:vAlign w:val="bottom"/>
            <w:hideMark/>
          </w:tcPr>
          <w:p w14:paraId="4ECD2BF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01D3B0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w:t>
            </w:r>
          </w:p>
        </w:tc>
        <w:tc>
          <w:tcPr>
            <w:tcW w:w="780" w:type="dxa"/>
            <w:tcBorders>
              <w:top w:val="nil"/>
              <w:left w:val="nil"/>
              <w:bottom w:val="nil"/>
              <w:right w:val="nil"/>
            </w:tcBorders>
            <w:shd w:val="clear" w:color="auto" w:fill="auto"/>
            <w:vAlign w:val="bottom"/>
            <w:hideMark/>
          </w:tcPr>
          <w:p w14:paraId="6C6EB5F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6E479B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1403-1413</w:t>
            </w:r>
          </w:p>
        </w:tc>
        <w:tc>
          <w:tcPr>
            <w:tcW w:w="2460" w:type="dxa"/>
            <w:tcBorders>
              <w:top w:val="nil"/>
              <w:left w:val="nil"/>
              <w:bottom w:val="nil"/>
              <w:right w:val="nil"/>
            </w:tcBorders>
            <w:shd w:val="clear" w:color="auto" w:fill="auto"/>
            <w:vAlign w:val="bottom"/>
            <w:hideMark/>
          </w:tcPr>
          <w:p w14:paraId="4C281D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10.1111/ddi.12249</w:t>
            </w:r>
          </w:p>
        </w:tc>
        <w:tc>
          <w:tcPr>
            <w:tcW w:w="660" w:type="dxa"/>
            <w:tcBorders>
              <w:top w:val="nil"/>
              <w:left w:val="nil"/>
              <w:bottom w:val="nil"/>
              <w:right w:val="nil"/>
            </w:tcBorders>
            <w:shd w:val="clear" w:color="auto" w:fill="auto"/>
            <w:vAlign w:val="bottom"/>
            <w:hideMark/>
          </w:tcPr>
          <w:p w14:paraId="3A122B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6C9E06C" w14:textId="77777777" w:rsidTr="00112CD6">
        <w:trPr>
          <w:trHeight w:val="820"/>
        </w:trPr>
        <w:tc>
          <w:tcPr>
            <w:tcW w:w="2458" w:type="dxa"/>
            <w:tcBorders>
              <w:top w:val="nil"/>
              <w:left w:val="nil"/>
              <w:bottom w:val="nil"/>
              <w:right w:val="nil"/>
            </w:tcBorders>
            <w:shd w:val="clear" w:color="auto" w:fill="auto"/>
            <w:vAlign w:val="bottom"/>
            <w:hideMark/>
          </w:tcPr>
          <w:p w14:paraId="2D4A953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Patrao, Claudia; Assis, Jorge; Rufino, Marta; Silva, Goncalo; Jordaens, Kurt; Backeljau, Thierry; Castilho, Rita</w:t>
            </w:r>
          </w:p>
        </w:tc>
        <w:tc>
          <w:tcPr>
            <w:tcW w:w="2458" w:type="dxa"/>
            <w:tcBorders>
              <w:top w:val="nil"/>
              <w:left w:val="nil"/>
              <w:bottom w:val="nil"/>
              <w:right w:val="nil"/>
            </w:tcBorders>
            <w:shd w:val="clear" w:color="auto" w:fill="auto"/>
            <w:vAlign w:val="bottom"/>
            <w:hideMark/>
          </w:tcPr>
          <w:p w14:paraId="214BAD7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suitability modelling of four terrestrial slug species in the Iberian Peninsula (Arionidae: Geomalacus species)</w:t>
            </w:r>
          </w:p>
        </w:tc>
        <w:tc>
          <w:tcPr>
            <w:tcW w:w="2459" w:type="dxa"/>
            <w:tcBorders>
              <w:top w:val="nil"/>
              <w:left w:val="nil"/>
              <w:bottom w:val="nil"/>
              <w:right w:val="nil"/>
            </w:tcBorders>
            <w:shd w:val="clear" w:color="auto" w:fill="auto"/>
            <w:vAlign w:val="bottom"/>
            <w:hideMark/>
          </w:tcPr>
          <w:p w14:paraId="6F4B38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MOLLUSCAN STUDIES</w:t>
            </w:r>
          </w:p>
        </w:tc>
        <w:tc>
          <w:tcPr>
            <w:tcW w:w="545" w:type="dxa"/>
            <w:tcBorders>
              <w:top w:val="nil"/>
              <w:left w:val="nil"/>
              <w:bottom w:val="nil"/>
              <w:right w:val="nil"/>
            </w:tcBorders>
            <w:shd w:val="clear" w:color="auto" w:fill="auto"/>
            <w:vAlign w:val="bottom"/>
            <w:hideMark/>
          </w:tcPr>
          <w:p w14:paraId="33C73B8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81</w:t>
            </w:r>
          </w:p>
        </w:tc>
        <w:tc>
          <w:tcPr>
            <w:tcW w:w="780" w:type="dxa"/>
            <w:tcBorders>
              <w:top w:val="nil"/>
              <w:left w:val="nil"/>
              <w:bottom w:val="nil"/>
              <w:right w:val="nil"/>
            </w:tcBorders>
            <w:shd w:val="clear" w:color="auto" w:fill="auto"/>
            <w:vAlign w:val="bottom"/>
            <w:hideMark/>
          </w:tcPr>
          <w:p w14:paraId="7D43338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61DD16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427-434</w:t>
            </w:r>
          </w:p>
        </w:tc>
        <w:tc>
          <w:tcPr>
            <w:tcW w:w="2460" w:type="dxa"/>
            <w:tcBorders>
              <w:top w:val="nil"/>
              <w:left w:val="nil"/>
              <w:bottom w:val="nil"/>
              <w:right w:val="nil"/>
            </w:tcBorders>
            <w:shd w:val="clear" w:color="auto" w:fill="auto"/>
            <w:vAlign w:val="bottom"/>
            <w:hideMark/>
          </w:tcPr>
          <w:p w14:paraId="10F788A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10.1093/mollus/eyv018</w:t>
            </w:r>
          </w:p>
        </w:tc>
        <w:tc>
          <w:tcPr>
            <w:tcW w:w="660" w:type="dxa"/>
            <w:tcBorders>
              <w:top w:val="nil"/>
              <w:left w:val="nil"/>
              <w:bottom w:val="nil"/>
              <w:right w:val="nil"/>
            </w:tcBorders>
            <w:shd w:val="clear" w:color="auto" w:fill="auto"/>
            <w:vAlign w:val="bottom"/>
            <w:hideMark/>
          </w:tcPr>
          <w:p w14:paraId="0343456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A953947" w14:textId="77777777" w:rsidTr="00112CD6">
        <w:trPr>
          <w:trHeight w:val="820"/>
        </w:trPr>
        <w:tc>
          <w:tcPr>
            <w:tcW w:w="2458" w:type="dxa"/>
            <w:tcBorders>
              <w:top w:val="nil"/>
              <w:left w:val="nil"/>
              <w:bottom w:val="nil"/>
              <w:right w:val="nil"/>
            </w:tcBorders>
            <w:shd w:val="clear" w:color="auto" w:fill="auto"/>
            <w:vAlign w:val="bottom"/>
            <w:hideMark/>
          </w:tcPr>
          <w:p w14:paraId="49B379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Del Toro, Israel; Silva, Rogerio R.; Ellison, Aaron M.</w:t>
            </w:r>
          </w:p>
        </w:tc>
        <w:tc>
          <w:tcPr>
            <w:tcW w:w="2458" w:type="dxa"/>
            <w:tcBorders>
              <w:top w:val="nil"/>
              <w:left w:val="nil"/>
              <w:bottom w:val="nil"/>
              <w:right w:val="nil"/>
            </w:tcBorders>
            <w:shd w:val="clear" w:color="auto" w:fill="auto"/>
            <w:vAlign w:val="bottom"/>
            <w:hideMark/>
          </w:tcPr>
          <w:p w14:paraId="0559A97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Predicted impacts of climatic change on ant functional diversity and distributions in eastern North American forests</w:t>
            </w:r>
          </w:p>
        </w:tc>
        <w:tc>
          <w:tcPr>
            <w:tcW w:w="2459" w:type="dxa"/>
            <w:tcBorders>
              <w:top w:val="nil"/>
              <w:left w:val="nil"/>
              <w:bottom w:val="nil"/>
              <w:right w:val="nil"/>
            </w:tcBorders>
            <w:shd w:val="clear" w:color="auto" w:fill="auto"/>
            <w:vAlign w:val="bottom"/>
            <w:hideMark/>
          </w:tcPr>
          <w:p w14:paraId="5BC79D7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13F19B0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36D5347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2C4B43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781-791</w:t>
            </w:r>
          </w:p>
        </w:tc>
        <w:tc>
          <w:tcPr>
            <w:tcW w:w="2460" w:type="dxa"/>
            <w:tcBorders>
              <w:top w:val="nil"/>
              <w:left w:val="nil"/>
              <w:bottom w:val="nil"/>
              <w:right w:val="nil"/>
            </w:tcBorders>
            <w:shd w:val="clear" w:color="auto" w:fill="auto"/>
            <w:vAlign w:val="bottom"/>
            <w:hideMark/>
          </w:tcPr>
          <w:p w14:paraId="5E75DA2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10.1111/ddi.12331</w:t>
            </w:r>
          </w:p>
        </w:tc>
        <w:tc>
          <w:tcPr>
            <w:tcW w:w="660" w:type="dxa"/>
            <w:tcBorders>
              <w:top w:val="nil"/>
              <w:left w:val="nil"/>
              <w:bottom w:val="nil"/>
              <w:right w:val="nil"/>
            </w:tcBorders>
            <w:shd w:val="clear" w:color="auto" w:fill="auto"/>
            <w:vAlign w:val="bottom"/>
            <w:hideMark/>
          </w:tcPr>
          <w:p w14:paraId="6A3E141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2523DE8" w14:textId="77777777" w:rsidTr="00112CD6">
        <w:trPr>
          <w:trHeight w:val="620"/>
        </w:trPr>
        <w:tc>
          <w:tcPr>
            <w:tcW w:w="2458" w:type="dxa"/>
            <w:tcBorders>
              <w:top w:val="nil"/>
              <w:left w:val="nil"/>
              <w:bottom w:val="nil"/>
              <w:right w:val="nil"/>
            </w:tcBorders>
            <w:shd w:val="clear" w:color="auto" w:fill="auto"/>
            <w:vAlign w:val="bottom"/>
            <w:hideMark/>
          </w:tcPr>
          <w:p w14:paraId="79C335D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Voda, Raluca; Dapporto, Leonardo; Dinca, Vlad; Vila, Roger</w:t>
            </w:r>
          </w:p>
        </w:tc>
        <w:tc>
          <w:tcPr>
            <w:tcW w:w="2458" w:type="dxa"/>
            <w:tcBorders>
              <w:top w:val="nil"/>
              <w:left w:val="nil"/>
              <w:bottom w:val="nil"/>
              <w:right w:val="nil"/>
            </w:tcBorders>
            <w:shd w:val="clear" w:color="auto" w:fill="auto"/>
            <w:vAlign w:val="bottom"/>
            <w:hideMark/>
          </w:tcPr>
          <w:p w14:paraId="50F5DCF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Why Do Cryptic Species Tend Not to Co-Occur? A Case Study on Two Cryptic Pairs of Butterflies</w:t>
            </w:r>
          </w:p>
        </w:tc>
        <w:tc>
          <w:tcPr>
            <w:tcW w:w="2459" w:type="dxa"/>
            <w:tcBorders>
              <w:top w:val="nil"/>
              <w:left w:val="nil"/>
              <w:bottom w:val="nil"/>
              <w:right w:val="nil"/>
            </w:tcBorders>
            <w:shd w:val="clear" w:color="auto" w:fill="auto"/>
            <w:vAlign w:val="bottom"/>
            <w:hideMark/>
          </w:tcPr>
          <w:p w14:paraId="032AB17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17E6215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729A69B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8D6712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5C0307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10.1371/journal.pone.0117802</w:t>
            </w:r>
          </w:p>
        </w:tc>
        <w:tc>
          <w:tcPr>
            <w:tcW w:w="660" w:type="dxa"/>
            <w:tcBorders>
              <w:top w:val="nil"/>
              <w:left w:val="nil"/>
              <w:bottom w:val="nil"/>
              <w:right w:val="nil"/>
            </w:tcBorders>
            <w:shd w:val="clear" w:color="auto" w:fill="auto"/>
            <w:vAlign w:val="bottom"/>
            <w:hideMark/>
          </w:tcPr>
          <w:p w14:paraId="790F7D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9652404" w14:textId="77777777" w:rsidTr="00112CD6">
        <w:trPr>
          <w:trHeight w:val="420"/>
        </w:trPr>
        <w:tc>
          <w:tcPr>
            <w:tcW w:w="2458" w:type="dxa"/>
            <w:tcBorders>
              <w:top w:val="nil"/>
              <w:left w:val="nil"/>
              <w:bottom w:val="nil"/>
              <w:right w:val="nil"/>
            </w:tcBorders>
            <w:shd w:val="clear" w:color="auto" w:fill="auto"/>
            <w:vAlign w:val="bottom"/>
            <w:hideMark/>
          </w:tcPr>
          <w:p w14:paraId="081DD9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Laube, Irina; Graham, Catherine H.; Boehning-Gaese, Katrin</w:t>
            </w:r>
          </w:p>
        </w:tc>
        <w:tc>
          <w:tcPr>
            <w:tcW w:w="2458" w:type="dxa"/>
            <w:tcBorders>
              <w:top w:val="nil"/>
              <w:left w:val="nil"/>
              <w:bottom w:val="nil"/>
              <w:right w:val="nil"/>
            </w:tcBorders>
            <w:shd w:val="clear" w:color="auto" w:fill="auto"/>
            <w:vAlign w:val="bottom"/>
            <w:hideMark/>
          </w:tcPr>
          <w:p w14:paraId="7C35A1D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availability in space and time: migration in Sylvia warblers</w:t>
            </w:r>
          </w:p>
        </w:tc>
        <w:tc>
          <w:tcPr>
            <w:tcW w:w="2459" w:type="dxa"/>
            <w:tcBorders>
              <w:top w:val="nil"/>
              <w:left w:val="nil"/>
              <w:bottom w:val="nil"/>
              <w:right w:val="nil"/>
            </w:tcBorders>
            <w:shd w:val="clear" w:color="auto" w:fill="auto"/>
            <w:vAlign w:val="bottom"/>
            <w:hideMark/>
          </w:tcPr>
          <w:p w14:paraId="308F5C1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06CD09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2F4DB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06914B6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1896-1906</w:t>
            </w:r>
          </w:p>
        </w:tc>
        <w:tc>
          <w:tcPr>
            <w:tcW w:w="2460" w:type="dxa"/>
            <w:tcBorders>
              <w:top w:val="nil"/>
              <w:left w:val="nil"/>
              <w:bottom w:val="nil"/>
              <w:right w:val="nil"/>
            </w:tcBorders>
            <w:shd w:val="clear" w:color="auto" w:fill="auto"/>
            <w:vAlign w:val="bottom"/>
            <w:hideMark/>
          </w:tcPr>
          <w:p w14:paraId="0F0620C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10.1111/jbi.12565</w:t>
            </w:r>
          </w:p>
        </w:tc>
        <w:tc>
          <w:tcPr>
            <w:tcW w:w="660" w:type="dxa"/>
            <w:tcBorders>
              <w:top w:val="nil"/>
              <w:left w:val="nil"/>
              <w:bottom w:val="nil"/>
              <w:right w:val="nil"/>
            </w:tcBorders>
            <w:shd w:val="clear" w:color="auto" w:fill="auto"/>
            <w:vAlign w:val="bottom"/>
            <w:hideMark/>
          </w:tcPr>
          <w:p w14:paraId="792487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D414CB3" w14:textId="77777777" w:rsidTr="00112CD6">
        <w:trPr>
          <w:trHeight w:val="820"/>
        </w:trPr>
        <w:tc>
          <w:tcPr>
            <w:tcW w:w="2458" w:type="dxa"/>
            <w:tcBorders>
              <w:top w:val="nil"/>
              <w:left w:val="nil"/>
              <w:bottom w:val="nil"/>
              <w:right w:val="nil"/>
            </w:tcBorders>
            <w:shd w:val="clear" w:color="auto" w:fill="auto"/>
            <w:vAlign w:val="bottom"/>
            <w:hideMark/>
          </w:tcPr>
          <w:p w14:paraId="0823581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Askeyev, Oleg; Askeyev, Igor; Askeyev, Arthur; Monakhov, Sergey; Yanybaev, Nur</w:t>
            </w:r>
          </w:p>
        </w:tc>
        <w:tc>
          <w:tcPr>
            <w:tcW w:w="2458" w:type="dxa"/>
            <w:tcBorders>
              <w:top w:val="nil"/>
              <w:left w:val="nil"/>
              <w:bottom w:val="nil"/>
              <w:right w:val="nil"/>
            </w:tcBorders>
            <w:shd w:val="clear" w:color="auto" w:fill="auto"/>
            <w:vAlign w:val="bottom"/>
            <w:hideMark/>
          </w:tcPr>
          <w:p w14:paraId="4EF72B6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River fish assemblages in relation to environmental factors in the eastern extremity of Europe (Tatarstan Republic, Russia)</w:t>
            </w:r>
          </w:p>
        </w:tc>
        <w:tc>
          <w:tcPr>
            <w:tcW w:w="2459" w:type="dxa"/>
            <w:tcBorders>
              <w:top w:val="nil"/>
              <w:left w:val="nil"/>
              <w:bottom w:val="nil"/>
              <w:right w:val="nil"/>
            </w:tcBorders>
            <w:shd w:val="clear" w:color="auto" w:fill="auto"/>
            <w:vAlign w:val="bottom"/>
            <w:hideMark/>
          </w:tcPr>
          <w:p w14:paraId="7B488E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ENVIRONMENTAL BIOLOGY OF FISHES</w:t>
            </w:r>
          </w:p>
        </w:tc>
        <w:tc>
          <w:tcPr>
            <w:tcW w:w="545" w:type="dxa"/>
            <w:tcBorders>
              <w:top w:val="nil"/>
              <w:left w:val="nil"/>
              <w:bottom w:val="nil"/>
              <w:right w:val="nil"/>
            </w:tcBorders>
            <w:shd w:val="clear" w:color="auto" w:fill="auto"/>
            <w:vAlign w:val="bottom"/>
            <w:hideMark/>
          </w:tcPr>
          <w:p w14:paraId="299518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98</w:t>
            </w:r>
          </w:p>
        </w:tc>
        <w:tc>
          <w:tcPr>
            <w:tcW w:w="780" w:type="dxa"/>
            <w:tcBorders>
              <w:top w:val="nil"/>
              <w:left w:val="nil"/>
              <w:bottom w:val="nil"/>
              <w:right w:val="nil"/>
            </w:tcBorders>
            <w:shd w:val="clear" w:color="auto" w:fill="auto"/>
            <w:vAlign w:val="bottom"/>
            <w:hideMark/>
          </w:tcPr>
          <w:p w14:paraId="57D2ED9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621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1277-1293</w:t>
            </w:r>
          </w:p>
        </w:tc>
        <w:tc>
          <w:tcPr>
            <w:tcW w:w="2460" w:type="dxa"/>
            <w:tcBorders>
              <w:top w:val="nil"/>
              <w:left w:val="nil"/>
              <w:bottom w:val="nil"/>
              <w:right w:val="nil"/>
            </w:tcBorders>
            <w:shd w:val="clear" w:color="auto" w:fill="auto"/>
            <w:vAlign w:val="bottom"/>
            <w:hideMark/>
          </w:tcPr>
          <w:p w14:paraId="5AAB210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10.1007/s10641-014-0358-0</w:t>
            </w:r>
          </w:p>
        </w:tc>
        <w:tc>
          <w:tcPr>
            <w:tcW w:w="660" w:type="dxa"/>
            <w:tcBorders>
              <w:top w:val="nil"/>
              <w:left w:val="nil"/>
              <w:bottom w:val="nil"/>
              <w:right w:val="nil"/>
            </w:tcBorders>
            <w:shd w:val="clear" w:color="auto" w:fill="auto"/>
            <w:vAlign w:val="bottom"/>
            <w:hideMark/>
          </w:tcPr>
          <w:p w14:paraId="721F7E6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7AFD389" w14:textId="77777777" w:rsidTr="00112CD6">
        <w:trPr>
          <w:trHeight w:val="1020"/>
        </w:trPr>
        <w:tc>
          <w:tcPr>
            <w:tcW w:w="2458" w:type="dxa"/>
            <w:tcBorders>
              <w:top w:val="nil"/>
              <w:left w:val="nil"/>
              <w:bottom w:val="nil"/>
              <w:right w:val="nil"/>
            </w:tcBorders>
            <w:shd w:val="clear" w:color="auto" w:fill="auto"/>
            <w:vAlign w:val="bottom"/>
            <w:hideMark/>
          </w:tcPr>
          <w:p w14:paraId="0D283EA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Meseguer, Andrea S; Lobo, Jorge M; Ree, Richard; Beerling, David J; Sanmartin, Isabel</w:t>
            </w:r>
          </w:p>
        </w:tc>
        <w:tc>
          <w:tcPr>
            <w:tcW w:w="2458" w:type="dxa"/>
            <w:tcBorders>
              <w:top w:val="nil"/>
              <w:left w:val="nil"/>
              <w:bottom w:val="nil"/>
              <w:right w:val="nil"/>
            </w:tcBorders>
            <w:shd w:val="clear" w:color="auto" w:fill="auto"/>
            <w:vAlign w:val="bottom"/>
            <w:hideMark/>
          </w:tcPr>
          <w:p w14:paraId="5BF94FE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Data from: Integrating fossils, phylogenies, and niche models into biogeography to reveal ancient evolutionary history: the case of Hypericum (Hypericaceae)</w:t>
            </w:r>
          </w:p>
        </w:tc>
        <w:tc>
          <w:tcPr>
            <w:tcW w:w="2459" w:type="dxa"/>
            <w:tcBorders>
              <w:top w:val="nil"/>
              <w:left w:val="nil"/>
              <w:bottom w:val="nil"/>
              <w:right w:val="nil"/>
            </w:tcBorders>
            <w:shd w:val="clear" w:color="auto" w:fill="auto"/>
            <w:vAlign w:val="bottom"/>
            <w:hideMark/>
          </w:tcPr>
          <w:p w14:paraId="067B680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47537C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8D6B3C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FBAE74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04670EC" w14:textId="77777777" w:rsidR="00921C29" w:rsidRPr="00E37E04" w:rsidRDefault="003D6D15" w:rsidP="003128D6">
            <w:pPr>
              <w:spacing w:before="12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"http://dx.doi.org/10.5061/dryad.5845b"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10.5061/dryad.5845b</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7966CC1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AC0C899" w14:textId="77777777" w:rsidTr="00112CD6">
        <w:trPr>
          <w:trHeight w:val="820"/>
        </w:trPr>
        <w:tc>
          <w:tcPr>
            <w:tcW w:w="2458" w:type="dxa"/>
            <w:tcBorders>
              <w:top w:val="nil"/>
              <w:left w:val="nil"/>
              <w:bottom w:val="nil"/>
              <w:right w:val="nil"/>
            </w:tcBorders>
            <w:shd w:val="clear" w:color="auto" w:fill="auto"/>
            <w:vAlign w:val="bottom"/>
            <w:hideMark/>
          </w:tcPr>
          <w:p w14:paraId="2F53187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Soto-Centeno, J. Angel; O'Brien, Margaret; Simmons, Nancy B.</w:t>
            </w:r>
          </w:p>
        </w:tc>
        <w:tc>
          <w:tcPr>
            <w:tcW w:w="2458" w:type="dxa"/>
            <w:tcBorders>
              <w:top w:val="nil"/>
              <w:left w:val="nil"/>
              <w:bottom w:val="nil"/>
              <w:right w:val="nil"/>
            </w:tcBorders>
            <w:shd w:val="clear" w:color="auto" w:fill="auto"/>
            <w:vAlign w:val="bottom"/>
            <w:hideMark/>
          </w:tcPr>
          <w:p w14:paraId="21DF7F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importance of late Quaternary climate change and karst on distributions of Caribbean mormoopid bats</w:t>
            </w:r>
          </w:p>
        </w:tc>
        <w:tc>
          <w:tcPr>
            <w:tcW w:w="2459" w:type="dxa"/>
            <w:tcBorders>
              <w:top w:val="nil"/>
              <w:left w:val="nil"/>
              <w:bottom w:val="nil"/>
              <w:right w:val="nil"/>
            </w:tcBorders>
            <w:shd w:val="clear" w:color="auto" w:fill="auto"/>
            <w:vAlign w:val="bottom"/>
            <w:hideMark/>
          </w:tcPr>
          <w:p w14:paraId="16180C0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AMERICAN MUSEUM NOVITATES</w:t>
            </w:r>
          </w:p>
        </w:tc>
        <w:tc>
          <w:tcPr>
            <w:tcW w:w="545" w:type="dxa"/>
            <w:tcBorders>
              <w:top w:val="nil"/>
              <w:left w:val="nil"/>
              <w:bottom w:val="nil"/>
              <w:right w:val="nil"/>
            </w:tcBorders>
            <w:shd w:val="clear" w:color="auto" w:fill="auto"/>
            <w:vAlign w:val="bottom"/>
            <w:hideMark/>
          </w:tcPr>
          <w:p w14:paraId="33931B8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3847</w:t>
            </w:r>
          </w:p>
        </w:tc>
        <w:tc>
          <w:tcPr>
            <w:tcW w:w="780" w:type="dxa"/>
            <w:tcBorders>
              <w:top w:val="nil"/>
              <w:left w:val="nil"/>
              <w:bottom w:val="nil"/>
              <w:right w:val="nil"/>
            </w:tcBorders>
            <w:shd w:val="clear" w:color="auto" w:fill="auto"/>
            <w:vAlign w:val="bottom"/>
            <w:hideMark/>
          </w:tcPr>
          <w:p w14:paraId="2D93C47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8E5BCF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8F032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977FA0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6207024" w14:textId="77777777" w:rsidTr="00112CD6">
        <w:trPr>
          <w:trHeight w:val="1020"/>
        </w:trPr>
        <w:tc>
          <w:tcPr>
            <w:tcW w:w="2458" w:type="dxa"/>
            <w:tcBorders>
              <w:top w:val="nil"/>
              <w:left w:val="nil"/>
              <w:bottom w:val="nil"/>
              <w:right w:val="nil"/>
            </w:tcBorders>
            <w:shd w:val="clear" w:color="auto" w:fill="auto"/>
            <w:vAlign w:val="bottom"/>
            <w:hideMark/>
          </w:tcPr>
          <w:p w14:paraId="70DC636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Blanchard, Ryan; O'Farrell, Patrick J.; Richardson, David M.</w:t>
            </w:r>
          </w:p>
        </w:tc>
        <w:tc>
          <w:tcPr>
            <w:tcW w:w="2458" w:type="dxa"/>
            <w:tcBorders>
              <w:top w:val="nil"/>
              <w:left w:val="nil"/>
              <w:bottom w:val="nil"/>
              <w:right w:val="nil"/>
            </w:tcBorders>
            <w:shd w:val="clear" w:color="auto" w:fill="auto"/>
            <w:vAlign w:val="bottom"/>
            <w:hideMark/>
          </w:tcPr>
          <w:p w14:paraId="51DF68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Anticipating potential biodiversity conflicts for future biofuel crops in South Africa: incorporating spatial filters with species distribution models</w:t>
            </w:r>
          </w:p>
        </w:tc>
        <w:tc>
          <w:tcPr>
            <w:tcW w:w="2459" w:type="dxa"/>
            <w:tcBorders>
              <w:top w:val="nil"/>
              <w:left w:val="nil"/>
              <w:bottom w:val="nil"/>
              <w:right w:val="nil"/>
            </w:tcBorders>
            <w:shd w:val="clear" w:color="auto" w:fill="auto"/>
            <w:vAlign w:val="bottom"/>
            <w:hideMark/>
          </w:tcPr>
          <w:p w14:paraId="02BC965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CHANGE BIOLOGY BIOENERGY</w:t>
            </w:r>
          </w:p>
        </w:tc>
        <w:tc>
          <w:tcPr>
            <w:tcW w:w="545" w:type="dxa"/>
            <w:tcBorders>
              <w:top w:val="nil"/>
              <w:left w:val="nil"/>
              <w:bottom w:val="nil"/>
              <w:right w:val="nil"/>
            </w:tcBorders>
            <w:shd w:val="clear" w:color="auto" w:fill="auto"/>
            <w:vAlign w:val="bottom"/>
            <w:hideMark/>
          </w:tcPr>
          <w:p w14:paraId="17DF680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70A5F29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2959525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273-287</w:t>
            </w:r>
          </w:p>
        </w:tc>
        <w:tc>
          <w:tcPr>
            <w:tcW w:w="2460" w:type="dxa"/>
            <w:tcBorders>
              <w:top w:val="nil"/>
              <w:left w:val="nil"/>
              <w:bottom w:val="nil"/>
              <w:right w:val="nil"/>
            </w:tcBorders>
            <w:shd w:val="clear" w:color="auto" w:fill="auto"/>
            <w:vAlign w:val="bottom"/>
            <w:hideMark/>
          </w:tcPr>
          <w:p w14:paraId="62B9B8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10.1111/gcbb.12129</w:t>
            </w:r>
          </w:p>
        </w:tc>
        <w:tc>
          <w:tcPr>
            <w:tcW w:w="660" w:type="dxa"/>
            <w:tcBorders>
              <w:top w:val="nil"/>
              <w:left w:val="nil"/>
              <w:bottom w:val="nil"/>
              <w:right w:val="nil"/>
            </w:tcBorders>
            <w:shd w:val="clear" w:color="auto" w:fill="auto"/>
            <w:vAlign w:val="bottom"/>
            <w:hideMark/>
          </w:tcPr>
          <w:p w14:paraId="09DBF3B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CA50C4D" w14:textId="77777777" w:rsidTr="00112CD6">
        <w:trPr>
          <w:trHeight w:val="620"/>
        </w:trPr>
        <w:tc>
          <w:tcPr>
            <w:tcW w:w="2458" w:type="dxa"/>
            <w:tcBorders>
              <w:top w:val="nil"/>
              <w:left w:val="nil"/>
              <w:bottom w:val="nil"/>
              <w:right w:val="nil"/>
            </w:tcBorders>
            <w:shd w:val="clear" w:color="auto" w:fill="auto"/>
            <w:vAlign w:val="bottom"/>
            <w:hideMark/>
          </w:tcPr>
          <w:p w14:paraId="357B00A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Paudel, Prakash Kumar; Hais, Martin; Kindlmann, Pavel</w:t>
            </w:r>
          </w:p>
        </w:tc>
        <w:tc>
          <w:tcPr>
            <w:tcW w:w="2458" w:type="dxa"/>
            <w:tcBorders>
              <w:top w:val="nil"/>
              <w:left w:val="nil"/>
              <w:bottom w:val="nil"/>
              <w:right w:val="nil"/>
            </w:tcBorders>
            <w:shd w:val="clear" w:color="auto" w:fill="auto"/>
            <w:vAlign w:val="bottom"/>
            <w:hideMark/>
          </w:tcPr>
          <w:p w14:paraId="4AD5C0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suitability models of mountain ungulates: identifying potential areas for conservation</w:t>
            </w:r>
          </w:p>
        </w:tc>
        <w:tc>
          <w:tcPr>
            <w:tcW w:w="2459" w:type="dxa"/>
            <w:tcBorders>
              <w:top w:val="nil"/>
              <w:left w:val="nil"/>
              <w:bottom w:val="nil"/>
              <w:right w:val="nil"/>
            </w:tcBorders>
            <w:shd w:val="clear" w:color="auto" w:fill="auto"/>
            <w:vAlign w:val="bottom"/>
            <w:hideMark/>
          </w:tcPr>
          <w:p w14:paraId="0542AA7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ZOOLOGICAL STUDIES</w:t>
            </w:r>
          </w:p>
        </w:tc>
        <w:tc>
          <w:tcPr>
            <w:tcW w:w="545" w:type="dxa"/>
            <w:tcBorders>
              <w:top w:val="nil"/>
              <w:left w:val="nil"/>
              <w:bottom w:val="nil"/>
              <w:right w:val="nil"/>
            </w:tcBorders>
            <w:shd w:val="clear" w:color="auto" w:fill="auto"/>
            <w:vAlign w:val="bottom"/>
            <w:hideMark/>
          </w:tcPr>
          <w:p w14:paraId="6992BE3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3D994C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05A9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D4031C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10.1186/s40555-015-0116-9</w:t>
            </w:r>
          </w:p>
        </w:tc>
        <w:tc>
          <w:tcPr>
            <w:tcW w:w="660" w:type="dxa"/>
            <w:tcBorders>
              <w:top w:val="nil"/>
              <w:left w:val="nil"/>
              <w:bottom w:val="nil"/>
              <w:right w:val="nil"/>
            </w:tcBorders>
            <w:shd w:val="clear" w:color="auto" w:fill="auto"/>
            <w:vAlign w:val="bottom"/>
            <w:hideMark/>
          </w:tcPr>
          <w:p w14:paraId="42C362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82AECE8" w14:textId="77777777" w:rsidTr="00112CD6">
        <w:trPr>
          <w:trHeight w:val="820"/>
        </w:trPr>
        <w:tc>
          <w:tcPr>
            <w:tcW w:w="2458" w:type="dxa"/>
            <w:tcBorders>
              <w:top w:val="nil"/>
              <w:left w:val="nil"/>
              <w:bottom w:val="nil"/>
              <w:right w:val="nil"/>
            </w:tcBorders>
            <w:shd w:val="clear" w:color="auto" w:fill="auto"/>
            <w:vAlign w:val="bottom"/>
            <w:hideMark/>
          </w:tcPr>
          <w:p w14:paraId="42D5D2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Hsu, Chorng-Bin; Hwang, Gwo-Wen; Lu, Jane-Fuh; Chen, Chang-Po; Tao, Hsiao-Hang; Hsieh, Hwey-Lian</w:t>
            </w:r>
          </w:p>
        </w:tc>
        <w:tc>
          <w:tcPr>
            <w:tcW w:w="2458" w:type="dxa"/>
            <w:tcBorders>
              <w:top w:val="nil"/>
              <w:left w:val="nil"/>
              <w:bottom w:val="nil"/>
              <w:right w:val="nil"/>
            </w:tcBorders>
            <w:shd w:val="clear" w:color="auto" w:fill="auto"/>
            <w:vAlign w:val="bottom"/>
            <w:hideMark/>
          </w:tcPr>
          <w:p w14:paraId="1FE9C0A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Characteristics of the Wintering Common Teal in the Huajiang Wetland, Taiwan</w:t>
            </w:r>
          </w:p>
        </w:tc>
        <w:tc>
          <w:tcPr>
            <w:tcW w:w="2459" w:type="dxa"/>
            <w:tcBorders>
              <w:top w:val="nil"/>
              <w:left w:val="nil"/>
              <w:bottom w:val="nil"/>
              <w:right w:val="nil"/>
            </w:tcBorders>
            <w:shd w:val="clear" w:color="auto" w:fill="auto"/>
            <w:vAlign w:val="bottom"/>
            <w:hideMark/>
          </w:tcPr>
          <w:p w14:paraId="6591A48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WETLANDS</w:t>
            </w:r>
          </w:p>
        </w:tc>
        <w:tc>
          <w:tcPr>
            <w:tcW w:w="545" w:type="dxa"/>
            <w:tcBorders>
              <w:top w:val="nil"/>
              <w:left w:val="nil"/>
              <w:bottom w:val="nil"/>
              <w:right w:val="nil"/>
            </w:tcBorders>
            <w:shd w:val="clear" w:color="auto" w:fill="auto"/>
            <w:vAlign w:val="bottom"/>
            <w:hideMark/>
          </w:tcPr>
          <w:p w14:paraId="1F60EC2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34</w:t>
            </w:r>
          </w:p>
        </w:tc>
        <w:tc>
          <w:tcPr>
            <w:tcW w:w="780" w:type="dxa"/>
            <w:tcBorders>
              <w:top w:val="nil"/>
              <w:left w:val="nil"/>
              <w:bottom w:val="nil"/>
              <w:right w:val="nil"/>
            </w:tcBorders>
            <w:shd w:val="clear" w:color="auto" w:fill="auto"/>
            <w:vAlign w:val="bottom"/>
            <w:hideMark/>
          </w:tcPr>
          <w:p w14:paraId="644FDD8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66F30DB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1207-1218</w:t>
            </w:r>
          </w:p>
        </w:tc>
        <w:tc>
          <w:tcPr>
            <w:tcW w:w="2460" w:type="dxa"/>
            <w:tcBorders>
              <w:top w:val="nil"/>
              <w:left w:val="nil"/>
              <w:bottom w:val="nil"/>
              <w:right w:val="nil"/>
            </w:tcBorders>
            <w:shd w:val="clear" w:color="auto" w:fill="auto"/>
            <w:vAlign w:val="bottom"/>
            <w:hideMark/>
          </w:tcPr>
          <w:p w14:paraId="1562E94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10.1007/s13157-014-0581-7</w:t>
            </w:r>
          </w:p>
        </w:tc>
        <w:tc>
          <w:tcPr>
            <w:tcW w:w="660" w:type="dxa"/>
            <w:tcBorders>
              <w:top w:val="nil"/>
              <w:left w:val="nil"/>
              <w:bottom w:val="nil"/>
              <w:right w:val="nil"/>
            </w:tcBorders>
            <w:shd w:val="clear" w:color="auto" w:fill="auto"/>
            <w:vAlign w:val="bottom"/>
            <w:hideMark/>
          </w:tcPr>
          <w:p w14:paraId="0E9AEA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C5DB814" w14:textId="77777777" w:rsidTr="00112CD6">
        <w:trPr>
          <w:trHeight w:val="420"/>
        </w:trPr>
        <w:tc>
          <w:tcPr>
            <w:tcW w:w="2458" w:type="dxa"/>
            <w:tcBorders>
              <w:top w:val="nil"/>
              <w:left w:val="nil"/>
              <w:bottom w:val="nil"/>
              <w:right w:val="nil"/>
            </w:tcBorders>
            <w:shd w:val="clear" w:color="auto" w:fill="auto"/>
            <w:vAlign w:val="bottom"/>
            <w:hideMark/>
          </w:tcPr>
          <w:p w14:paraId="51CF61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Henrys, P. A.; Bee, E. J.; Watkins, J. W.; Smith, N. A.; Griffiths, R. I.</w:t>
            </w:r>
          </w:p>
        </w:tc>
        <w:tc>
          <w:tcPr>
            <w:tcW w:w="2458" w:type="dxa"/>
            <w:tcBorders>
              <w:top w:val="nil"/>
              <w:left w:val="nil"/>
              <w:bottom w:val="nil"/>
              <w:right w:val="nil"/>
            </w:tcBorders>
            <w:shd w:val="clear" w:color="auto" w:fill="auto"/>
            <w:vAlign w:val="bottom"/>
            <w:hideMark/>
          </w:tcPr>
          <w:p w14:paraId="1BD23CA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Mapping natural capital: optimising the use of national scale datasets</w:t>
            </w:r>
          </w:p>
        </w:tc>
        <w:tc>
          <w:tcPr>
            <w:tcW w:w="2459" w:type="dxa"/>
            <w:tcBorders>
              <w:top w:val="nil"/>
              <w:left w:val="nil"/>
              <w:bottom w:val="nil"/>
              <w:right w:val="nil"/>
            </w:tcBorders>
            <w:shd w:val="clear" w:color="auto" w:fill="auto"/>
            <w:vAlign w:val="bottom"/>
            <w:hideMark/>
          </w:tcPr>
          <w:p w14:paraId="6B6D7DD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280F97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08EF472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5E88DBA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632-638</w:t>
            </w:r>
          </w:p>
        </w:tc>
        <w:tc>
          <w:tcPr>
            <w:tcW w:w="2460" w:type="dxa"/>
            <w:tcBorders>
              <w:top w:val="nil"/>
              <w:left w:val="nil"/>
              <w:bottom w:val="nil"/>
              <w:right w:val="nil"/>
            </w:tcBorders>
            <w:shd w:val="clear" w:color="auto" w:fill="auto"/>
            <w:vAlign w:val="bottom"/>
            <w:hideMark/>
          </w:tcPr>
          <w:p w14:paraId="4360BDD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10.1111/ecog.00402</w:t>
            </w:r>
          </w:p>
        </w:tc>
        <w:tc>
          <w:tcPr>
            <w:tcW w:w="660" w:type="dxa"/>
            <w:tcBorders>
              <w:top w:val="nil"/>
              <w:left w:val="nil"/>
              <w:bottom w:val="nil"/>
              <w:right w:val="nil"/>
            </w:tcBorders>
            <w:shd w:val="clear" w:color="auto" w:fill="auto"/>
            <w:vAlign w:val="bottom"/>
            <w:hideMark/>
          </w:tcPr>
          <w:p w14:paraId="715F9ED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7AD3CB2" w14:textId="77777777" w:rsidTr="00112CD6">
        <w:trPr>
          <w:trHeight w:val="1220"/>
        </w:trPr>
        <w:tc>
          <w:tcPr>
            <w:tcW w:w="2458" w:type="dxa"/>
            <w:tcBorders>
              <w:top w:val="nil"/>
              <w:left w:val="nil"/>
              <w:bottom w:val="nil"/>
              <w:right w:val="nil"/>
            </w:tcBorders>
            <w:shd w:val="clear" w:color="auto" w:fill="auto"/>
            <w:vAlign w:val="bottom"/>
            <w:hideMark/>
          </w:tcPr>
          <w:p w14:paraId="326BE1F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Becker, Nina I.; Encarnacao, Jorge A.</w:t>
            </w:r>
          </w:p>
        </w:tc>
        <w:tc>
          <w:tcPr>
            <w:tcW w:w="2458" w:type="dxa"/>
            <w:tcBorders>
              <w:top w:val="nil"/>
              <w:left w:val="nil"/>
              <w:bottom w:val="nil"/>
              <w:right w:val="nil"/>
            </w:tcBorders>
            <w:shd w:val="clear" w:color="auto" w:fill="auto"/>
            <w:vAlign w:val="bottom"/>
            <w:hideMark/>
          </w:tcPr>
          <w:p w14:paraId="6FC8563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Silvicolous on a Small Scale: Possibilities and Limitations of Habitat Suitability Models for Small, Elusive Mammals in Conservation Management and Landscape Planning</w:t>
            </w:r>
          </w:p>
        </w:tc>
        <w:tc>
          <w:tcPr>
            <w:tcW w:w="2459" w:type="dxa"/>
            <w:tcBorders>
              <w:top w:val="nil"/>
              <w:left w:val="nil"/>
              <w:bottom w:val="nil"/>
              <w:right w:val="nil"/>
            </w:tcBorders>
            <w:shd w:val="clear" w:color="auto" w:fill="auto"/>
            <w:vAlign w:val="bottom"/>
            <w:hideMark/>
          </w:tcPr>
          <w:p w14:paraId="73A11AA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688776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3C58575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241BB10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562F5C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10.1371/journal.pone.0120562</w:t>
            </w:r>
          </w:p>
        </w:tc>
        <w:tc>
          <w:tcPr>
            <w:tcW w:w="660" w:type="dxa"/>
            <w:tcBorders>
              <w:top w:val="nil"/>
              <w:left w:val="nil"/>
              <w:bottom w:val="nil"/>
              <w:right w:val="nil"/>
            </w:tcBorders>
            <w:shd w:val="clear" w:color="auto" w:fill="auto"/>
            <w:vAlign w:val="bottom"/>
            <w:hideMark/>
          </w:tcPr>
          <w:p w14:paraId="507C329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71ECBB9" w14:textId="77777777" w:rsidTr="00112CD6">
        <w:trPr>
          <w:trHeight w:val="620"/>
        </w:trPr>
        <w:tc>
          <w:tcPr>
            <w:tcW w:w="2458" w:type="dxa"/>
            <w:tcBorders>
              <w:top w:val="nil"/>
              <w:left w:val="nil"/>
              <w:bottom w:val="nil"/>
              <w:right w:val="nil"/>
            </w:tcBorders>
            <w:shd w:val="clear" w:color="auto" w:fill="auto"/>
            <w:vAlign w:val="bottom"/>
            <w:hideMark/>
          </w:tcPr>
          <w:p w14:paraId="5BFE45D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Drake, John M</w:t>
            </w:r>
          </w:p>
        </w:tc>
        <w:tc>
          <w:tcPr>
            <w:tcW w:w="2458" w:type="dxa"/>
            <w:tcBorders>
              <w:top w:val="nil"/>
              <w:left w:val="nil"/>
              <w:bottom w:val="nil"/>
              <w:right w:val="nil"/>
            </w:tcBorders>
            <w:shd w:val="clear" w:color="auto" w:fill="auto"/>
            <w:vAlign w:val="bottom"/>
            <w:hideMark/>
          </w:tcPr>
          <w:p w14:paraId="44CA26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Range bagging: a new method for ecological niche modelling from presence-only data.</w:t>
            </w:r>
          </w:p>
        </w:tc>
        <w:tc>
          <w:tcPr>
            <w:tcW w:w="2459" w:type="dxa"/>
            <w:tcBorders>
              <w:top w:val="nil"/>
              <w:left w:val="nil"/>
              <w:bottom w:val="nil"/>
              <w:right w:val="nil"/>
            </w:tcBorders>
            <w:shd w:val="clear" w:color="auto" w:fill="auto"/>
            <w:vAlign w:val="bottom"/>
            <w:hideMark/>
          </w:tcPr>
          <w:p w14:paraId="1A2FA9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the Royal Society, Interface / the Royal Society</w:t>
            </w:r>
          </w:p>
        </w:tc>
        <w:tc>
          <w:tcPr>
            <w:tcW w:w="545" w:type="dxa"/>
            <w:tcBorders>
              <w:top w:val="nil"/>
              <w:left w:val="nil"/>
              <w:bottom w:val="nil"/>
              <w:right w:val="nil"/>
            </w:tcBorders>
            <w:shd w:val="clear" w:color="auto" w:fill="auto"/>
            <w:vAlign w:val="bottom"/>
            <w:hideMark/>
          </w:tcPr>
          <w:p w14:paraId="318BADD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780" w:type="dxa"/>
            <w:tcBorders>
              <w:top w:val="nil"/>
              <w:left w:val="nil"/>
              <w:bottom w:val="nil"/>
              <w:right w:val="nil"/>
            </w:tcBorders>
            <w:shd w:val="clear" w:color="auto" w:fill="auto"/>
            <w:vAlign w:val="bottom"/>
            <w:hideMark/>
          </w:tcPr>
          <w:p w14:paraId="569963A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107</w:t>
            </w:r>
          </w:p>
        </w:tc>
        <w:tc>
          <w:tcPr>
            <w:tcW w:w="1060" w:type="dxa"/>
            <w:tcBorders>
              <w:top w:val="nil"/>
              <w:left w:val="nil"/>
              <w:bottom w:val="nil"/>
              <w:right w:val="nil"/>
            </w:tcBorders>
            <w:shd w:val="clear" w:color="auto" w:fill="auto"/>
            <w:vAlign w:val="bottom"/>
            <w:hideMark/>
          </w:tcPr>
          <w:p w14:paraId="5590E73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33040CB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10.1098/rsif.2015.0086</w:t>
            </w:r>
          </w:p>
        </w:tc>
        <w:tc>
          <w:tcPr>
            <w:tcW w:w="660" w:type="dxa"/>
            <w:tcBorders>
              <w:top w:val="nil"/>
              <w:left w:val="nil"/>
              <w:bottom w:val="nil"/>
              <w:right w:val="nil"/>
            </w:tcBorders>
            <w:shd w:val="clear" w:color="auto" w:fill="auto"/>
            <w:vAlign w:val="bottom"/>
            <w:hideMark/>
          </w:tcPr>
          <w:p w14:paraId="3D6998F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59E44D6" w14:textId="77777777" w:rsidTr="00112CD6">
        <w:trPr>
          <w:trHeight w:val="820"/>
        </w:trPr>
        <w:tc>
          <w:tcPr>
            <w:tcW w:w="2458" w:type="dxa"/>
            <w:tcBorders>
              <w:top w:val="nil"/>
              <w:left w:val="nil"/>
              <w:bottom w:val="nil"/>
              <w:right w:val="nil"/>
            </w:tcBorders>
            <w:shd w:val="clear" w:color="auto" w:fill="auto"/>
            <w:vAlign w:val="bottom"/>
            <w:hideMark/>
          </w:tcPr>
          <w:p w14:paraId="137A39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Masin, Simone; Bonardi, Anna; Padoa-Schioppa, Emilio; Bottoni, Luciana; Ficetola, Gentile Francesco</w:t>
            </w:r>
          </w:p>
        </w:tc>
        <w:tc>
          <w:tcPr>
            <w:tcW w:w="2458" w:type="dxa"/>
            <w:tcBorders>
              <w:top w:val="nil"/>
              <w:left w:val="nil"/>
              <w:bottom w:val="nil"/>
              <w:right w:val="nil"/>
            </w:tcBorders>
            <w:shd w:val="clear" w:color="auto" w:fill="auto"/>
            <w:vAlign w:val="bottom"/>
            <w:hideMark/>
          </w:tcPr>
          <w:p w14:paraId="52F5D2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Risk of invasion by frequently traded freshwater turtles</w:t>
            </w:r>
          </w:p>
        </w:tc>
        <w:tc>
          <w:tcPr>
            <w:tcW w:w="2459" w:type="dxa"/>
            <w:tcBorders>
              <w:top w:val="nil"/>
              <w:left w:val="nil"/>
              <w:bottom w:val="nil"/>
              <w:right w:val="nil"/>
            </w:tcBorders>
            <w:shd w:val="clear" w:color="auto" w:fill="auto"/>
            <w:vAlign w:val="bottom"/>
            <w:hideMark/>
          </w:tcPr>
          <w:p w14:paraId="3BA154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372ED2E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1A5E7EB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36307AF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217-231</w:t>
            </w:r>
          </w:p>
        </w:tc>
        <w:tc>
          <w:tcPr>
            <w:tcW w:w="2460" w:type="dxa"/>
            <w:tcBorders>
              <w:top w:val="nil"/>
              <w:left w:val="nil"/>
              <w:bottom w:val="nil"/>
              <w:right w:val="nil"/>
            </w:tcBorders>
            <w:shd w:val="clear" w:color="auto" w:fill="auto"/>
            <w:vAlign w:val="bottom"/>
            <w:hideMark/>
          </w:tcPr>
          <w:p w14:paraId="7CEB187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10.1007/s10530-013-0515-y</w:t>
            </w:r>
          </w:p>
        </w:tc>
        <w:tc>
          <w:tcPr>
            <w:tcW w:w="660" w:type="dxa"/>
            <w:tcBorders>
              <w:top w:val="nil"/>
              <w:left w:val="nil"/>
              <w:bottom w:val="nil"/>
              <w:right w:val="nil"/>
            </w:tcBorders>
            <w:shd w:val="clear" w:color="auto" w:fill="auto"/>
            <w:vAlign w:val="bottom"/>
            <w:hideMark/>
          </w:tcPr>
          <w:p w14:paraId="6215B3C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B359A65" w14:textId="77777777" w:rsidTr="00112CD6">
        <w:trPr>
          <w:trHeight w:val="1020"/>
        </w:trPr>
        <w:tc>
          <w:tcPr>
            <w:tcW w:w="2458" w:type="dxa"/>
            <w:tcBorders>
              <w:top w:val="nil"/>
              <w:left w:val="nil"/>
              <w:bottom w:val="nil"/>
              <w:right w:val="nil"/>
            </w:tcBorders>
            <w:shd w:val="clear" w:color="auto" w:fill="auto"/>
            <w:vAlign w:val="bottom"/>
            <w:hideMark/>
          </w:tcPr>
          <w:p w14:paraId="53C3AF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Ficetola, Gentile Francesco; Cagnetta, Massimo; Padoa-Schioppa, Emilio; Quas, Anita; Razzetti, Edoardo; Sindaco, Roberto; Bonardi, Anna</w:t>
            </w:r>
          </w:p>
        </w:tc>
        <w:tc>
          <w:tcPr>
            <w:tcW w:w="2458" w:type="dxa"/>
            <w:tcBorders>
              <w:top w:val="nil"/>
              <w:left w:val="nil"/>
              <w:bottom w:val="nil"/>
              <w:right w:val="nil"/>
            </w:tcBorders>
            <w:shd w:val="clear" w:color="auto" w:fill="auto"/>
            <w:vAlign w:val="bottom"/>
            <w:hideMark/>
          </w:tcPr>
          <w:p w14:paraId="152C6DA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Sampling bias inverts ecogeographical relationships in island reptiles</w:t>
            </w:r>
          </w:p>
        </w:tc>
        <w:tc>
          <w:tcPr>
            <w:tcW w:w="2459" w:type="dxa"/>
            <w:tcBorders>
              <w:top w:val="nil"/>
              <w:left w:val="nil"/>
              <w:bottom w:val="nil"/>
              <w:right w:val="nil"/>
            </w:tcBorders>
            <w:shd w:val="clear" w:color="auto" w:fill="auto"/>
            <w:vAlign w:val="bottom"/>
            <w:hideMark/>
          </w:tcPr>
          <w:p w14:paraId="6477E08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65EDB01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w:t>
            </w:r>
          </w:p>
        </w:tc>
        <w:tc>
          <w:tcPr>
            <w:tcW w:w="780" w:type="dxa"/>
            <w:tcBorders>
              <w:top w:val="nil"/>
              <w:left w:val="nil"/>
              <w:bottom w:val="nil"/>
              <w:right w:val="nil"/>
            </w:tcBorders>
            <w:shd w:val="clear" w:color="auto" w:fill="auto"/>
            <w:vAlign w:val="bottom"/>
            <w:hideMark/>
          </w:tcPr>
          <w:p w14:paraId="6A88AD9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1878F1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1303-1313</w:t>
            </w:r>
          </w:p>
        </w:tc>
        <w:tc>
          <w:tcPr>
            <w:tcW w:w="2460" w:type="dxa"/>
            <w:tcBorders>
              <w:top w:val="nil"/>
              <w:left w:val="nil"/>
              <w:bottom w:val="nil"/>
              <w:right w:val="nil"/>
            </w:tcBorders>
            <w:shd w:val="clear" w:color="auto" w:fill="auto"/>
            <w:vAlign w:val="bottom"/>
            <w:hideMark/>
          </w:tcPr>
          <w:p w14:paraId="72E6943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10.1111/geb.12201</w:t>
            </w:r>
          </w:p>
        </w:tc>
        <w:tc>
          <w:tcPr>
            <w:tcW w:w="660" w:type="dxa"/>
            <w:tcBorders>
              <w:top w:val="nil"/>
              <w:left w:val="nil"/>
              <w:bottom w:val="nil"/>
              <w:right w:val="nil"/>
            </w:tcBorders>
            <w:shd w:val="clear" w:color="auto" w:fill="auto"/>
            <w:vAlign w:val="bottom"/>
            <w:hideMark/>
          </w:tcPr>
          <w:p w14:paraId="12D046B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25BB439" w14:textId="77777777" w:rsidTr="00112CD6">
        <w:trPr>
          <w:trHeight w:val="1020"/>
        </w:trPr>
        <w:tc>
          <w:tcPr>
            <w:tcW w:w="2458" w:type="dxa"/>
            <w:tcBorders>
              <w:top w:val="nil"/>
              <w:left w:val="nil"/>
              <w:bottom w:val="nil"/>
              <w:right w:val="nil"/>
            </w:tcBorders>
            <w:shd w:val="clear" w:color="auto" w:fill="auto"/>
            <w:vAlign w:val="bottom"/>
            <w:hideMark/>
          </w:tcPr>
          <w:p w14:paraId="3270EC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Segurado, Pedro; Branco, Paulo; Avelar, Ana P.; Ferreira, Maria T.</w:t>
            </w:r>
          </w:p>
        </w:tc>
        <w:tc>
          <w:tcPr>
            <w:tcW w:w="2458" w:type="dxa"/>
            <w:tcBorders>
              <w:top w:val="nil"/>
              <w:left w:val="nil"/>
              <w:bottom w:val="nil"/>
              <w:right w:val="nil"/>
            </w:tcBorders>
            <w:shd w:val="clear" w:color="auto" w:fill="auto"/>
            <w:vAlign w:val="bottom"/>
            <w:hideMark/>
          </w:tcPr>
          <w:p w14:paraId="31228D1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Historical changes in the functional connectivity of rivers based on spatial network analysis and the past occurrences of diadromous species in Portugal</w:t>
            </w:r>
          </w:p>
        </w:tc>
        <w:tc>
          <w:tcPr>
            <w:tcW w:w="2459" w:type="dxa"/>
            <w:tcBorders>
              <w:top w:val="nil"/>
              <w:left w:val="nil"/>
              <w:bottom w:val="nil"/>
              <w:right w:val="nil"/>
            </w:tcBorders>
            <w:shd w:val="clear" w:color="auto" w:fill="auto"/>
            <w:vAlign w:val="bottom"/>
            <w:hideMark/>
          </w:tcPr>
          <w:p w14:paraId="158B6B0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AQUATIC SCIENCES</w:t>
            </w:r>
          </w:p>
        </w:tc>
        <w:tc>
          <w:tcPr>
            <w:tcW w:w="545" w:type="dxa"/>
            <w:tcBorders>
              <w:top w:val="nil"/>
              <w:left w:val="nil"/>
              <w:bottom w:val="nil"/>
              <w:right w:val="nil"/>
            </w:tcBorders>
            <w:shd w:val="clear" w:color="auto" w:fill="auto"/>
            <w:vAlign w:val="bottom"/>
            <w:hideMark/>
          </w:tcPr>
          <w:p w14:paraId="20966DF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77</w:t>
            </w:r>
          </w:p>
        </w:tc>
        <w:tc>
          <w:tcPr>
            <w:tcW w:w="780" w:type="dxa"/>
            <w:tcBorders>
              <w:top w:val="nil"/>
              <w:left w:val="nil"/>
              <w:bottom w:val="nil"/>
              <w:right w:val="nil"/>
            </w:tcBorders>
            <w:shd w:val="clear" w:color="auto" w:fill="auto"/>
            <w:vAlign w:val="bottom"/>
            <w:hideMark/>
          </w:tcPr>
          <w:p w14:paraId="4605AF4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63228EC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427-440</w:t>
            </w:r>
          </w:p>
        </w:tc>
        <w:tc>
          <w:tcPr>
            <w:tcW w:w="2460" w:type="dxa"/>
            <w:tcBorders>
              <w:top w:val="nil"/>
              <w:left w:val="nil"/>
              <w:bottom w:val="nil"/>
              <w:right w:val="nil"/>
            </w:tcBorders>
            <w:shd w:val="clear" w:color="auto" w:fill="auto"/>
            <w:vAlign w:val="bottom"/>
            <w:hideMark/>
          </w:tcPr>
          <w:p w14:paraId="3FCD8EB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10.1007/s00027-014-0371-6</w:t>
            </w:r>
          </w:p>
        </w:tc>
        <w:tc>
          <w:tcPr>
            <w:tcW w:w="660" w:type="dxa"/>
            <w:tcBorders>
              <w:top w:val="nil"/>
              <w:left w:val="nil"/>
              <w:bottom w:val="nil"/>
              <w:right w:val="nil"/>
            </w:tcBorders>
            <w:shd w:val="clear" w:color="auto" w:fill="auto"/>
            <w:vAlign w:val="bottom"/>
            <w:hideMark/>
          </w:tcPr>
          <w:p w14:paraId="4BE9C5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089EFDF" w14:textId="77777777" w:rsidTr="00112CD6">
        <w:trPr>
          <w:trHeight w:val="1020"/>
        </w:trPr>
        <w:tc>
          <w:tcPr>
            <w:tcW w:w="2458" w:type="dxa"/>
            <w:tcBorders>
              <w:top w:val="nil"/>
              <w:left w:val="nil"/>
              <w:bottom w:val="nil"/>
              <w:right w:val="nil"/>
            </w:tcBorders>
            <w:shd w:val="clear" w:color="auto" w:fill="auto"/>
            <w:vAlign w:val="bottom"/>
            <w:hideMark/>
          </w:tcPr>
          <w:p w14:paraId="731DCA5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Zhao, C. S.; Yang, S. T.; Liu, C. M.; Dou, T. W.; Yang, Z. L.; Yang, Z. Y.; Liu, X. L.; Xiang, H.; Nie, S. Y.; Zhang, J. L.; Mitrovic, S. M.; Yu, Q.; Lim, R. P.</w:t>
            </w:r>
          </w:p>
        </w:tc>
        <w:tc>
          <w:tcPr>
            <w:tcW w:w="2458" w:type="dxa"/>
            <w:tcBorders>
              <w:top w:val="nil"/>
              <w:left w:val="nil"/>
              <w:bottom w:val="nil"/>
              <w:right w:val="nil"/>
            </w:tcBorders>
            <w:shd w:val="clear" w:color="auto" w:fill="auto"/>
            <w:vAlign w:val="bottom"/>
            <w:hideMark/>
          </w:tcPr>
          <w:p w14:paraId="58E8716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Linking hydrologic, physical and chemical habitat environments for the potential assessment of fish community rehabilitation in a developing city</w:t>
            </w:r>
          </w:p>
        </w:tc>
        <w:tc>
          <w:tcPr>
            <w:tcW w:w="2459" w:type="dxa"/>
            <w:tcBorders>
              <w:top w:val="nil"/>
              <w:left w:val="nil"/>
              <w:bottom w:val="nil"/>
              <w:right w:val="nil"/>
            </w:tcBorders>
            <w:shd w:val="clear" w:color="auto" w:fill="auto"/>
            <w:vAlign w:val="bottom"/>
            <w:hideMark/>
          </w:tcPr>
          <w:p w14:paraId="68544C5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HYDROLOGY</w:t>
            </w:r>
          </w:p>
        </w:tc>
        <w:tc>
          <w:tcPr>
            <w:tcW w:w="545" w:type="dxa"/>
            <w:tcBorders>
              <w:top w:val="nil"/>
              <w:left w:val="nil"/>
              <w:bottom w:val="nil"/>
              <w:right w:val="nil"/>
            </w:tcBorders>
            <w:shd w:val="clear" w:color="auto" w:fill="auto"/>
            <w:vAlign w:val="bottom"/>
            <w:hideMark/>
          </w:tcPr>
          <w:p w14:paraId="0500CA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523</w:t>
            </w:r>
          </w:p>
        </w:tc>
        <w:tc>
          <w:tcPr>
            <w:tcW w:w="780" w:type="dxa"/>
            <w:tcBorders>
              <w:top w:val="nil"/>
              <w:left w:val="nil"/>
              <w:bottom w:val="nil"/>
              <w:right w:val="nil"/>
            </w:tcBorders>
            <w:shd w:val="clear" w:color="auto" w:fill="auto"/>
            <w:vAlign w:val="bottom"/>
            <w:hideMark/>
          </w:tcPr>
          <w:p w14:paraId="0A7661A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A8C54C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384-397</w:t>
            </w:r>
          </w:p>
        </w:tc>
        <w:tc>
          <w:tcPr>
            <w:tcW w:w="2460" w:type="dxa"/>
            <w:tcBorders>
              <w:top w:val="nil"/>
              <w:left w:val="nil"/>
              <w:bottom w:val="nil"/>
              <w:right w:val="nil"/>
            </w:tcBorders>
            <w:shd w:val="clear" w:color="auto" w:fill="auto"/>
            <w:vAlign w:val="bottom"/>
            <w:hideMark/>
          </w:tcPr>
          <w:p w14:paraId="749D10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10.1016/j.jhydrol.2015.01.067</w:t>
            </w:r>
          </w:p>
        </w:tc>
        <w:tc>
          <w:tcPr>
            <w:tcW w:w="660" w:type="dxa"/>
            <w:tcBorders>
              <w:top w:val="nil"/>
              <w:left w:val="nil"/>
              <w:bottom w:val="nil"/>
              <w:right w:val="nil"/>
            </w:tcBorders>
            <w:shd w:val="clear" w:color="auto" w:fill="auto"/>
            <w:vAlign w:val="bottom"/>
            <w:hideMark/>
          </w:tcPr>
          <w:p w14:paraId="488990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17DA53A" w14:textId="77777777" w:rsidTr="00112CD6">
        <w:trPr>
          <w:trHeight w:val="1020"/>
        </w:trPr>
        <w:tc>
          <w:tcPr>
            <w:tcW w:w="2458" w:type="dxa"/>
            <w:tcBorders>
              <w:top w:val="nil"/>
              <w:left w:val="nil"/>
              <w:bottom w:val="nil"/>
              <w:right w:val="nil"/>
            </w:tcBorders>
            <w:shd w:val="clear" w:color="auto" w:fill="auto"/>
            <w:vAlign w:val="bottom"/>
            <w:hideMark/>
          </w:tcPr>
          <w:p w14:paraId="26C4300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Roger, Erin; Duursma, Daisy Englert; Downey, Paul O.; Gallagher, Rachael V.; Hughes, Lesley; Steel, Jackie; Johnson, Stephen B.; Leishman, Michelle R.</w:t>
            </w:r>
          </w:p>
        </w:tc>
        <w:tc>
          <w:tcPr>
            <w:tcW w:w="2458" w:type="dxa"/>
            <w:tcBorders>
              <w:top w:val="nil"/>
              <w:left w:val="nil"/>
              <w:bottom w:val="nil"/>
              <w:right w:val="nil"/>
            </w:tcBorders>
            <w:shd w:val="clear" w:color="auto" w:fill="auto"/>
            <w:vAlign w:val="bottom"/>
            <w:hideMark/>
          </w:tcPr>
          <w:p w14:paraId="4F744E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tool to assess potential for alien plant establishment and expansion under climate change</w:t>
            </w:r>
          </w:p>
        </w:tc>
        <w:tc>
          <w:tcPr>
            <w:tcW w:w="2459" w:type="dxa"/>
            <w:tcBorders>
              <w:top w:val="nil"/>
              <w:left w:val="nil"/>
              <w:bottom w:val="nil"/>
              <w:right w:val="nil"/>
            </w:tcBorders>
            <w:shd w:val="clear" w:color="auto" w:fill="auto"/>
            <w:vAlign w:val="bottom"/>
            <w:hideMark/>
          </w:tcPr>
          <w:p w14:paraId="3BE4D3B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ENVIRONMENTAL MANAGEMENT</w:t>
            </w:r>
          </w:p>
        </w:tc>
        <w:tc>
          <w:tcPr>
            <w:tcW w:w="545" w:type="dxa"/>
            <w:tcBorders>
              <w:top w:val="nil"/>
              <w:left w:val="nil"/>
              <w:bottom w:val="nil"/>
              <w:right w:val="nil"/>
            </w:tcBorders>
            <w:shd w:val="clear" w:color="auto" w:fill="auto"/>
            <w:vAlign w:val="bottom"/>
            <w:hideMark/>
          </w:tcPr>
          <w:p w14:paraId="549B345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159</w:t>
            </w:r>
          </w:p>
        </w:tc>
        <w:tc>
          <w:tcPr>
            <w:tcW w:w="780" w:type="dxa"/>
            <w:tcBorders>
              <w:top w:val="nil"/>
              <w:left w:val="nil"/>
              <w:bottom w:val="nil"/>
              <w:right w:val="nil"/>
            </w:tcBorders>
            <w:shd w:val="clear" w:color="auto" w:fill="auto"/>
            <w:vAlign w:val="bottom"/>
            <w:hideMark/>
          </w:tcPr>
          <w:p w14:paraId="613439D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9C8C9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121-127</w:t>
            </w:r>
          </w:p>
        </w:tc>
        <w:tc>
          <w:tcPr>
            <w:tcW w:w="2460" w:type="dxa"/>
            <w:tcBorders>
              <w:top w:val="nil"/>
              <w:left w:val="nil"/>
              <w:bottom w:val="nil"/>
              <w:right w:val="nil"/>
            </w:tcBorders>
            <w:shd w:val="clear" w:color="auto" w:fill="auto"/>
            <w:vAlign w:val="bottom"/>
            <w:hideMark/>
          </w:tcPr>
          <w:p w14:paraId="2FCAEE6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10.1016/j.jenvman.2015.05.039</w:t>
            </w:r>
          </w:p>
        </w:tc>
        <w:tc>
          <w:tcPr>
            <w:tcW w:w="660" w:type="dxa"/>
            <w:tcBorders>
              <w:top w:val="nil"/>
              <w:left w:val="nil"/>
              <w:bottom w:val="nil"/>
              <w:right w:val="nil"/>
            </w:tcBorders>
            <w:shd w:val="clear" w:color="auto" w:fill="auto"/>
            <w:vAlign w:val="bottom"/>
            <w:hideMark/>
          </w:tcPr>
          <w:p w14:paraId="1729967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3A81ACD" w14:textId="77777777" w:rsidTr="00112CD6">
        <w:trPr>
          <w:trHeight w:val="820"/>
        </w:trPr>
        <w:tc>
          <w:tcPr>
            <w:tcW w:w="2458" w:type="dxa"/>
            <w:tcBorders>
              <w:top w:val="nil"/>
              <w:left w:val="nil"/>
              <w:bottom w:val="nil"/>
              <w:right w:val="nil"/>
            </w:tcBorders>
            <w:shd w:val="clear" w:color="auto" w:fill="auto"/>
            <w:vAlign w:val="bottom"/>
            <w:hideMark/>
          </w:tcPr>
          <w:p w14:paraId="3C3867A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Poulos, Davina E.; Gallen, Christopher; Davis, Tom; Booth, David J.; Harasti, David</w:t>
            </w:r>
          </w:p>
        </w:tc>
        <w:tc>
          <w:tcPr>
            <w:tcW w:w="2458" w:type="dxa"/>
            <w:tcBorders>
              <w:top w:val="nil"/>
              <w:left w:val="nil"/>
              <w:bottom w:val="nil"/>
              <w:right w:val="nil"/>
            </w:tcBorders>
            <w:shd w:val="clear" w:color="auto" w:fill="auto"/>
            <w:vAlign w:val="bottom"/>
            <w:hideMark/>
          </w:tcPr>
          <w:p w14:paraId="5AEE4E3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 and spatial modelling of a soft coral habitat in the Port Stephens-Great Lakes Marine Park: implications for management</w:t>
            </w:r>
          </w:p>
        </w:tc>
        <w:tc>
          <w:tcPr>
            <w:tcW w:w="2459" w:type="dxa"/>
            <w:tcBorders>
              <w:top w:val="nil"/>
              <w:left w:val="nil"/>
              <w:bottom w:val="nil"/>
              <w:right w:val="nil"/>
            </w:tcBorders>
            <w:shd w:val="clear" w:color="auto" w:fill="auto"/>
            <w:vAlign w:val="bottom"/>
            <w:hideMark/>
          </w:tcPr>
          <w:p w14:paraId="033C2D5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MARINE AND FRESHWATER RESEARCH</w:t>
            </w:r>
          </w:p>
        </w:tc>
        <w:tc>
          <w:tcPr>
            <w:tcW w:w="545" w:type="dxa"/>
            <w:tcBorders>
              <w:top w:val="nil"/>
              <w:left w:val="nil"/>
              <w:bottom w:val="nil"/>
              <w:right w:val="nil"/>
            </w:tcBorders>
            <w:shd w:val="clear" w:color="auto" w:fill="auto"/>
            <w:vAlign w:val="bottom"/>
            <w:hideMark/>
          </w:tcPr>
          <w:p w14:paraId="36A4186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w:t>
            </w:r>
          </w:p>
        </w:tc>
        <w:tc>
          <w:tcPr>
            <w:tcW w:w="780" w:type="dxa"/>
            <w:tcBorders>
              <w:top w:val="nil"/>
              <w:left w:val="nil"/>
              <w:bottom w:val="nil"/>
              <w:right w:val="nil"/>
            </w:tcBorders>
            <w:shd w:val="clear" w:color="auto" w:fill="auto"/>
            <w:vAlign w:val="bottom"/>
            <w:hideMark/>
          </w:tcPr>
          <w:p w14:paraId="5049114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E294DF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256-265</w:t>
            </w:r>
          </w:p>
        </w:tc>
        <w:tc>
          <w:tcPr>
            <w:tcW w:w="2460" w:type="dxa"/>
            <w:tcBorders>
              <w:top w:val="nil"/>
              <w:left w:val="nil"/>
              <w:bottom w:val="nil"/>
              <w:right w:val="nil"/>
            </w:tcBorders>
            <w:shd w:val="clear" w:color="auto" w:fill="auto"/>
            <w:vAlign w:val="bottom"/>
            <w:hideMark/>
          </w:tcPr>
          <w:p w14:paraId="31A1409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10.1071/MF14059</w:t>
            </w:r>
          </w:p>
        </w:tc>
        <w:tc>
          <w:tcPr>
            <w:tcW w:w="660" w:type="dxa"/>
            <w:tcBorders>
              <w:top w:val="nil"/>
              <w:left w:val="nil"/>
              <w:bottom w:val="nil"/>
              <w:right w:val="nil"/>
            </w:tcBorders>
            <w:shd w:val="clear" w:color="auto" w:fill="auto"/>
            <w:vAlign w:val="bottom"/>
            <w:hideMark/>
          </w:tcPr>
          <w:p w14:paraId="1237D9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CF3F2A3" w14:textId="77777777" w:rsidTr="00112CD6">
        <w:trPr>
          <w:trHeight w:val="820"/>
        </w:trPr>
        <w:tc>
          <w:tcPr>
            <w:tcW w:w="2458" w:type="dxa"/>
            <w:tcBorders>
              <w:top w:val="nil"/>
              <w:left w:val="nil"/>
              <w:bottom w:val="nil"/>
              <w:right w:val="nil"/>
            </w:tcBorders>
            <w:shd w:val="clear" w:color="auto" w:fill="auto"/>
            <w:vAlign w:val="bottom"/>
            <w:hideMark/>
          </w:tcPr>
          <w:p w14:paraId="6318CB5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Lira-Noriega, Andres; Peterson, A. Townsend</w:t>
            </w:r>
          </w:p>
        </w:tc>
        <w:tc>
          <w:tcPr>
            <w:tcW w:w="2458" w:type="dxa"/>
            <w:tcBorders>
              <w:top w:val="nil"/>
              <w:left w:val="nil"/>
              <w:bottom w:val="nil"/>
              <w:right w:val="nil"/>
            </w:tcBorders>
            <w:shd w:val="clear" w:color="auto" w:fill="auto"/>
            <w:vAlign w:val="bottom"/>
            <w:hideMark/>
          </w:tcPr>
          <w:p w14:paraId="493EA50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Range-wide ecological niche comparisons of parasite, hosts and dispersers in a vector-borne plant parasite system</w:t>
            </w:r>
          </w:p>
        </w:tc>
        <w:tc>
          <w:tcPr>
            <w:tcW w:w="2459" w:type="dxa"/>
            <w:tcBorders>
              <w:top w:val="nil"/>
              <w:left w:val="nil"/>
              <w:bottom w:val="nil"/>
              <w:right w:val="nil"/>
            </w:tcBorders>
            <w:shd w:val="clear" w:color="auto" w:fill="auto"/>
            <w:vAlign w:val="bottom"/>
            <w:hideMark/>
          </w:tcPr>
          <w:p w14:paraId="034DA2C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546AB70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1CFDA39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4979292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1664-1673</w:t>
            </w:r>
          </w:p>
        </w:tc>
        <w:tc>
          <w:tcPr>
            <w:tcW w:w="2460" w:type="dxa"/>
            <w:tcBorders>
              <w:top w:val="nil"/>
              <w:left w:val="nil"/>
              <w:bottom w:val="nil"/>
              <w:right w:val="nil"/>
            </w:tcBorders>
            <w:shd w:val="clear" w:color="auto" w:fill="auto"/>
            <w:vAlign w:val="bottom"/>
            <w:hideMark/>
          </w:tcPr>
          <w:p w14:paraId="482D76F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10.1111/jbi.12302</w:t>
            </w:r>
          </w:p>
        </w:tc>
        <w:tc>
          <w:tcPr>
            <w:tcW w:w="660" w:type="dxa"/>
            <w:tcBorders>
              <w:top w:val="nil"/>
              <w:left w:val="nil"/>
              <w:bottom w:val="nil"/>
              <w:right w:val="nil"/>
            </w:tcBorders>
            <w:shd w:val="clear" w:color="auto" w:fill="auto"/>
            <w:vAlign w:val="bottom"/>
            <w:hideMark/>
          </w:tcPr>
          <w:p w14:paraId="1339D6D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E75A0DC" w14:textId="77777777" w:rsidTr="00112CD6">
        <w:trPr>
          <w:trHeight w:val="620"/>
        </w:trPr>
        <w:tc>
          <w:tcPr>
            <w:tcW w:w="2458" w:type="dxa"/>
            <w:tcBorders>
              <w:top w:val="nil"/>
              <w:left w:val="nil"/>
              <w:bottom w:val="nil"/>
              <w:right w:val="nil"/>
            </w:tcBorders>
            <w:shd w:val="clear" w:color="auto" w:fill="auto"/>
            <w:vAlign w:val="bottom"/>
            <w:hideMark/>
          </w:tcPr>
          <w:p w14:paraId="25B02CB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Olsson, Ola; Bolin, Arvid</w:t>
            </w:r>
          </w:p>
        </w:tc>
        <w:tc>
          <w:tcPr>
            <w:tcW w:w="2458" w:type="dxa"/>
            <w:tcBorders>
              <w:top w:val="nil"/>
              <w:left w:val="nil"/>
              <w:bottom w:val="nil"/>
              <w:right w:val="nil"/>
            </w:tcBorders>
            <w:shd w:val="clear" w:color="auto" w:fill="auto"/>
            <w:vAlign w:val="bottom"/>
            <w:hideMark/>
          </w:tcPr>
          <w:p w14:paraId="72AFFF4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model for habitat selection and species distribution derived from central place foraging theory</w:t>
            </w:r>
          </w:p>
        </w:tc>
        <w:tc>
          <w:tcPr>
            <w:tcW w:w="2459" w:type="dxa"/>
            <w:tcBorders>
              <w:top w:val="nil"/>
              <w:left w:val="nil"/>
              <w:bottom w:val="nil"/>
              <w:right w:val="nil"/>
            </w:tcBorders>
            <w:shd w:val="clear" w:color="auto" w:fill="auto"/>
            <w:vAlign w:val="bottom"/>
            <w:hideMark/>
          </w:tcPr>
          <w:p w14:paraId="64E069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OECOLOGIA</w:t>
            </w:r>
          </w:p>
        </w:tc>
        <w:tc>
          <w:tcPr>
            <w:tcW w:w="545" w:type="dxa"/>
            <w:tcBorders>
              <w:top w:val="nil"/>
              <w:left w:val="nil"/>
              <w:bottom w:val="nil"/>
              <w:right w:val="nil"/>
            </w:tcBorders>
            <w:shd w:val="clear" w:color="auto" w:fill="auto"/>
            <w:vAlign w:val="bottom"/>
            <w:hideMark/>
          </w:tcPr>
          <w:p w14:paraId="1030F53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175</w:t>
            </w:r>
          </w:p>
        </w:tc>
        <w:tc>
          <w:tcPr>
            <w:tcW w:w="780" w:type="dxa"/>
            <w:tcBorders>
              <w:top w:val="nil"/>
              <w:left w:val="nil"/>
              <w:bottom w:val="nil"/>
              <w:right w:val="nil"/>
            </w:tcBorders>
            <w:shd w:val="clear" w:color="auto" w:fill="auto"/>
            <w:vAlign w:val="bottom"/>
            <w:hideMark/>
          </w:tcPr>
          <w:p w14:paraId="413B11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21EE8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537-548</w:t>
            </w:r>
          </w:p>
        </w:tc>
        <w:tc>
          <w:tcPr>
            <w:tcW w:w="2460" w:type="dxa"/>
            <w:tcBorders>
              <w:top w:val="nil"/>
              <w:left w:val="nil"/>
              <w:bottom w:val="nil"/>
              <w:right w:val="nil"/>
            </w:tcBorders>
            <w:shd w:val="clear" w:color="auto" w:fill="auto"/>
            <w:vAlign w:val="bottom"/>
            <w:hideMark/>
          </w:tcPr>
          <w:p w14:paraId="46C1F9D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10.1007/s00442-014-2931-9</w:t>
            </w:r>
          </w:p>
        </w:tc>
        <w:tc>
          <w:tcPr>
            <w:tcW w:w="660" w:type="dxa"/>
            <w:tcBorders>
              <w:top w:val="nil"/>
              <w:left w:val="nil"/>
              <w:bottom w:val="nil"/>
              <w:right w:val="nil"/>
            </w:tcBorders>
            <w:shd w:val="clear" w:color="auto" w:fill="auto"/>
            <w:vAlign w:val="bottom"/>
            <w:hideMark/>
          </w:tcPr>
          <w:p w14:paraId="1A9B2F6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CB1EFE6" w14:textId="77777777" w:rsidTr="00112CD6">
        <w:trPr>
          <w:trHeight w:val="620"/>
        </w:trPr>
        <w:tc>
          <w:tcPr>
            <w:tcW w:w="2458" w:type="dxa"/>
            <w:tcBorders>
              <w:top w:val="nil"/>
              <w:left w:val="nil"/>
              <w:bottom w:val="nil"/>
              <w:right w:val="nil"/>
            </w:tcBorders>
            <w:shd w:val="clear" w:color="auto" w:fill="auto"/>
            <w:vAlign w:val="bottom"/>
            <w:hideMark/>
          </w:tcPr>
          <w:p w14:paraId="11A905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Lee, Chang-Bae; Yun, Soon Jin; œÌÈTÖ</w:t>
            </w:r>
          </w:p>
        </w:tc>
        <w:tc>
          <w:tcPr>
            <w:tcW w:w="2458" w:type="dxa"/>
            <w:tcBorders>
              <w:top w:val="nil"/>
              <w:left w:val="nil"/>
              <w:bottom w:val="nil"/>
              <w:right w:val="nil"/>
            </w:tcBorders>
            <w:shd w:val="clear" w:color="auto" w:fill="auto"/>
            <w:vAlign w:val="bottom"/>
            <w:hideMark/>
          </w:tcPr>
          <w:p w14:paraId="1C35362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Effects of climate change on the geographic distribution of Quercus acuta Thunb.</w:t>
            </w:r>
          </w:p>
        </w:tc>
        <w:tc>
          <w:tcPr>
            <w:tcW w:w="2459" w:type="dxa"/>
            <w:tcBorders>
              <w:top w:val="nil"/>
              <w:left w:val="nil"/>
              <w:bottom w:val="nil"/>
              <w:right w:val="nil"/>
            </w:tcBorders>
            <w:shd w:val="clear" w:color="auto" w:fill="auto"/>
            <w:vAlign w:val="bottom"/>
            <w:hideMark/>
          </w:tcPr>
          <w:p w14:paraId="406B0DC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Agriculture &amp; Life Science</w:t>
            </w:r>
          </w:p>
        </w:tc>
        <w:tc>
          <w:tcPr>
            <w:tcW w:w="545" w:type="dxa"/>
            <w:tcBorders>
              <w:top w:val="nil"/>
              <w:left w:val="nil"/>
              <w:bottom w:val="nil"/>
              <w:right w:val="nil"/>
            </w:tcBorders>
            <w:shd w:val="clear" w:color="auto" w:fill="auto"/>
            <w:vAlign w:val="bottom"/>
            <w:hideMark/>
          </w:tcPr>
          <w:p w14:paraId="65FC20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49</w:t>
            </w:r>
          </w:p>
        </w:tc>
        <w:tc>
          <w:tcPr>
            <w:tcW w:w="780" w:type="dxa"/>
            <w:tcBorders>
              <w:top w:val="nil"/>
              <w:left w:val="nil"/>
              <w:bottom w:val="nil"/>
              <w:right w:val="nil"/>
            </w:tcBorders>
            <w:shd w:val="clear" w:color="auto" w:fill="auto"/>
            <w:vAlign w:val="bottom"/>
            <w:hideMark/>
          </w:tcPr>
          <w:p w14:paraId="1480311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14E8686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47-56</w:t>
            </w:r>
          </w:p>
        </w:tc>
        <w:tc>
          <w:tcPr>
            <w:tcW w:w="2460" w:type="dxa"/>
            <w:tcBorders>
              <w:top w:val="nil"/>
              <w:left w:val="nil"/>
              <w:bottom w:val="nil"/>
              <w:right w:val="nil"/>
            </w:tcBorders>
            <w:shd w:val="clear" w:color="auto" w:fill="auto"/>
            <w:vAlign w:val="bottom"/>
            <w:hideMark/>
          </w:tcPr>
          <w:p w14:paraId="32F9BC2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10.14397/jals.2015.49.6.47</w:t>
            </w:r>
          </w:p>
        </w:tc>
        <w:tc>
          <w:tcPr>
            <w:tcW w:w="660" w:type="dxa"/>
            <w:tcBorders>
              <w:top w:val="nil"/>
              <w:left w:val="nil"/>
              <w:bottom w:val="nil"/>
              <w:right w:val="nil"/>
            </w:tcBorders>
            <w:shd w:val="clear" w:color="auto" w:fill="auto"/>
            <w:vAlign w:val="bottom"/>
            <w:hideMark/>
          </w:tcPr>
          <w:p w14:paraId="31B3759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4EC54A" w14:textId="77777777" w:rsidTr="00112CD6">
        <w:trPr>
          <w:trHeight w:val="820"/>
        </w:trPr>
        <w:tc>
          <w:tcPr>
            <w:tcW w:w="2458" w:type="dxa"/>
            <w:tcBorders>
              <w:top w:val="nil"/>
              <w:left w:val="nil"/>
              <w:bottom w:val="nil"/>
              <w:right w:val="nil"/>
            </w:tcBorders>
            <w:shd w:val="clear" w:color="auto" w:fill="auto"/>
            <w:vAlign w:val="bottom"/>
            <w:hideMark/>
          </w:tcPr>
          <w:p w14:paraId="614D3B8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Skov, Henrik; Heinanen, Stefan; Thaxter, Chris B.; Williams, Adrian E.; Lohier, Sabine; Banks, Alex N.</w:t>
            </w:r>
          </w:p>
        </w:tc>
        <w:tc>
          <w:tcPr>
            <w:tcW w:w="2458" w:type="dxa"/>
            <w:tcBorders>
              <w:top w:val="nil"/>
              <w:left w:val="nil"/>
              <w:bottom w:val="nil"/>
              <w:right w:val="nil"/>
            </w:tcBorders>
            <w:shd w:val="clear" w:color="auto" w:fill="auto"/>
            <w:vAlign w:val="bottom"/>
            <w:hideMark/>
          </w:tcPr>
          <w:p w14:paraId="6AF2406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Real-time species distribution models for conservation and management of natural resources in marine environments</w:t>
            </w:r>
          </w:p>
        </w:tc>
        <w:tc>
          <w:tcPr>
            <w:tcW w:w="2459" w:type="dxa"/>
            <w:tcBorders>
              <w:top w:val="nil"/>
              <w:left w:val="nil"/>
              <w:bottom w:val="nil"/>
              <w:right w:val="nil"/>
            </w:tcBorders>
            <w:shd w:val="clear" w:color="auto" w:fill="auto"/>
            <w:vAlign w:val="bottom"/>
            <w:hideMark/>
          </w:tcPr>
          <w:p w14:paraId="6A9D816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MARINE ECOLOGY PROGRESS SERIES</w:t>
            </w:r>
          </w:p>
        </w:tc>
        <w:tc>
          <w:tcPr>
            <w:tcW w:w="545" w:type="dxa"/>
            <w:tcBorders>
              <w:top w:val="nil"/>
              <w:left w:val="nil"/>
              <w:bottom w:val="nil"/>
              <w:right w:val="nil"/>
            </w:tcBorders>
            <w:shd w:val="clear" w:color="auto" w:fill="auto"/>
            <w:vAlign w:val="bottom"/>
            <w:hideMark/>
          </w:tcPr>
          <w:p w14:paraId="3779A8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542</w:t>
            </w:r>
          </w:p>
        </w:tc>
        <w:tc>
          <w:tcPr>
            <w:tcW w:w="780" w:type="dxa"/>
            <w:tcBorders>
              <w:top w:val="nil"/>
              <w:left w:val="nil"/>
              <w:bottom w:val="nil"/>
              <w:right w:val="nil"/>
            </w:tcBorders>
            <w:shd w:val="clear" w:color="auto" w:fill="auto"/>
            <w:vAlign w:val="bottom"/>
            <w:hideMark/>
          </w:tcPr>
          <w:p w14:paraId="513D5CE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A2268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221-234</w:t>
            </w:r>
          </w:p>
        </w:tc>
        <w:tc>
          <w:tcPr>
            <w:tcW w:w="2460" w:type="dxa"/>
            <w:tcBorders>
              <w:top w:val="nil"/>
              <w:left w:val="nil"/>
              <w:bottom w:val="nil"/>
              <w:right w:val="nil"/>
            </w:tcBorders>
            <w:shd w:val="clear" w:color="auto" w:fill="auto"/>
            <w:vAlign w:val="bottom"/>
            <w:hideMark/>
          </w:tcPr>
          <w:p w14:paraId="550B363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10.3354/meps11572</w:t>
            </w:r>
          </w:p>
        </w:tc>
        <w:tc>
          <w:tcPr>
            <w:tcW w:w="660" w:type="dxa"/>
            <w:tcBorders>
              <w:top w:val="nil"/>
              <w:left w:val="nil"/>
              <w:bottom w:val="nil"/>
              <w:right w:val="nil"/>
            </w:tcBorders>
            <w:shd w:val="clear" w:color="auto" w:fill="auto"/>
            <w:vAlign w:val="bottom"/>
            <w:hideMark/>
          </w:tcPr>
          <w:p w14:paraId="2A2CBCA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03B0CBAC" w14:textId="77777777" w:rsidTr="00112CD6">
        <w:trPr>
          <w:trHeight w:val="620"/>
        </w:trPr>
        <w:tc>
          <w:tcPr>
            <w:tcW w:w="2458" w:type="dxa"/>
            <w:tcBorders>
              <w:top w:val="nil"/>
              <w:left w:val="nil"/>
              <w:bottom w:val="nil"/>
              <w:right w:val="nil"/>
            </w:tcBorders>
            <w:shd w:val="clear" w:color="auto" w:fill="auto"/>
            <w:vAlign w:val="bottom"/>
            <w:hideMark/>
          </w:tcPr>
          <w:p w14:paraId="15F361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Afkhami, Michelle E.; McIntyre, Patrick J.; Strauss, Sharon Y.</w:t>
            </w:r>
          </w:p>
        </w:tc>
        <w:tc>
          <w:tcPr>
            <w:tcW w:w="2458" w:type="dxa"/>
            <w:tcBorders>
              <w:top w:val="nil"/>
              <w:left w:val="nil"/>
              <w:bottom w:val="nil"/>
              <w:right w:val="nil"/>
            </w:tcBorders>
            <w:shd w:val="clear" w:color="auto" w:fill="auto"/>
            <w:vAlign w:val="bottom"/>
            <w:hideMark/>
          </w:tcPr>
          <w:p w14:paraId="34E4E00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Mutualist-mediated effects on species' range limits across large geographic scales</w:t>
            </w:r>
          </w:p>
        </w:tc>
        <w:tc>
          <w:tcPr>
            <w:tcW w:w="2459" w:type="dxa"/>
            <w:tcBorders>
              <w:top w:val="nil"/>
              <w:left w:val="nil"/>
              <w:bottom w:val="nil"/>
              <w:right w:val="nil"/>
            </w:tcBorders>
            <w:shd w:val="clear" w:color="auto" w:fill="auto"/>
            <w:vAlign w:val="bottom"/>
            <w:hideMark/>
          </w:tcPr>
          <w:p w14:paraId="4B72779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ECOLOGY LETTERS</w:t>
            </w:r>
          </w:p>
        </w:tc>
        <w:tc>
          <w:tcPr>
            <w:tcW w:w="545" w:type="dxa"/>
            <w:tcBorders>
              <w:top w:val="nil"/>
              <w:left w:val="nil"/>
              <w:bottom w:val="nil"/>
              <w:right w:val="nil"/>
            </w:tcBorders>
            <w:shd w:val="clear" w:color="auto" w:fill="auto"/>
            <w:vAlign w:val="bottom"/>
            <w:hideMark/>
          </w:tcPr>
          <w:p w14:paraId="0162543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w:t>
            </w:r>
          </w:p>
        </w:tc>
        <w:tc>
          <w:tcPr>
            <w:tcW w:w="780" w:type="dxa"/>
            <w:tcBorders>
              <w:top w:val="nil"/>
              <w:left w:val="nil"/>
              <w:bottom w:val="nil"/>
              <w:right w:val="nil"/>
            </w:tcBorders>
            <w:shd w:val="clear" w:color="auto" w:fill="auto"/>
            <w:vAlign w:val="bottom"/>
            <w:hideMark/>
          </w:tcPr>
          <w:p w14:paraId="3445879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A6F7BE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1265-1273</w:t>
            </w:r>
          </w:p>
        </w:tc>
        <w:tc>
          <w:tcPr>
            <w:tcW w:w="2460" w:type="dxa"/>
            <w:tcBorders>
              <w:top w:val="nil"/>
              <w:left w:val="nil"/>
              <w:bottom w:val="nil"/>
              <w:right w:val="nil"/>
            </w:tcBorders>
            <w:shd w:val="clear" w:color="auto" w:fill="auto"/>
            <w:vAlign w:val="bottom"/>
            <w:hideMark/>
          </w:tcPr>
          <w:p w14:paraId="51F04BC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10.1111/ele.12332</w:t>
            </w:r>
          </w:p>
        </w:tc>
        <w:tc>
          <w:tcPr>
            <w:tcW w:w="660" w:type="dxa"/>
            <w:tcBorders>
              <w:top w:val="nil"/>
              <w:left w:val="nil"/>
              <w:bottom w:val="nil"/>
              <w:right w:val="nil"/>
            </w:tcBorders>
            <w:shd w:val="clear" w:color="auto" w:fill="auto"/>
            <w:vAlign w:val="bottom"/>
            <w:hideMark/>
          </w:tcPr>
          <w:p w14:paraId="0A97FC2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C7CC58C" w14:textId="77777777" w:rsidTr="00112CD6">
        <w:trPr>
          <w:trHeight w:val="1020"/>
        </w:trPr>
        <w:tc>
          <w:tcPr>
            <w:tcW w:w="2458" w:type="dxa"/>
            <w:tcBorders>
              <w:top w:val="nil"/>
              <w:left w:val="nil"/>
              <w:bottom w:val="nil"/>
              <w:right w:val="nil"/>
            </w:tcBorders>
            <w:shd w:val="clear" w:color="auto" w:fill="auto"/>
            <w:vAlign w:val="bottom"/>
            <w:hideMark/>
          </w:tcPr>
          <w:p w14:paraId="308229C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Mimet, Anne; Maurel, Noelie; Pellissier, Vincent; Simon, Laurent; Julliard, Romain</w:t>
            </w:r>
          </w:p>
        </w:tc>
        <w:tc>
          <w:tcPr>
            <w:tcW w:w="2458" w:type="dxa"/>
            <w:tcBorders>
              <w:top w:val="nil"/>
              <w:left w:val="nil"/>
              <w:bottom w:val="nil"/>
              <w:right w:val="nil"/>
            </w:tcBorders>
            <w:shd w:val="clear" w:color="auto" w:fill="auto"/>
            <w:vAlign w:val="bottom"/>
            <w:hideMark/>
          </w:tcPr>
          <w:p w14:paraId="0C88814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Towards a unique landscape description for multi-species studies: A model comparison with common birds in a human-dominated French region</w:t>
            </w:r>
          </w:p>
        </w:tc>
        <w:tc>
          <w:tcPr>
            <w:tcW w:w="2459" w:type="dxa"/>
            <w:tcBorders>
              <w:top w:val="nil"/>
              <w:left w:val="nil"/>
              <w:bottom w:val="nil"/>
              <w:right w:val="nil"/>
            </w:tcBorders>
            <w:shd w:val="clear" w:color="auto" w:fill="auto"/>
            <w:vAlign w:val="bottom"/>
            <w:hideMark/>
          </w:tcPr>
          <w:p w14:paraId="6BD4EC3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6276EF3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36</w:t>
            </w:r>
          </w:p>
        </w:tc>
        <w:tc>
          <w:tcPr>
            <w:tcW w:w="780" w:type="dxa"/>
            <w:tcBorders>
              <w:top w:val="nil"/>
              <w:left w:val="nil"/>
              <w:bottom w:val="nil"/>
              <w:right w:val="nil"/>
            </w:tcBorders>
            <w:shd w:val="clear" w:color="auto" w:fill="auto"/>
            <w:vAlign w:val="bottom"/>
            <w:hideMark/>
          </w:tcPr>
          <w:p w14:paraId="07C501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BDF2A9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19-32</w:t>
            </w:r>
          </w:p>
        </w:tc>
        <w:tc>
          <w:tcPr>
            <w:tcW w:w="2460" w:type="dxa"/>
            <w:tcBorders>
              <w:top w:val="nil"/>
              <w:left w:val="nil"/>
              <w:bottom w:val="nil"/>
              <w:right w:val="nil"/>
            </w:tcBorders>
            <w:shd w:val="clear" w:color="auto" w:fill="auto"/>
            <w:vAlign w:val="bottom"/>
            <w:hideMark/>
          </w:tcPr>
          <w:p w14:paraId="2B7282C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10.1016/j.ecolind.2013.06.029</w:t>
            </w:r>
          </w:p>
        </w:tc>
        <w:tc>
          <w:tcPr>
            <w:tcW w:w="660" w:type="dxa"/>
            <w:tcBorders>
              <w:top w:val="nil"/>
              <w:left w:val="nil"/>
              <w:bottom w:val="nil"/>
              <w:right w:val="nil"/>
            </w:tcBorders>
            <w:shd w:val="clear" w:color="auto" w:fill="auto"/>
            <w:vAlign w:val="bottom"/>
            <w:hideMark/>
          </w:tcPr>
          <w:p w14:paraId="6310F46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FC10CFF" w14:textId="77777777" w:rsidTr="00112CD6">
        <w:trPr>
          <w:trHeight w:val="1020"/>
        </w:trPr>
        <w:tc>
          <w:tcPr>
            <w:tcW w:w="2458" w:type="dxa"/>
            <w:tcBorders>
              <w:top w:val="nil"/>
              <w:left w:val="nil"/>
              <w:bottom w:val="nil"/>
              <w:right w:val="nil"/>
            </w:tcBorders>
            <w:shd w:val="clear" w:color="auto" w:fill="auto"/>
            <w:vAlign w:val="bottom"/>
            <w:hideMark/>
          </w:tcPr>
          <w:p w14:paraId="79B353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Owens, Hannah L.</w:t>
            </w:r>
          </w:p>
        </w:tc>
        <w:tc>
          <w:tcPr>
            <w:tcW w:w="2458" w:type="dxa"/>
            <w:tcBorders>
              <w:top w:val="nil"/>
              <w:left w:val="nil"/>
              <w:bottom w:val="nil"/>
              <w:right w:val="nil"/>
            </w:tcBorders>
            <w:shd w:val="clear" w:color="auto" w:fill="auto"/>
            <w:vAlign w:val="bottom"/>
            <w:hideMark/>
          </w:tcPr>
          <w:p w14:paraId="6F8B55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Evolution of codfishes (Teleostei: Gadinae) in geographical and ecological space: evidence that physiological limits drove diversification of subarctic fishes</w:t>
            </w:r>
          </w:p>
        </w:tc>
        <w:tc>
          <w:tcPr>
            <w:tcW w:w="2459" w:type="dxa"/>
            <w:tcBorders>
              <w:top w:val="nil"/>
              <w:left w:val="nil"/>
              <w:bottom w:val="nil"/>
              <w:right w:val="nil"/>
            </w:tcBorders>
            <w:shd w:val="clear" w:color="auto" w:fill="auto"/>
            <w:vAlign w:val="bottom"/>
            <w:hideMark/>
          </w:tcPr>
          <w:p w14:paraId="4F61627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660C8D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AAED8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1060" w:type="dxa"/>
            <w:tcBorders>
              <w:top w:val="nil"/>
              <w:left w:val="nil"/>
              <w:bottom w:val="nil"/>
              <w:right w:val="nil"/>
            </w:tcBorders>
            <w:shd w:val="clear" w:color="auto" w:fill="auto"/>
            <w:vAlign w:val="bottom"/>
            <w:hideMark/>
          </w:tcPr>
          <w:p w14:paraId="70B2BBE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1091-1102</w:t>
            </w:r>
          </w:p>
        </w:tc>
        <w:tc>
          <w:tcPr>
            <w:tcW w:w="2460" w:type="dxa"/>
            <w:tcBorders>
              <w:top w:val="nil"/>
              <w:left w:val="nil"/>
              <w:bottom w:val="nil"/>
              <w:right w:val="nil"/>
            </w:tcBorders>
            <w:shd w:val="clear" w:color="auto" w:fill="auto"/>
            <w:vAlign w:val="bottom"/>
            <w:hideMark/>
          </w:tcPr>
          <w:p w14:paraId="13E0282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10.1111/jbi.12483</w:t>
            </w:r>
          </w:p>
        </w:tc>
        <w:tc>
          <w:tcPr>
            <w:tcW w:w="660" w:type="dxa"/>
            <w:tcBorders>
              <w:top w:val="nil"/>
              <w:left w:val="nil"/>
              <w:bottom w:val="nil"/>
              <w:right w:val="nil"/>
            </w:tcBorders>
            <w:shd w:val="clear" w:color="auto" w:fill="auto"/>
            <w:vAlign w:val="bottom"/>
            <w:hideMark/>
          </w:tcPr>
          <w:p w14:paraId="197104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88E4A9A" w14:textId="77777777" w:rsidTr="00112CD6">
        <w:trPr>
          <w:trHeight w:val="1020"/>
        </w:trPr>
        <w:tc>
          <w:tcPr>
            <w:tcW w:w="2458" w:type="dxa"/>
            <w:tcBorders>
              <w:top w:val="nil"/>
              <w:left w:val="nil"/>
              <w:bottom w:val="nil"/>
              <w:right w:val="nil"/>
            </w:tcBorders>
            <w:shd w:val="clear" w:color="auto" w:fill="auto"/>
            <w:vAlign w:val="bottom"/>
            <w:hideMark/>
          </w:tcPr>
          <w:p w14:paraId="4C1C68B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Rato, Catarina; Harris, David James; Perera, Ana; Carvalho, Silvia B.; Carretero, Miguel A.; Roedder, Dennis</w:t>
            </w:r>
          </w:p>
        </w:tc>
        <w:tc>
          <w:tcPr>
            <w:tcW w:w="2458" w:type="dxa"/>
            <w:tcBorders>
              <w:top w:val="nil"/>
              <w:left w:val="nil"/>
              <w:bottom w:val="nil"/>
              <w:right w:val="nil"/>
            </w:tcBorders>
            <w:shd w:val="clear" w:color="auto" w:fill="auto"/>
            <w:vAlign w:val="bottom"/>
            <w:hideMark/>
          </w:tcPr>
          <w:p w14:paraId="78EA9C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Combination of Divergence and Conservatism in the Niche Evolution of the Moorish Gecko, Tarentola mauritanica (Gekkota: Phyllodactylidae)</w:t>
            </w:r>
          </w:p>
        </w:tc>
        <w:tc>
          <w:tcPr>
            <w:tcW w:w="2459" w:type="dxa"/>
            <w:tcBorders>
              <w:top w:val="nil"/>
              <w:left w:val="nil"/>
              <w:bottom w:val="nil"/>
              <w:right w:val="nil"/>
            </w:tcBorders>
            <w:shd w:val="clear" w:color="auto" w:fill="auto"/>
            <w:vAlign w:val="bottom"/>
            <w:hideMark/>
          </w:tcPr>
          <w:p w14:paraId="5B811C2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320FFE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406C3B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328F528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t>
            </w:r>
          </w:p>
        </w:tc>
        <w:tc>
          <w:tcPr>
            <w:tcW w:w="2460" w:type="dxa"/>
            <w:tcBorders>
              <w:top w:val="nil"/>
              <w:left w:val="nil"/>
              <w:bottom w:val="nil"/>
              <w:right w:val="nil"/>
            </w:tcBorders>
            <w:shd w:val="clear" w:color="auto" w:fill="auto"/>
            <w:vAlign w:val="bottom"/>
            <w:hideMark/>
          </w:tcPr>
          <w:p w14:paraId="3F5D9FA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10.1371/journal.pone.0127980</w:t>
            </w:r>
          </w:p>
        </w:tc>
        <w:tc>
          <w:tcPr>
            <w:tcW w:w="660" w:type="dxa"/>
            <w:tcBorders>
              <w:top w:val="nil"/>
              <w:left w:val="nil"/>
              <w:bottom w:val="nil"/>
              <w:right w:val="nil"/>
            </w:tcBorders>
            <w:shd w:val="clear" w:color="auto" w:fill="auto"/>
            <w:vAlign w:val="bottom"/>
            <w:hideMark/>
          </w:tcPr>
          <w:p w14:paraId="05C242E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C51983E" w14:textId="77777777" w:rsidTr="00112CD6">
        <w:trPr>
          <w:trHeight w:val="820"/>
        </w:trPr>
        <w:tc>
          <w:tcPr>
            <w:tcW w:w="2458" w:type="dxa"/>
            <w:tcBorders>
              <w:top w:val="nil"/>
              <w:left w:val="nil"/>
              <w:bottom w:val="nil"/>
              <w:right w:val="nil"/>
            </w:tcBorders>
            <w:shd w:val="clear" w:color="auto" w:fill="auto"/>
            <w:vAlign w:val="bottom"/>
            <w:hideMark/>
          </w:tcPr>
          <w:p w14:paraId="55D0BAE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Munoz, Antonio-Roman; Jimenez-Valverde, Alberto; Luz Marquez, Ana; Moleon, Marcos; Real, Raimundo</w:t>
            </w:r>
          </w:p>
        </w:tc>
        <w:tc>
          <w:tcPr>
            <w:tcW w:w="2458" w:type="dxa"/>
            <w:tcBorders>
              <w:top w:val="nil"/>
              <w:left w:val="nil"/>
              <w:bottom w:val="nil"/>
              <w:right w:val="nil"/>
            </w:tcBorders>
            <w:shd w:val="clear" w:color="auto" w:fill="auto"/>
            <w:vAlign w:val="bottom"/>
            <w:hideMark/>
          </w:tcPr>
          <w:p w14:paraId="439E27C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Environmental favourability as a cost-efficient tool to estimate carrying capacity</w:t>
            </w:r>
          </w:p>
        </w:tc>
        <w:tc>
          <w:tcPr>
            <w:tcW w:w="2459" w:type="dxa"/>
            <w:tcBorders>
              <w:top w:val="nil"/>
              <w:left w:val="nil"/>
              <w:bottom w:val="nil"/>
              <w:right w:val="nil"/>
            </w:tcBorders>
            <w:shd w:val="clear" w:color="auto" w:fill="auto"/>
            <w:vAlign w:val="bottom"/>
            <w:hideMark/>
          </w:tcPr>
          <w:p w14:paraId="2568AF3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C15E9F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FBD18D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046F033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1388-1400</w:t>
            </w:r>
          </w:p>
        </w:tc>
        <w:tc>
          <w:tcPr>
            <w:tcW w:w="2460" w:type="dxa"/>
            <w:tcBorders>
              <w:top w:val="nil"/>
              <w:left w:val="nil"/>
              <w:bottom w:val="nil"/>
              <w:right w:val="nil"/>
            </w:tcBorders>
            <w:shd w:val="clear" w:color="auto" w:fill="auto"/>
            <w:vAlign w:val="bottom"/>
            <w:hideMark/>
          </w:tcPr>
          <w:p w14:paraId="31DA37C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10.1111/ddi.12352</w:t>
            </w:r>
          </w:p>
        </w:tc>
        <w:tc>
          <w:tcPr>
            <w:tcW w:w="660" w:type="dxa"/>
            <w:tcBorders>
              <w:top w:val="nil"/>
              <w:left w:val="nil"/>
              <w:bottom w:val="nil"/>
              <w:right w:val="nil"/>
            </w:tcBorders>
            <w:shd w:val="clear" w:color="auto" w:fill="auto"/>
            <w:vAlign w:val="bottom"/>
            <w:hideMark/>
          </w:tcPr>
          <w:p w14:paraId="1B9ACA5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EA0D9C1" w14:textId="77777777" w:rsidTr="00112CD6">
        <w:trPr>
          <w:trHeight w:val="820"/>
        </w:trPr>
        <w:tc>
          <w:tcPr>
            <w:tcW w:w="2458" w:type="dxa"/>
            <w:tcBorders>
              <w:top w:val="nil"/>
              <w:left w:val="nil"/>
              <w:bottom w:val="nil"/>
              <w:right w:val="nil"/>
            </w:tcBorders>
            <w:shd w:val="clear" w:color="auto" w:fill="auto"/>
            <w:vAlign w:val="bottom"/>
            <w:hideMark/>
          </w:tcPr>
          <w:p w14:paraId="014A492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Ortego, Joaquin; Gugger, Paul F.; Sork, Victoria L.</w:t>
            </w:r>
          </w:p>
        </w:tc>
        <w:tc>
          <w:tcPr>
            <w:tcW w:w="2458" w:type="dxa"/>
            <w:tcBorders>
              <w:top w:val="nil"/>
              <w:left w:val="nil"/>
              <w:bottom w:val="nil"/>
              <w:right w:val="nil"/>
            </w:tcBorders>
            <w:shd w:val="clear" w:color="auto" w:fill="auto"/>
            <w:vAlign w:val="bottom"/>
            <w:hideMark/>
          </w:tcPr>
          <w:p w14:paraId="19E64E9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Climatically stable landscapes predict patterns of genetic structure and admixture in the Californian canyon live oak</w:t>
            </w:r>
          </w:p>
        </w:tc>
        <w:tc>
          <w:tcPr>
            <w:tcW w:w="2459" w:type="dxa"/>
            <w:tcBorders>
              <w:top w:val="nil"/>
              <w:left w:val="nil"/>
              <w:bottom w:val="nil"/>
              <w:right w:val="nil"/>
            </w:tcBorders>
            <w:shd w:val="clear" w:color="auto" w:fill="auto"/>
            <w:vAlign w:val="bottom"/>
            <w:hideMark/>
          </w:tcPr>
          <w:p w14:paraId="3360D6E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2520890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6C34FF4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4833594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328-338</w:t>
            </w:r>
          </w:p>
        </w:tc>
        <w:tc>
          <w:tcPr>
            <w:tcW w:w="2460" w:type="dxa"/>
            <w:tcBorders>
              <w:top w:val="nil"/>
              <w:left w:val="nil"/>
              <w:bottom w:val="nil"/>
              <w:right w:val="nil"/>
            </w:tcBorders>
            <w:shd w:val="clear" w:color="auto" w:fill="auto"/>
            <w:vAlign w:val="bottom"/>
            <w:hideMark/>
          </w:tcPr>
          <w:p w14:paraId="74F48C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10.1111/jbi.12419</w:t>
            </w:r>
          </w:p>
        </w:tc>
        <w:tc>
          <w:tcPr>
            <w:tcW w:w="660" w:type="dxa"/>
            <w:tcBorders>
              <w:top w:val="nil"/>
              <w:left w:val="nil"/>
              <w:bottom w:val="nil"/>
              <w:right w:val="nil"/>
            </w:tcBorders>
            <w:shd w:val="clear" w:color="auto" w:fill="auto"/>
            <w:vAlign w:val="bottom"/>
            <w:hideMark/>
          </w:tcPr>
          <w:p w14:paraId="64D01AC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90F41C7" w14:textId="77777777" w:rsidTr="00112CD6">
        <w:trPr>
          <w:trHeight w:val="620"/>
        </w:trPr>
        <w:tc>
          <w:tcPr>
            <w:tcW w:w="2458" w:type="dxa"/>
            <w:tcBorders>
              <w:top w:val="nil"/>
              <w:left w:val="nil"/>
              <w:bottom w:val="nil"/>
              <w:right w:val="nil"/>
            </w:tcBorders>
            <w:shd w:val="clear" w:color="auto" w:fill="auto"/>
            <w:vAlign w:val="bottom"/>
            <w:hideMark/>
          </w:tcPr>
          <w:p w14:paraId="1BCE8C3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Latif, Quresh S.; Saab, Victoria A.; Mellen-Mclean, Kim; Dudley, Jonathan G.</w:t>
            </w:r>
          </w:p>
        </w:tc>
        <w:tc>
          <w:tcPr>
            <w:tcW w:w="2458" w:type="dxa"/>
            <w:tcBorders>
              <w:top w:val="nil"/>
              <w:left w:val="nil"/>
              <w:bottom w:val="nil"/>
              <w:right w:val="nil"/>
            </w:tcBorders>
            <w:shd w:val="clear" w:color="auto" w:fill="auto"/>
            <w:vAlign w:val="bottom"/>
            <w:hideMark/>
          </w:tcPr>
          <w:p w14:paraId="5DE50DC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Evaluating Habitat Suitability Models for Nesting White-Headed Woodpeckers in Unburned Forest</w:t>
            </w:r>
          </w:p>
        </w:tc>
        <w:tc>
          <w:tcPr>
            <w:tcW w:w="2459" w:type="dxa"/>
            <w:tcBorders>
              <w:top w:val="nil"/>
              <w:left w:val="nil"/>
              <w:bottom w:val="nil"/>
              <w:right w:val="nil"/>
            </w:tcBorders>
            <w:shd w:val="clear" w:color="auto" w:fill="auto"/>
            <w:vAlign w:val="bottom"/>
            <w:hideMark/>
          </w:tcPr>
          <w:p w14:paraId="374EDDF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WILDLIFE MANAGEMENT</w:t>
            </w:r>
          </w:p>
        </w:tc>
        <w:tc>
          <w:tcPr>
            <w:tcW w:w="545" w:type="dxa"/>
            <w:tcBorders>
              <w:top w:val="nil"/>
              <w:left w:val="nil"/>
              <w:bottom w:val="nil"/>
              <w:right w:val="nil"/>
            </w:tcBorders>
            <w:shd w:val="clear" w:color="auto" w:fill="auto"/>
            <w:vAlign w:val="bottom"/>
            <w:hideMark/>
          </w:tcPr>
          <w:p w14:paraId="67A72A6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1313403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64931C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263-273</w:t>
            </w:r>
          </w:p>
        </w:tc>
        <w:tc>
          <w:tcPr>
            <w:tcW w:w="2460" w:type="dxa"/>
            <w:tcBorders>
              <w:top w:val="nil"/>
              <w:left w:val="nil"/>
              <w:bottom w:val="nil"/>
              <w:right w:val="nil"/>
            </w:tcBorders>
            <w:shd w:val="clear" w:color="auto" w:fill="auto"/>
            <w:vAlign w:val="bottom"/>
            <w:hideMark/>
          </w:tcPr>
          <w:p w14:paraId="7AB28B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10.1002/jwmg.842</w:t>
            </w:r>
          </w:p>
        </w:tc>
        <w:tc>
          <w:tcPr>
            <w:tcW w:w="660" w:type="dxa"/>
            <w:tcBorders>
              <w:top w:val="nil"/>
              <w:left w:val="nil"/>
              <w:bottom w:val="nil"/>
              <w:right w:val="nil"/>
            </w:tcBorders>
            <w:shd w:val="clear" w:color="auto" w:fill="auto"/>
            <w:vAlign w:val="bottom"/>
            <w:hideMark/>
          </w:tcPr>
          <w:p w14:paraId="2EA41D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E46B78" w14:textId="77777777" w:rsidTr="00112CD6">
        <w:trPr>
          <w:trHeight w:val="620"/>
        </w:trPr>
        <w:tc>
          <w:tcPr>
            <w:tcW w:w="2458" w:type="dxa"/>
            <w:tcBorders>
              <w:top w:val="nil"/>
              <w:left w:val="nil"/>
              <w:bottom w:val="nil"/>
              <w:right w:val="nil"/>
            </w:tcBorders>
            <w:shd w:val="clear" w:color="auto" w:fill="auto"/>
            <w:vAlign w:val="bottom"/>
            <w:hideMark/>
          </w:tcPr>
          <w:p w14:paraId="095B640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Branco, Paulo; Segurado, Pedro; Santos, Jose M.; Ferreira, Maria T.</w:t>
            </w:r>
          </w:p>
        </w:tc>
        <w:tc>
          <w:tcPr>
            <w:tcW w:w="2458" w:type="dxa"/>
            <w:tcBorders>
              <w:top w:val="nil"/>
              <w:left w:val="nil"/>
              <w:bottom w:val="nil"/>
              <w:right w:val="nil"/>
            </w:tcBorders>
            <w:shd w:val="clear" w:color="auto" w:fill="auto"/>
            <w:vAlign w:val="bottom"/>
            <w:hideMark/>
          </w:tcPr>
          <w:p w14:paraId="121960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Prioritizing barrier removal to improve functional connectivity of rivers</w:t>
            </w:r>
          </w:p>
        </w:tc>
        <w:tc>
          <w:tcPr>
            <w:tcW w:w="2459" w:type="dxa"/>
            <w:tcBorders>
              <w:top w:val="nil"/>
              <w:left w:val="nil"/>
              <w:bottom w:val="nil"/>
              <w:right w:val="nil"/>
            </w:tcBorders>
            <w:shd w:val="clear" w:color="auto" w:fill="auto"/>
            <w:vAlign w:val="bottom"/>
            <w:hideMark/>
          </w:tcPr>
          <w:p w14:paraId="729B915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APPLIED ECOLOGY</w:t>
            </w:r>
          </w:p>
        </w:tc>
        <w:tc>
          <w:tcPr>
            <w:tcW w:w="545" w:type="dxa"/>
            <w:tcBorders>
              <w:top w:val="nil"/>
              <w:left w:val="nil"/>
              <w:bottom w:val="nil"/>
              <w:right w:val="nil"/>
            </w:tcBorders>
            <w:shd w:val="clear" w:color="auto" w:fill="auto"/>
            <w:vAlign w:val="bottom"/>
            <w:hideMark/>
          </w:tcPr>
          <w:p w14:paraId="5522B20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51</w:t>
            </w:r>
          </w:p>
        </w:tc>
        <w:tc>
          <w:tcPr>
            <w:tcW w:w="780" w:type="dxa"/>
            <w:tcBorders>
              <w:top w:val="nil"/>
              <w:left w:val="nil"/>
              <w:bottom w:val="nil"/>
              <w:right w:val="nil"/>
            </w:tcBorders>
            <w:shd w:val="clear" w:color="auto" w:fill="auto"/>
            <w:vAlign w:val="bottom"/>
            <w:hideMark/>
          </w:tcPr>
          <w:p w14:paraId="2F15B7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6F1A54C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1197-1206</w:t>
            </w:r>
          </w:p>
        </w:tc>
        <w:tc>
          <w:tcPr>
            <w:tcW w:w="2460" w:type="dxa"/>
            <w:tcBorders>
              <w:top w:val="nil"/>
              <w:left w:val="nil"/>
              <w:bottom w:val="nil"/>
              <w:right w:val="nil"/>
            </w:tcBorders>
            <w:shd w:val="clear" w:color="auto" w:fill="auto"/>
            <w:vAlign w:val="bottom"/>
            <w:hideMark/>
          </w:tcPr>
          <w:p w14:paraId="6032ADE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10.1111/1365-2664.12317</w:t>
            </w:r>
          </w:p>
        </w:tc>
        <w:tc>
          <w:tcPr>
            <w:tcW w:w="660" w:type="dxa"/>
            <w:tcBorders>
              <w:top w:val="nil"/>
              <w:left w:val="nil"/>
              <w:bottom w:val="nil"/>
              <w:right w:val="nil"/>
            </w:tcBorders>
            <w:shd w:val="clear" w:color="auto" w:fill="auto"/>
            <w:vAlign w:val="bottom"/>
            <w:hideMark/>
          </w:tcPr>
          <w:p w14:paraId="13467AD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F04234F" w14:textId="77777777" w:rsidTr="00112CD6">
        <w:trPr>
          <w:trHeight w:val="820"/>
        </w:trPr>
        <w:tc>
          <w:tcPr>
            <w:tcW w:w="2458" w:type="dxa"/>
            <w:tcBorders>
              <w:top w:val="nil"/>
              <w:left w:val="nil"/>
              <w:bottom w:val="nil"/>
              <w:right w:val="nil"/>
            </w:tcBorders>
            <w:shd w:val="clear" w:color="auto" w:fill="auto"/>
            <w:vAlign w:val="bottom"/>
            <w:hideMark/>
          </w:tcPr>
          <w:p w14:paraId="02FBA5C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Callen, Steven T.; Miller, Allison J.</w:t>
            </w:r>
          </w:p>
        </w:tc>
        <w:tc>
          <w:tcPr>
            <w:tcW w:w="2458" w:type="dxa"/>
            <w:tcBorders>
              <w:top w:val="nil"/>
              <w:left w:val="nil"/>
              <w:bottom w:val="nil"/>
              <w:right w:val="nil"/>
            </w:tcBorders>
            <w:shd w:val="clear" w:color="auto" w:fill="auto"/>
            <w:vAlign w:val="bottom"/>
            <w:hideMark/>
          </w:tcPr>
          <w:p w14:paraId="0B12715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Signatures of niche conservatism and niche shift in the North American kudzu (Pueraria montana) invasion</w:t>
            </w:r>
          </w:p>
        </w:tc>
        <w:tc>
          <w:tcPr>
            <w:tcW w:w="2459" w:type="dxa"/>
            <w:tcBorders>
              <w:top w:val="nil"/>
              <w:left w:val="nil"/>
              <w:bottom w:val="nil"/>
              <w:right w:val="nil"/>
            </w:tcBorders>
            <w:shd w:val="clear" w:color="auto" w:fill="auto"/>
            <w:vAlign w:val="bottom"/>
            <w:hideMark/>
          </w:tcPr>
          <w:p w14:paraId="5D9318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6F1E290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73187E4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0DB1658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853-863</w:t>
            </w:r>
          </w:p>
        </w:tc>
        <w:tc>
          <w:tcPr>
            <w:tcW w:w="2460" w:type="dxa"/>
            <w:tcBorders>
              <w:top w:val="nil"/>
              <w:left w:val="nil"/>
              <w:bottom w:val="nil"/>
              <w:right w:val="nil"/>
            </w:tcBorders>
            <w:shd w:val="clear" w:color="auto" w:fill="auto"/>
            <w:vAlign w:val="bottom"/>
            <w:hideMark/>
          </w:tcPr>
          <w:p w14:paraId="698FB52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10.1111/ddi.12341</w:t>
            </w:r>
          </w:p>
        </w:tc>
        <w:tc>
          <w:tcPr>
            <w:tcW w:w="660" w:type="dxa"/>
            <w:tcBorders>
              <w:top w:val="nil"/>
              <w:left w:val="nil"/>
              <w:bottom w:val="nil"/>
              <w:right w:val="nil"/>
            </w:tcBorders>
            <w:shd w:val="clear" w:color="auto" w:fill="auto"/>
            <w:vAlign w:val="bottom"/>
            <w:hideMark/>
          </w:tcPr>
          <w:p w14:paraId="4925178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872D829" w14:textId="77777777" w:rsidTr="00112CD6">
        <w:trPr>
          <w:trHeight w:val="1020"/>
        </w:trPr>
        <w:tc>
          <w:tcPr>
            <w:tcW w:w="2458" w:type="dxa"/>
            <w:tcBorders>
              <w:top w:val="nil"/>
              <w:left w:val="nil"/>
              <w:bottom w:val="nil"/>
              <w:right w:val="nil"/>
            </w:tcBorders>
            <w:shd w:val="clear" w:color="auto" w:fill="auto"/>
            <w:vAlign w:val="bottom"/>
            <w:hideMark/>
          </w:tcPr>
          <w:p w14:paraId="4CCB46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Alberdi, Antton; Gilbert, M. Thomas P.; Razgour, Orly; Aizpurua, Ostaizka; Aihartza, Joxerra; Garin, Inazio</w:t>
            </w:r>
          </w:p>
        </w:tc>
        <w:tc>
          <w:tcPr>
            <w:tcW w:w="2458" w:type="dxa"/>
            <w:tcBorders>
              <w:top w:val="nil"/>
              <w:left w:val="nil"/>
              <w:bottom w:val="nil"/>
              <w:right w:val="nil"/>
            </w:tcBorders>
            <w:shd w:val="clear" w:color="auto" w:fill="auto"/>
            <w:vAlign w:val="bottom"/>
            <w:hideMark/>
          </w:tcPr>
          <w:p w14:paraId="2D6D831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Contrasting population-level responses to Pleistocene climatic oscillations in analpine bat revealed by complete mitochondrial genomes and evolutionary history inference</w:t>
            </w:r>
          </w:p>
        </w:tc>
        <w:tc>
          <w:tcPr>
            <w:tcW w:w="2459" w:type="dxa"/>
            <w:tcBorders>
              <w:top w:val="nil"/>
              <w:left w:val="nil"/>
              <w:bottom w:val="nil"/>
              <w:right w:val="nil"/>
            </w:tcBorders>
            <w:shd w:val="clear" w:color="auto" w:fill="auto"/>
            <w:vAlign w:val="bottom"/>
            <w:hideMark/>
          </w:tcPr>
          <w:p w14:paraId="5D49CBC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731BC91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42</w:t>
            </w:r>
          </w:p>
        </w:tc>
        <w:tc>
          <w:tcPr>
            <w:tcW w:w="780" w:type="dxa"/>
            <w:tcBorders>
              <w:top w:val="nil"/>
              <w:left w:val="nil"/>
              <w:bottom w:val="nil"/>
              <w:right w:val="nil"/>
            </w:tcBorders>
            <w:shd w:val="clear" w:color="auto" w:fill="auto"/>
            <w:vAlign w:val="bottom"/>
            <w:hideMark/>
          </w:tcPr>
          <w:p w14:paraId="0BFE66D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9BC777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1689-1700</w:t>
            </w:r>
          </w:p>
        </w:tc>
        <w:tc>
          <w:tcPr>
            <w:tcW w:w="2460" w:type="dxa"/>
            <w:tcBorders>
              <w:top w:val="nil"/>
              <w:left w:val="nil"/>
              <w:bottom w:val="nil"/>
              <w:right w:val="nil"/>
            </w:tcBorders>
            <w:shd w:val="clear" w:color="auto" w:fill="auto"/>
            <w:vAlign w:val="bottom"/>
            <w:hideMark/>
          </w:tcPr>
          <w:p w14:paraId="0E3FC18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10.1111/jbi.12535</w:t>
            </w:r>
          </w:p>
        </w:tc>
        <w:tc>
          <w:tcPr>
            <w:tcW w:w="660" w:type="dxa"/>
            <w:tcBorders>
              <w:top w:val="nil"/>
              <w:left w:val="nil"/>
              <w:bottom w:val="nil"/>
              <w:right w:val="nil"/>
            </w:tcBorders>
            <w:shd w:val="clear" w:color="auto" w:fill="auto"/>
            <w:vAlign w:val="bottom"/>
            <w:hideMark/>
          </w:tcPr>
          <w:p w14:paraId="3EF06C2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324084B" w14:textId="77777777" w:rsidTr="00112CD6">
        <w:trPr>
          <w:trHeight w:val="820"/>
        </w:trPr>
        <w:tc>
          <w:tcPr>
            <w:tcW w:w="2458" w:type="dxa"/>
            <w:tcBorders>
              <w:top w:val="nil"/>
              <w:left w:val="nil"/>
              <w:bottom w:val="nil"/>
              <w:right w:val="nil"/>
            </w:tcBorders>
            <w:shd w:val="clear" w:color="auto" w:fill="auto"/>
            <w:vAlign w:val="bottom"/>
            <w:hideMark/>
          </w:tcPr>
          <w:p w14:paraId="58DB604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Rezende, Vanessa Leite; de Oliveira-Filho, Ary T.; Eisenlohr, Pedro V.; Yoshino Kamino, Luciana Hiromi; Vibrans, Alexander Christian</w:t>
            </w:r>
          </w:p>
        </w:tc>
        <w:tc>
          <w:tcPr>
            <w:tcW w:w="2458" w:type="dxa"/>
            <w:tcBorders>
              <w:top w:val="nil"/>
              <w:left w:val="nil"/>
              <w:bottom w:val="nil"/>
              <w:right w:val="nil"/>
            </w:tcBorders>
            <w:shd w:val="clear" w:color="auto" w:fill="auto"/>
            <w:vAlign w:val="bottom"/>
            <w:hideMark/>
          </w:tcPr>
          <w:p w14:paraId="730882C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Restricted geographic distribution of tree species calls for urgent conservation efforts in the Subtropical Atlantic Forest</w:t>
            </w:r>
          </w:p>
        </w:tc>
        <w:tc>
          <w:tcPr>
            <w:tcW w:w="2459" w:type="dxa"/>
            <w:tcBorders>
              <w:top w:val="nil"/>
              <w:left w:val="nil"/>
              <w:bottom w:val="nil"/>
              <w:right w:val="nil"/>
            </w:tcBorders>
            <w:shd w:val="clear" w:color="auto" w:fill="auto"/>
            <w:vAlign w:val="bottom"/>
            <w:hideMark/>
          </w:tcPr>
          <w:p w14:paraId="288D7B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BIODIVERSITY AND CONSERVATION</w:t>
            </w:r>
          </w:p>
        </w:tc>
        <w:tc>
          <w:tcPr>
            <w:tcW w:w="545" w:type="dxa"/>
            <w:tcBorders>
              <w:top w:val="nil"/>
              <w:left w:val="nil"/>
              <w:bottom w:val="nil"/>
              <w:right w:val="nil"/>
            </w:tcBorders>
            <w:shd w:val="clear" w:color="auto" w:fill="auto"/>
            <w:vAlign w:val="bottom"/>
            <w:hideMark/>
          </w:tcPr>
          <w:p w14:paraId="56BF708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094C5F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51F2F30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1057-1071</w:t>
            </w:r>
          </w:p>
        </w:tc>
        <w:tc>
          <w:tcPr>
            <w:tcW w:w="2460" w:type="dxa"/>
            <w:tcBorders>
              <w:top w:val="nil"/>
              <w:left w:val="nil"/>
              <w:bottom w:val="nil"/>
              <w:right w:val="nil"/>
            </w:tcBorders>
            <w:shd w:val="clear" w:color="auto" w:fill="auto"/>
            <w:vAlign w:val="bottom"/>
            <w:hideMark/>
          </w:tcPr>
          <w:p w14:paraId="7061827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10.1007/s10531-014-0721-7</w:t>
            </w:r>
          </w:p>
        </w:tc>
        <w:tc>
          <w:tcPr>
            <w:tcW w:w="660" w:type="dxa"/>
            <w:tcBorders>
              <w:top w:val="nil"/>
              <w:left w:val="nil"/>
              <w:bottom w:val="nil"/>
              <w:right w:val="nil"/>
            </w:tcBorders>
            <w:shd w:val="clear" w:color="auto" w:fill="auto"/>
            <w:vAlign w:val="bottom"/>
            <w:hideMark/>
          </w:tcPr>
          <w:p w14:paraId="67D7214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005481E" w14:textId="77777777" w:rsidTr="00112CD6">
        <w:trPr>
          <w:trHeight w:val="1020"/>
        </w:trPr>
        <w:tc>
          <w:tcPr>
            <w:tcW w:w="2458" w:type="dxa"/>
            <w:tcBorders>
              <w:top w:val="nil"/>
              <w:left w:val="nil"/>
              <w:bottom w:val="nil"/>
              <w:right w:val="nil"/>
            </w:tcBorders>
            <w:shd w:val="clear" w:color="auto" w:fill="auto"/>
            <w:vAlign w:val="bottom"/>
            <w:hideMark/>
          </w:tcPr>
          <w:p w14:paraId="585EEFE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Fresia, Pablo; Silver, Micha; Mastrangelo, Thiago; De Azeredo-Espin, Ana Maria L.; Lyra, Mariana L.</w:t>
            </w:r>
          </w:p>
        </w:tc>
        <w:tc>
          <w:tcPr>
            <w:tcW w:w="2458" w:type="dxa"/>
            <w:tcBorders>
              <w:top w:val="nil"/>
              <w:left w:val="nil"/>
              <w:bottom w:val="nil"/>
              <w:right w:val="nil"/>
            </w:tcBorders>
            <w:shd w:val="clear" w:color="auto" w:fill="auto"/>
            <w:vAlign w:val="bottom"/>
            <w:hideMark/>
          </w:tcPr>
          <w:p w14:paraId="4D253AE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Applying spatial analysis of genetic and environmental data to predict connection corridors to the New World screwworm populations in South America</w:t>
            </w:r>
          </w:p>
        </w:tc>
        <w:tc>
          <w:tcPr>
            <w:tcW w:w="2459" w:type="dxa"/>
            <w:tcBorders>
              <w:top w:val="nil"/>
              <w:left w:val="nil"/>
              <w:bottom w:val="nil"/>
              <w:right w:val="nil"/>
            </w:tcBorders>
            <w:shd w:val="clear" w:color="auto" w:fill="auto"/>
            <w:vAlign w:val="bottom"/>
            <w:hideMark/>
          </w:tcPr>
          <w:p w14:paraId="28521B5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ACTA TROPICA</w:t>
            </w:r>
          </w:p>
        </w:tc>
        <w:tc>
          <w:tcPr>
            <w:tcW w:w="545" w:type="dxa"/>
            <w:tcBorders>
              <w:top w:val="nil"/>
              <w:left w:val="nil"/>
              <w:bottom w:val="nil"/>
              <w:right w:val="nil"/>
            </w:tcBorders>
            <w:shd w:val="clear" w:color="auto" w:fill="auto"/>
            <w:vAlign w:val="bottom"/>
            <w:hideMark/>
          </w:tcPr>
          <w:p w14:paraId="70EFCDD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138</w:t>
            </w:r>
          </w:p>
        </w:tc>
        <w:tc>
          <w:tcPr>
            <w:tcW w:w="780" w:type="dxa"/>
            <w:tcBorders>
              <w:top w:val="nil"/>
              <w:left w:val="nil"/>
              <w:bottom w:val="nil"/>
              <w:right w:val="nil"/>
            </w:tcBorders>
            <w:shd w:val="clear" w:color="auto" w:fill="auto"/>
            <w:vAlign w:val="bottom"/>
            <w:hideMark/>
          </w:tcPr>
          <w:p w14:paraId="3AB9A1C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E7F36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S34-S41</w:t>
            </w:r>
          </w:p>
        </w:tc>
        <w:tc>
          <w:tcPr>
            <w:tcW w:w="2460" w:type="dxa"/>
            <w:tcBorders>
              <w:top w:val="nil"/>
              <w:left w:val="nil"/>
              <w:bottom w:val="nil"/>
              <w:right w:val="nil"/>
            </w:tcBorders>
            <w:shd w:val="clear" w:color="auto" w:fill="auto"/>
            <w:vAlign w:val="bottom"/>
            <w:hideMark/>
          </w:tcPr>
          <w:p w14:paraId="7155720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10.1016/j.actatropica.2014.04.003</w:t>
            </w:r>
          </w:p>
        </w:tc>
        <w:tc>
          <w:tcPr>
            <w:tcW w:w="660" w:type="dxa"/>
            <w:tcBorders>
              <w:top w:val="nil"/>
              <w:left w:val="nil"/>
              <w:bottom w:val="nil"/>
              <w:right w:val="nil"/>
            </w:tcBorders>
            <w:shd w:val="clear" w:color="auto" w:fill="auto"/>
            <w:vAlign w:val="bottom"/>
            <w:hideMark/>
          </w:tcPr>
          <w:p w14:paraId="7604C4F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01C3CCCC" w14:textId="77777777" w:rsidTr="00112CD6">
        <w:trPr>
          <w:trHeight w:val="420"/>
        </w:trPr>
        <w:tc>
          <w:tcPr>
            <w:tcW w:w="2458" w:type="dxa"/>
            <w:tcBorders>
              <w:top w:val="nil"/>
              <w:left w:val="nil"/>
              <w:bottom w:val="nil"/>
              <w:right w:val="nil"/>
            </w:tcBorders>
            <w:shd w:val="clear" w:color="auto" w:fill="auto"/>
            <w:vAlign w:val="bottom"/>
            <w:hideMark/>
          </w:tcPr>
          <w:p w14:paraId="55AC81A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 Heidi K.; le Roux, Peter C.; Guisan, Antoine; Luoto, Miska</w:t>
            </w:r>
          </w:p>
        </w:tc>
        <w:tc>
          <w:tcPr>
            <w:tcW w:w="2458" w:type="dxa"/>
            <w:tcBorders>
              <w:top w:val="nil"/>
              <w:left w:val="nil"/>
              <w:bottom w:val="nil"/>
              <w:right w:val="nil"/>
            </w:tcBorders>
            <w:shd w:val="clear" w:color="auto" w:fill="auto"/>
            <w:vAlign w:val="bottom"/>
            <w:hideMark/>
          </w:tcPr>
          <w:p w14:paraId="55F622C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Biotic interactions boost spatial models of species richness</w:t>
            </w:r>
          </w:p>
        </w:tc>
        <w:tc>
          <w:tcPr>
            <w:tcW w:w="2459" w:type="dxa"/>
            <w:tcBorders>
              <w:top w:val="nil"/>
              <w:left w:val="nil"/>
              <w:bottom w:val="nil"/>
              <w:right w:val="nil"/>
            </w:tcBorders>
            <w:shd w:val="clear" w:color="auto" w:fill="auto"/>
            <w:vAlign w:val="bottom"/>
            <w:hideMark/>
          </w:tcPr>
          <w:p w14:paraId="5EA120F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ECOGRAPHY</w:t>
            </w:r>
          </w:p>
        </w:tc>
        <w:tc>
          <w:tcPr>
            <w:tcW w:w="545" w:type="dxa"/>
            <w:tcBorders>
              <w:top w:val="nil"/>
              <w:left w:val="nil"/>
              <w:bottom w:val="nil"/>
              <w:right w:val="nil"/>
            </w:tcBorders>
            <w:shd w:val="clear" w:color="auto" w:fill="auto"/>
            <w:vAlign w:val="bottom"/>
            <w:hideMark/>
          </w:tcPr>
          <w:p w14:paraId="667A29B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w:t>
            </w:r>
          </w:p>
        </w:tc>
        <w:tc>
          <w:tcPr>
            <w:tcW w:w="780" w:type="dxa"/>
            <w:tcBorders>
              <w:top w:val="nil"/>
              <w:left w:val="nil"/>
              <w:bottom w:val="nil"/>
              <w:right w:val="nil"/>
            </w:tcBorders>
            <w:shd w:val="clear" w:color="auto" w:fill="auto"/>
            <w:vAlign w:val="bottom"/>
            <w:hideMark/>
          </w:tcPr>
          <w:p w14:paraId="779F8C6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w:t>
            </w:r>
          </w:p>
        </w:tc>
        <w:tc>
          <w:tcPr>
            <w:tcW w:w="1060" w:type="dxa"/>
            <w:tcBorders>
              <w:top w:val="nil"/>
              <w:left w:val="nil"/>
              <w:bottom w:val="nil"/>
              <w:right w:val="nil"/>
            </w:tcBorders>
            <w:shd w:val="clear" w:color="auto" w:fill="auto"/>
            <w:vAlign w:val="bottom"/>
            <w:hideMark/>
          </w:tcPr>
          <w:p w14:paraId="3EDB12D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913-921</w:t>
            </w:r>
          </w:p>
        </w:tc>
        <w:tc>
          <w:tcPr>
            <w:tcW w:w="2460" w:type="dxa"/>
            <w:tcBorders>
              <w:top w:val="nil"/>
              <w:left w:val="nil"/>
              <w:bottom w:val="nil"/>
              <w:right w:val="nil"/>
            </w:tcBorders>
            <w:shd w:val="clear" w:color="auto" w:fill="auto"/>
            <w:vAlign w:val="bottom"/>
            <w:hideMark/>
          </w:tcPr>
          <w:p w14:paraId="756F2CB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10.1111/ecog.01129</w:t>
            </w:r>
          </w:p>
        </w:tc>
        <w:tc>
          <w:tcPr>
            <w:tcW w:w="660" w:type="dxa"/>
            <w:tcBorders>
              <w:top w:val="nil"/>
              <w:left w:val="nil"/>
              <w:bottom w:val="nil"/>
              <w:right w:val="nil"/>
            </w:tcBorders>
            <w:shd w:val="clear" w:color="auto" w:fill="auto"/>
            <w:vAlign w:val="bottom"/>
            <w:hideMark/>
          </w:tcPr>
          <w:p w14:paraId="4512EAB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84DECA8" w14:textId="77777777" w:rsidTr="00112CD6">
        <w:trPr>
          <w:trHeight w:val="820"/>
        </w:trPr>
        <w:tc>
          <w:tcPr>
            <w:tcW w:w="2458" w:type="dxa"/>
            <w:tcBorders>
              <w:top w:val="nil"/>
              <w:left w:val="nil"/>
              <w:bottom w:val="nil"/>
              <w:right w:val="nil"/>
            </w:tcBorders>
            <w:shd w:val="clear" w:color="auto" w:fill="auto"/>
            <w:vAlign w:val="bottom"/>
            <w:hideMark/>
          </w:tcPr>
          <w:p w14:paraId="4F945ED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le</w:t>
            </w:r>
            <w:proofErr w:type="gramEnd"/>
            <w:r w:rsidRPr="00E37E04">
              <w:rPr>
                <w:rFonts w:ascii="Times New Roman" w:eastAsia="Times New Roman" w:hAnsi="Times New Roman" w:cs="Times New Roman"/>
                <w:color w:val="000000"/>
                <w:sz w:val="16"/>
                <w:szCs w:val="16"/>
              </w:rPr>
              <w:t xml:space="preserve"> Roux, Peter C.; Luoto, Miska</w:t>
            </w:r>
          </w:p>
        </w:tc>
        <w:tc>
          <w:tcPr>
            <w:tcW w:w="2458" w:type="dxa"/>
            <w:tcBorders>
              <w:top w:val="nil"/>
              <w:left w:val="nil"/>
              <w:bottom w:val="nil"/>
              <w:right w:val="nil"/>
            </w:tcBorders>
            <w:shd w:val="clear" w:color="auto" w:fill="auto"/>
            <w:vAlign w:val="bottom"/>
            <w:hideMark/>
          </w:tcPr>
          <w:p w14:paraId="0A062DF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Earth surface processes drive the richness, composition and occurrence of plant species in an arctic-alpine environment</w:t>
            </w:r>
          </w:p>
        </w:tc>
        <w:tc>
          <w:tcPr>
            <w:tcW w:w="2459" w:type="dxa"/>
            <w:tcBorders>
              <w:top w:val="nil"/>
              <w:left w:val="nil"/>
              <w:bottom w:val="nil"/>
              <w:right w:val="nil"/>
            </w:tcBorders>
            <w:shd w:val="clear" w:color="auto" w:fill="auto"/>
            <w:vAlign w:val="bottom"/>
            <w:hideMark/>
          </w:tcPr>
          <w:p w14:paraId="2A1DB2B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505D34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2AD2FF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14F79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45-54</w:t>
            </w:r>
          </w:p>
        </w:tc>
        <w:tc>
          <w:tcPr>
            <w:tcW w:w="2460" w:type="dxa"/>
            <w:tcBorders>
              <w:top w:val="nil"/>
              <w:left w:val="nil"/>
              <w:bottom w:val="nil"/>
              <w:right w:val="nil"/>
            </w:tcBorders>
            <w:shd w:val="clear" w:color="auto" w:fill="auto"/>
            <w:vAlign w:val="bottom"/>
            <w:hideMark/>
          </w:tcPr>
          <w:p w14:paraId="646AF0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10.1111/jvs.12059</w:t>
            </w:r>
          </w:p>
        </w:tc>
        <w:tc>
          <w:tcPr>
            <w:tcW w:w="660" w:type="dxa"/>
            <w:tcBorders>
              <w:top w:val="nil"/>
              <w:left w:val="nil"/>
              <w:bottom w:val="nil"/>
              <w:right w:val="nil"/>
            </w:tcBorders>
            <w:shd w:val="clear" w:color="auto" w:fill="auto"/>
            <w:vAlign w:val="bottom"/>
            <w:hideMark/>
          </w:tcPr>
          <w:p w14:paraId="7597B6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F0310B7" w14:textId="77777777" w:rsidTr="00112CD6">
        <w:trPr>
          <w:trHeight w:val="820"/>
        </w:trPr>
        <w:tc>
          <w:tcPr>
            <w:tcW w:w="2458" w:type="dxa"/>
            <w:tcBorders>
              <w:top w:val="nil"/>
              <w:left w:val="nil"/>
              <w:bottom w:val="nil"/>
              <w:right w:val="nil"/>
            </w:tcBorders>
            <w:shd w:val="clear" w:color="auto" w:fill="auto"/>
            <w:vAlign w:val="bottom"/>
            <w:hideMark/>
          </w:tcPr>
          <w:p w14:paraId="407CDCC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Razgour, Orly; Salicini, Irene; Ibanez, Carlos; Randi, Ettore; Juste, Javier</w:t>
            </w:r>
          </w:p>
        </w:tc>
        <w:tc>
          <w:tcPr>
            <w:tcW w:w="2458" w:type="dxa"/>
            <w:tcBorders>
              <w:top w:val="nil"/>
              <w:left w:val="nil"/>
              <w:bottom w:val="nil"/>
              <w:right w:val="nil"/>
            </w:tcBorders>
            <w:shd w:val="clear" w:color="auto" w:fill="auto"/>
            <w:vAlign w:val="bottom"/>
            <w:hideMark/>
          </w:tcPr>
          <w:p w14:paraId="112F49F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Unravelling the evolutionary history and future prospects of endemic species restricted to former glacial refugia</w:t>
            </w:r>
          </w:p>
        </w:tc>
        <w:tc>
          <w:tcPr>
            <w:tcW w:w="2459" w:type="dxa"/>
            <w:tcBorders>
              <w:top w:val="nil"/>
              <w:left w:val="nil"/>
              <w:bottom w:val="nil"/>
              <w:right w:val="nil"/>
            </w:tcBorders>
            <w:shd w:val="clear" w:color="auto" w:fill="auto"/>
            <w:vAlign w:val="bottom"/>
            <w:hideMark/>
          </w:tcPr>
          <w:p w14:paraId="5E344F2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ECOLOGY</w:t>
            </w:r>
          </w:p>
        </w:tc>
        <w:tc>
          <w:tcPr>
            <w:tcW w:w="545" w:type="dxa"/>
            <w:tcBorders>
              <w:top w:val="nil"/>
              <w:left w:val="nil"/>
              <w:bottom w:val="nil"/>
              <w:right w:val="nil"/>
            </w:tcBorders>
            <w:shd w:val="clear" w:color="auto" w:fill="auto"/>
            <w:vAlign w:val="bottom"/>
            <w:hideMark/>
          </w:tcPr>
          <w:p w14:paraId="17CCA81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215A356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w:t>
            </w:r>
          </w:p>
        </w:tc>
        <w:tc>
          <w:tcPr>
            <w:tcW w:w="1060" w:type="dxa"/>
            <w:tcBorders>
              <w:top w:val="nil"/>
              <w:left w:val="nil"/>
              <w:bottom w:val="nil"/>
              <w:right w:val="nil"/>
            </w:tcBorders>
            <w:shd w:val="clear" w:color="auto" w:fill="auto"/>
            <w:vAlign w:val="bottom"/>
            <w:hideMark/>
          </w:tcPr>
          <w:p w14:paraId="1CC08F1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5267-5283</w:t>
            </w:r>
          </w:p>
        </w:tc>
        <w:tc>
          <w:tcPr>
            <w:tcW w:w="2460" w:type="dxa"/>
            <w:tcBorders>
              <w:top w:val="nil"/>
              <w:left w:val="nil"/>
              <w:bottom w:val="nil"/>
              <w:right w:val="nil"/>
            </w:tcBorders>
            <w:shd w:val="clear" w:color="auto" w:fill="auto"/>
            <w:vAlign w:val="bottom"/>
            <w:hideMark/>
          </w:tcPr>
          <w:p w14:paraId="223DF57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10.1111/mec.13379</w:t>
            </w:r>
          </w:p>
        </w:tc>
        <w:tc>
          <w:tcPr>
            <w:tcW w:w="660" w:type="dxa"/>
            <w:tcBorders>
              <w:top w:val="nil"/>
              <w:left w:val="nil"/>
              <w:bottom w:val="nil"/>
              <w:right w:val="nil"/>
            </w:tcBorders>
            <w:shd w:val="clear" w:color="auto" w:fill="auto"/>
            <w:vAlign w:val="bottom"/>
            <w:hideMark/>
          </w:tcPr>
          <w:p w14:paraId="3DFEB2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49B6548" w14:textId="77777777" w:rsidTr="00112CD6">
        <w:trPr>
          <w:trHeight w:val="820"/>
        </w:trPr>
        <w:tc>
          <w:tcPr>
            <w:tcW w:w="2458" w:type="dxa"/>
            <w:tcBorders>
              <w:top w:val="nil"/>
              <w:left w:val="nil"/>
              <w:bottom w:val="nil"/>
              <w:right w:val="nil"/>
            </w:tcBorders>
            <w:shd w:val="clear" w:color="auto" w:fill="auto"/>
            <w:vAlign w:val="bottom"/>
            <w:hideMark/>
          </w:tcPr>
          <w:p w14:paraId="63A5400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Belmaker, Jonathan; Zarnetske, Phoebe; Tuanmu, Mao-Ning; Zonneveld, Sara; Record, Sydne; Strecker, Angela; Beaudrot, Lydia</w:t>
            </w:r>
          </w:p>
        </w:tc>
        <w:tc>
          <w:tcPr>
            <w:tcW w:w="2458" w:type="dxa"/>
            <w:tcBorders>
              <w:top w:val="nil"/>
              <w:left w:val="nil"/>
              <w:bottom w:val="nil"/>
              <w:right w:val="nil"/>
            </w:tcBorders>
            <w:shd w:val="clear" w:color="auto" w:fill="auto"/>
            <w:vAlign w:val="bottom"/>
            <w:hideMark/>
          </w:tcPr>
          <w:p w14:paraId="5597316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Empirical evidence for the scale dependence of biotic interactions</w:t>
            </w:r>
          </w:p>
        </w:tc>
        <w:tc>
          <w:tcPr>
            <w:tcW w:w="2459" w:type="dxa"/>
            <w:tcBorders>
              <w:top w:val="nil"/>
              <w:left w:val="nil"/>
              <w:bottom w:val="nil"/>
              <w:right w:val="nil"/>
            </w:tcBorders>
            <w:shd w:val="clear" w:color="auto" w:fill="auto"/>
            <w:vAlign w:val="bottom"/>
            <w:hideMark/>
          </w:tcPr>
          <w:p w14:paraId="245002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GLOBAL ECOLOGY AND BIOGEOGRAPHY</w:t>
            </w:r>
          </w:p>
        </w:tc>
        <w:tc>
          <w:tcPr>
            <w:tcW w:w="545" w:type="dxa"/>
            <w:tcBorders>
              <w:top w:val="nil"/>
              <w:left w:val="nil"/>
              <w:bottom w:val="nil"/>
              <w:right w:val="nil"/>
            </w:tcBorders>
            <w:shd w:val="clear" w:color="auto" w:fill="auto"/>
            <w:vAlign w:val="bottom"/>
            <w:hideMark/>
          </w:tcPr>
          <w:p w14:paraId="2C773C2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w:t>
            </w:r>
          </w:p>
        </w:tc>
        <w:tc>
          <w:tcPr>
            <w:tcW w:w="780" w:type="dxa"/>
            <w:tcBorders>
              <w:top w:val="nil"/>
              <w:left w:val="nil"/>
              <w:bottom w:val="nil"/>
              <w:right w:val="nil"/>
            </w:tcBorders>
            <w:shd w:val="clear" w:color="auto" w:fill="auto"/>
            <w:vAlign w:val="bottom"/>
            <w:hideMark/>
          </w:tcPr>
          <w:p w14:paraId="754B1E2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5DD169C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750-761</w:t>
            </w:r>
          </w:p>
        </w:tc>
        <w:tc>
          <w:tcPr>
            <w:tcW w:w="2460" w:type="dxa"/>
            <w:tcBorders>
              <w:top w:val="nil"/>
              <w:left w:val="nil"/>
              <w:bottom w:val="nil"/>
              <w:right w:val="nil"/>
            </w:tcBorders>
            <w:shd w:val="clear" w:color="auto" w:fill="auto"/>
            <w:vAlign w:val="bottom"/>
            <w:hideMark/>
          </w:tcPr>
          <w:p w14:paraId="45D4EC5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10.1111/geb.12311</w:t>
            </w:r>
          </w:p>
        </w:tc>
        <w:tc>
          <w:tcPr>
            <w:tcW w:w="660" w:type="dxa"/>
            <w:tcBorders>
              <w:top w:val="nil"/>
              <w:left w:val="nil"/>
              <w:bottom w:val="nil"/>
              <w:right w:val="nil"/>
            </w:tcBorders>
            <w:shd w:val="clear" w:color="auto" w:fill="auto"/>
            <w:vAlign w:val="bottom"/>
            <w:hideMark/>
          </w:tcPr>
          <w:p w14:paraId="147C6E2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FC5269D" w14:textId="77777777" w:rsidTr="00112CD6">
        <w:trPr>
          <w:trHeight w:val="620"/>
        </w:trPr>
        <w:tc>
          <w:tcPr>
            <w:tcW w:w="2458" w:type="dxa"/>
            <w:tcBorders>
              <w:top w:val="nil"/>
              <w:left w:val="nil"/>
              <w:bottom w:val="nil"/>
              <w:right w:val="nil"/>
            </w:tcBorders>
            <w:shd w:val="clear" w:color="auto" w:fill="auto"/>
            <w:vAlign w:val="bottom"/>
            <w:hideMark/>
          </w:tcPr>
          <w:p w14:paraId="58891F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Wrege, Marcos Silveira; Coutinho, Enilton Fick; Pantano, Angelica Prela; Jorge, Rogerio Oliveira</w:t>
            </w:r>
          </w:p>
        </w:tc>
        <w:tc>
          <w:tcPr>
            <w:tcW w:w="2458" w:type="dxa"/>
            <w:tcBorders>
              <w:top w:val="nil"/>
              <w:left w:val="nil"/>
              <w:bottom w:val="nil"/>
              <w:right w:val="nil"/>
            </w:tcBorders>
            <w:shd w:val="clear" w:color="auto" w:fill="auto"/>
            <w:vAlign w:val="bottom"/>
            <w:hideMark/>
          </w:tcPr>
          <w:p w14:paraId="1F92C84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POTENCIAL DISTRIBUTION OF OLIVE IN BRAZIL AND WORLDWIDE</w:t>
            </w:r>
          </w:p>
        </w:tc>
        <w:tc>
          <w:tcPr>
            <w:tcW w:w="2459" w:type="dxa"/>
            <w:tcBorders>
              <w:top w:val="nil"/>
              <w:left w:val="nil"/>
              <w:bottom w:val="nil"/>
              <w:right w:val="nil"/>
            </w:tcBorders>
            <w:shd w:val="clear" w:color="auto" w:fill="auto"/>
            <w:vAlign w:val="bottom"/>
            <w:hideMark/>
          </w:tcPr>
          <w:p w14:paraId="5D1973D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REVISTA BRASILEIRA DE FRUTICULTURA</w:t>
            </w:r>
          </w:p>
        </w:tc>
        <w:tc>
          <w:tcPr>
            <w:tcW w:w="545" w:type="dxa"/>
            <w:tcBorders>
              <w:top w:val="nil"/>
              <w:left w:val="nil"/>
              <w:bottom w:val="nil"/>
              <w:right w:val="nil"/>
            </w:tcBorders>
            <w:shd w:val="clear" w:color="auto" w:fill="auto"/>
            <w:vAlign w:val="bottom"/>
            <w:hideMark/>
          </w:tcPr>
          <w:p w14:paraId="347D5C6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w:t>
            </w:r>
          </w:p>
        </w:tc>
        <w:tc>
          <w:tcPr>
            <w:tcW w:w="780" w:type="dxa"/>
            <w:tcBorders>
              <w:top w:val="nil"/>
              <w:left w:val="nil"/>
              <w:bottom w:val="nil"/>
              <w:right w:val="nil"/>
            </w:tcBorders>
            <w:shd w:val="clear" w:color="auto" w:fill="auto"/>
            <w:vAlign w:val="bottom"/>
            <w:hideMark/>
          </w:tcPr>
          <w:p w14:paraId="484F248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1F39169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656-666</w:t>
            </w:r>
          </w:p>
        </w:tc>
        <w:tc>
          <w:tcPr>
            <w:tcW w:w="2460" w:type="dxa"/>
            <w:tcBorders>
              <w:top w:val="nil"/>
              <w:left w:val="nil"/>
              <w:bottom w:val="nil"/>
              <w:right w:val="nil"/>
            </w:tcBorders>
            <w:shd w:val="clear" w:color="auto" w:fill="auto"/>
            <w:vAlign w:val="bottom"/>
            <w:hideMark/>
          </w:tcPr>
          <w:p w14:paraId="6C24D75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10.1590/0100-2945-174/14</w:t>
            </w:r>
          </w:p>
        </w:tc>
        <w:tc>
          <w:tcPr>
            <w:tcW w:w="660" w:type="dxa"/>
            <w:tcBorders>
              <w:top w:val="nil"/>
              <w:left w:val="nil"/>
              <w:bottom w:val="nil"/>
              <w:right w:val="nil"/>
            </w:tcBorders>
            <w:shd w:val="clear" w:color="auto" w:fill="auto"/>
            <w:vAlign w:val="bottom"/>
            <w:hideMark/>
          </w:tcPr>
          <w:p w14:paraId="5C6592F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1308128" w14:textId="77777777" w:rsidTr="00112CD6">
        <w:trPr>
          <w:trHeight w:val="820"/>
        </w:trPr>
        <w:tc>
          <w:tcPr>
            <w:tcW w:w="2458" w:type="dxa"/>
            <w:tcBorders>
              <w:top w:val="nil"/>
              <w:left w:val="nil"/>
              <w:bottom w:val="nil"/>
              <w:right w:val="nil"/>
            </w:tcBorders>
            <w:shd w:val="clear" w:color="auto" w:fill="auto"/>
            <w:vAlign w:val="bottom"/>
            <w:hideMark/>
          </w:tcPr>
          <w:p w14:paraId="0967370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Dong, Xiaoli; Grimm, Nancy B.; Ogle, Kiona; Franklin, Janet</w:t>
            </w:r>
          </w:p>
        </w:tc>
        <w:tc>
          <w:tcPr>
            <w:tcW w:w="2458" w:type="dxa"/>
            <w:tcBorders>
              <w:top w:val="nil"/>
              <w:left w:val="nil"/>
              <w:bottom w:val="nil"/>
              <w:right w:val="nil"/>
            </w:tcBorders>
            <w:shd w:val="clear" w:color="auto" w:fill="auto"/>
            <w:vAlign w:val="bottom"/>
            <w:hideMark/>
          </w:tcPr>
          <w:p w14:paraId="57B76AF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Temporal variability in hydrology modifies the influence of geomorphology on wetland distribution along a desert stream</w:t>
            </w:r>
          </w:p>
        </w:tc>
        <w:tc>
          <w:tcPr>
            <w:tcW w:w="2459" w:type="dxa"/>
            <w:tcBorders>
              <w:top w:val="nil"/>
              <w:left w:val="nil"/>
              <w:bottom w:val="nil"/>
              <w:right w:val="nil"/>
            </w:tcBorders>
            <w:shd w:val="clear" w:color="auto" w:fill="auto"/>
            <w:vAlign w:val="bottom"/>
            <w:hideMark/>
          </w:tcPr>
          <w:p w14:paraId="328ED0D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BEE4C1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104</w:t>
            </w:r>
          </w:p>
        </w:tc>
        <w:tc>
          <w:tcPr>
            <w:tcW w:w="780" w:type="dxa"/>
            <w:tcBorders>
              <w:top w:val="nil"/>
              <w:left w:val="nil"/>
              <w:bottom w:val="nil"/>
              <w:right w:val="nil"/>
            </w:tcBorders>
            <w:shd w:val="clear" w:color="auto" w:fill="auto"/>
            <w:vAlign w:val="bottom"/>
            <w:hideMark/>
          </w:tcPr>
          <w:p w14:paraId="6FE966C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819572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18-30</w:t>
            </w:r>
          </w:p>
        </w:tc>
        <w:tc>
          <w:tcPr>
            <w:tcW w:w="2460" w:type="dxa"/>
            <w:tcBorders>
              <w:top w:val="nil"/>
              <w:left w:val="nil"/>
              <w:bottom w:val="nil"/>
              <w:right w:val="nil"/>
            </w:tcBorders>
            <w:shd w:val="clear" w:color="auto" w:fill="auto"/>
            <w:vAlign w:val="bottom"/>
            <w:hideMark/>
          </w:tcPr>
          <w:p w14:paraId="2F326D0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10.1111/1365-2745.12450</w:t>
            </w:r>
          </w:p>
        </w:tc>
        <w:tc>
          <w:tcPr>
            <w:tcW w:w="660" w:type="dxa"/>
            <w:tcBorders>
              <w:top w:val="nil"/>
              <w:left w:val="nil"/>
              <w:bottom w:val="nil"/>
              <w:right w:val="nil"/>
            </w:tcBorders>
            <w:shd w:val="clear" w:color="auto" w:fill="auto"/>
            <w:vAlign w:val="bottom"/>
            <w:hideMark/>
          </w:tcPr>
          <w:p w14:paraId="3C8DA64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2BE0024C" w14:textId="77777777" w:rsidTr="00112CD6">
        <w:trPr>
          <w:trHeight w:val="620"/>
        </w:trPr>
        <w:tc>
          <w:tcPr>
            <w:tcW w:w="2458" w:type="dxa"/>
            <w:tcBorders>
              <w:top w:val="nil"/>
              <w:left w:val="nil"/>
              <w:bottom w:val="nil"/>
              <w:right w:val="nil"/>
            </w:tcBorders>
            <w:shd w:val="clear" w:color="auto" w:fill="auto"/>
            <w:vAlign w:val="bottom"/>
            <w:hideMark/>
          </w:tcPr>
          <w:p w14:paraId="5CD7981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Liu, Canran; Newell, Graeme; White, Matt</w:t>
            </w:r>
          </w:p>
        </w:tc>
        <w:tc>
          <w:tcPr>
            <w:tcW w:w="2458" w:type="dxa"/>
            <w:tcBorders>
              <w:top w:val="nil"/>
              <w:left w:val="nil"/>
              <w:bottom w:val="nil"/>
              <w:right w:val="nil"/>
            </w:tcBorders>
            <w:shd w:val="clear" w:color="auto" w:fill="auto"/>
            <w:vAlign w:val="bottom"/>
            <w:hideMark/>
          </w:tcPr>
          <w:p w14:paraId="55F1E1C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On the selection of thresholds for predicting species occurrence with presence-only data</w:t>
            </w:r>
          </w:p>
        </w:tc>
        <w:tc>
          <w:tcPr>
            <w:tcW w:w="2459" w:type="dxa"/>
            <w:tcBorders>
              <w:top w:val="nil"/>
              <w:left w:val="nil"/>
              <w:bottom w:val="nil"/>
              <w:right w:val="nil"/>
            </w:tcBorders>
            <w:shd w:val="clear" w:color="auto" w:fill="auto"/>
            <w:vAlign w:val="bottom"/>
            <w:hideMark/>
          </w:tcPr>
          <w:p w14:paraId="3B6E5C3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ECOLOGY AND EVOLUTION</w:t>
            </w:r>
          </w:p>
        </w:tc>
        <w:tc>
          <w:tcPr>
            <w:tcW w:w="545" w:type="dxa"/>
            <w:tcBorders>
              <w:top w:val="nil"/>
              <w:left w:val="nil"/>
              <w:bottom w:val="nil"/>
              <w:right w:val="nil"/>
            </w:tcBorders>
            <w:shd w:val="clear" w:color="auto" w:fill="auto"/>
            <w:vAlign w:val="bottom"/>
            <w:hideMark/>
          </w:tcPr>
          <w:p w14:paraId="13D47F2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A1FA8F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0BA2718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337-348</w:t>
            </w:r>
          </w:p>
        </w:tc>
        <w:tc>
          <w:tcPr>
            <w:tcW w:w="2460" w:type="dxa"/>
            <w:tcBorders>
              <w:top w:val="nil"/>
              <w:left w:val="nil"/>
              <w:bottom w:val="nil"/>
              <w:right w:val="nil"/>
            </w:tcBorders>
            <w:shd w:val="clear" w:color="auto" w:fill="auto"/>
            <w:vAlign w:val="bottom"/>
            <w:hideMark/>
          </w:tcPr>
          <w:p w14:paraId="71EA722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10.1002/ece3.1878</w:t>
            </w:r>
          </w:p>
        </w:tc>
        <w:tc>
          <w:tcPr>
            <w:tcW w:w="660" w:type="dxa"/>
            <w:tcBorders>
              <w:top w:val="nil"/>
              <w:left w:val="nil"/>
              <w:bottom w:val="nil"/>
              <w:right w:val="nil"/>
            </w:tcBorders>
            <w:shd w:val="clear" w:color="auto" w:fill="auto"/>
            <w:vAlign w:val="bottom"/>
            <w:hideMark/>
          </w:tcPr>
          <w:p w14:paraId="4A29424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76AA1E48" w14:textId="77777777" w:rsidTr="00112CD6">
        <w:trPr>
          <w:trHeight w:val="820"/>
        </w:trPr>
        <w:tc>
          <w:tcPr>
            <w:tcW w:w="2458" w:type="dxa"/>
            <w:tcBorders>
              <w:top w:val="nil"/>
              <w:left w:val="nil"/>
              <w:bottom w:val="nil"/>
              <w:right w:val="nil"/>
            </w:tcBorders>
            <w:shd w:val="clear" w:color="auto" w:fill="auto"/>
            <w:vAlign w:val="bottom"/>
            <w:hideMark/>
          </w:tcPr>
          <w:p w14:paraId="4BC4DE0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Recio, Mariano R.; Seddon, Philip J.; Moore, Antoni B.</w:t>
            </w:r>
          </w:p>
        </w:tc>
        <w:tc>
          <w:tcPr>
            <w:tcW w:w="2458" w:type="dxa"/>
            <w:tcBorders>
              <w:top w:val="nil"/>
              <w:left w:val="nil"/>
              <w:bottom w:val="nil"/>
              <w:right w:val="nil"/>
            </w:tcBorders>
            <w:shd w:val="clear" w:color="auto" w:fill="auto"/>
            <w:vAlign w:val="bottom"/>
            <w:hideMark/>
          </w:tcPr>
          <w:p w14:paraId="5A87544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and movement models identify corridors of introduced feral cats infringing ecologically sensitive areas in New Zealand</w:t>
            </w:r>
          </w:p>
        </w:tc>
        <w:tc>
          <w:tcPr>
            <w:tcW w:w="2459" w:type="dxa"/>
            <w:tcBorders>
              <w:top w:val="nil"/>
              <w:left w:val="nil"/>
              <w:bottom w:val="nil"/>
              <w:right w:val="nil"/>
            </w:tcBorders>
            <w:shd w:val="clear" w:color="auto" w:fill="auto"/>
            <w:vAlign w:val="bottom"/>
            <w:hideMark/>
          </w:tcPr>
          <w:p w14:paraId="14B9843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2C12B41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192</w:t>
            </w:r>
          </w:p>
        </w:tc>
        <w:tc>
          <w:tcPr>
            <w:tcW w:w="780" w:type="dxa"/>
            <w:tcBorders>
              <w:top w:val="nil"/>
              <w:left w:val="nil"/>
              <w:bottom w:val="nil"/>
              <w:right w:val="nil"/>
            </w:tcBorders>
            <w:shd w:val="clear" w:color="auto" w:fill="auto"/>
            <w:vAlign w:val="bottom"/>
            <w:hideMark/>
          </w:tcPr>
          <w:p w14:paraId="6494667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C2CE5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48-56</w:t>
            </w:r>
          </w:p>
        </w:tc>
        <w:tc>
          <w:tcPr>
            <w:tcW w:w="2460" w:type="dxa"/>
            <w:tcBorders>
              <w:top w:val="nil"/>
              <w:left w:val="nil"/>
              <w:bottom w:val="nil"/>
              <w:right w:val="nil"/>
            </w:tcBorders>
            <w:shd w:val="clear" w:color="auto" w:fill="auto"/>
            <w:vAlign w:val="bottom"/>
            <w:hideMark/>
          </w:tcPr>
          <w:p w14:paraId="51612E1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10.1016/j.biocon.2015.09.004</w:t>
            </w:r>
          </w:p>
        </w:tc>
        <w:tc>
          <w:tcPr>
            <w:tcW w:w="660" w:type="dxa"/>
            <w:tcBorders>
              <w:top w:val="nil"/>
              <w:left w:val="nil"/>
              <w:bottom w:val="nil"/>
              <w:right w:val="nil"/>
            </w:tcBorders>
            <w:shd w:val="clear" w:color="auto" w:fill="auto"/>
            <w:vAlign w:val="bottom"/>
            <w:hideMark/>
          </w:tcPr>
          <w:p w14:paraId="1832F9E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502B82BA" w14:textId="77777777" w:rsidTr="00112CD6">
        <w:trPr>
          <w:trHeight w:val="1020"/>
        </w:trPr>
        <w:tc>
          <w:tcPr>
            <w:tcW w:w="2458" w:type="dxa"/>
            <w:tcBorders>
              <w:top w:val="nil"/>
              <w:left w:val="nil"/>
              <w:bottom w:val="nil"/>
              <w:right w:val="nil"/>
            </w:tcBorders>
            <w:shd w:val="clear" w:color="auto" w:fill="auto"/>
            <w:vAlign w:val="bottom"/>
            <w:hideMark/>
          </w:tcPr>
          <w:p w14:paraId="7758AAA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Tocchio, Luana J.; Gurgel-Goncalves, Rodrigo; Escobar, Luis E.; Peterson, Andrew Townsend</w:t>
            </w:r>
          </w:p>
        </w:tc>
        <w:tc>
          <w:tcPr>
            <w:tcW w:w="2458" w:type="dxa"/>
            <w:tcBorders>
              <w:top w:val="nil"/>
              <w:left w:val="nil"/>
              <w:bottom w:val="nil"/>
              <w:right w:val="nil"/>
            </w:tcBorders>
            <w:shd w:val="clear" w:color="auto" w:fill="auto"/>
            <w:vAlign w:val="bottom"/>
            <w:hideMark/>
          </w:tcPr>
          <w:p w14:paraId="1F9815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Niche similarities among white-eared opossums (Mammalia, Didelphidae): Is ecological niche modelling relevant to setting species limits?</w:t>
            </w:r>
          </w:p>
        </w:tc>
        <w:tc>
          <w:tcPr>
            <w:tcW w:w="2459" w:type="dxa"/>
            <w:tcBorders>
              <w:top w:val="nil"/>
              <w:left w:val="nil"/>
              <w:bottom w:val="nil"/>
              <w:right w:val="nil"/>
            </w:tcBorders>
            <w:shd w:val="clear" w:color="auto" w:fill="auto"/>
            <w:vAlign w:val="bottom"/>
            <w:hideMark/>
          </w:tcPr>
          <w:p w14:paraId="286A615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ZOOLOGICA SCRIPTA</w:t>
            </w:r>
          </w:p>
        </w:tc>
        <w:tc>
          <w:tcPr>
            <w:tcW w:w="545" w:type="dxa"/>
            <w:tcBorders>
              <w:top w:val="nil"/>
              <w:left w:val="nil"/>
              <w:bottom w:val="nil"/>
              <w:right w:val="nil"/>
            </w:tcBorders>
            <w:shd w:val="clear" w:color="auto" w:fill="auto"/>
            <w:vAlign w:val="bottom"/>
            <w:hideMark/>
          </w:tcPr>
          <w:p w14:paraId="142607C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44</w:t>
            </w:r>
          </w:p>
        </w:tc>
        <w:tc>
          <w:tcPr>
            <w:tcW w:w="780" w:type="dxa"/>
            <w:tcBorders>
              <w:top w:val="nil"/>
              <w:left w:val="nil"/>
              <w:bottom w:val="nil"/>
              <w:right w:val="nil"/>
            </w:tcBorders>
            <w:shd w:val="clear" w:color="auto" w:fill="auto"/>
            <w:vAlign w:val="bottom"/>
            <w:hideMark/>
          </w:tcPr>
          <w:p w14:paraId="120417D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421414D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1-10</w:t>
            </w:r>
          </w:p>
        </w:tc>
        <w:tc>
          <w:tcPr>
            <w:tcW w:w="2460" w:type="dxa"/>
            <w:tcBorders>
              <w:top w:val="nil"/>
              <w:left w:val="nil"/>
              <w:bottom w:val="nil"/>
              <w:right w:val="nil"/>
            </w:tcBorders>
            <w:shd w:val="clear" w:color="auto" w:fill="auto"/>
            <w:vAlign w:val="bottom"/>
            <w:hideMark/>
          </w:tcPr>
          <w:p w14:paraId="17710FC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10.1111/zsc.12082</w:t>
            </w:r>
          </w:p>
        </w:tc>
        <w:tc>
          <w:tcPr>
            <w:tcW w:w="660" w:type="dxa"/>
            <w:tcBorders>
              <w:top w:val="nil"/>
              <w:left w:val="nil"/>
              <w:bottom w:val="nil"/>
              <w:right w:val="nil"/>
            </w:tcBorders>
            <w:shd w:val="clear" w:color="auto" w:fill="auto"/>
            <w:vAlign w:val="bottom"/>
            <w:hideMark/>
          </w:tcPr>
          <w:p w14:paraId="6776B5D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46CD828" w14:textId="77777777" w:rsidTr="00112CD6">
        <w:trPr>
          <w:trHeight w:val="820"/>
        </w:trPr>
        <w:tc>
          <w:tcPr>
            <w:tcW w:w="2458" w:type="dxa"/>
            <w:tcBorders>
              <w:top w:val="nil"/>
              <w:left w:val="nil"/>
              <w:bottom w:val="nil"/>
              <w:right w:val="nil"/>
            </w:tcBorders>
            <w:shd w:val="clear" w:color="auto" w:fill="auto"/>
            <w:vAlign w:val="bottom"/>
            <w:hideMark/>
          </w:tcPr>
          <w:p w14:paraId="3042F0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Guo, Chuanbo; Lek, Sovan; Ye, Shaowen; Li, Wei; Liu, Jiashou; Li, Zhongjie</w:t>
            </w:r>
          </w:p>
        </w:tc>
        <w:tc>
          <w:tcPr>
            <w:tcW w:w="2458" w:type="dxa"/>
            <w:tcBorders>
              <w:top w:val="nil"/>
              <w:left w:val="nil"/>
              <w:bottom w:val="nil"/>
              <w:right w:val="nil"/>
            </w:tcBorders>
            <w:shd w:val="clear" w:color="auto" w:fill="auto"/>
            <w:vAlign w:val="bottom"/>
            <w:hideMark/>
          </w:tcPr>
          <w:p w14:paraId="13053A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Uncertainty in ensemble modelling of large-scale species distribution: Effects from species characteristics and model techniques</w:t>
            </w:r>
          </w:p>
        </w:tc>
        <w:tc>
          <w:tcPr>
            <w:tcW w:w="2459" w:type="dxa"/>
            <w:tcBorders>
              <w:top w:val="nil"/>
              <w:left w:val="nil"/>
              <w:bottom w:val="nil"/>
              <w:right w:val="nil"/>
            </w:tcBorders>
            <w:shd w:val="clear" w:color="auto" w:fill="auto"/>
            <w:vAlign w:val="bottom"/>
            <w:hideMark/>
          </w:tcPr>
          <w:p w14:paraId="4A9D660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MODELLING</w:t>
            </w:r>
          </w:p>
        </w:tc>
        <w:tc>
          <w:tcPr>
            <w:tcW w:w="545" w:type="dxa"/>
            <w:tcBorders>
              <w:top w:val="nil"/>
              <w:left w:val="nil"/>
              <w:bottom w:val="nil"/>
              <w:right w:val="nil"/>
            </w:tcBorders>
            <w:shd w:val="clear" w:color="auto" w:fill="auto"/>
            <w:vAlign w:val="bottom"/>
            <w:hideMark/>
          </w:tcPr>
          <w:p w14:paraId="135F8B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306</w:t>
            </w:r>
          </w:p>
        </w:tc>
        <w:tc>
          <w:tcPr>
            <w:tcW w:w="780" w:type="dxa"/>
            <w:tcBorders>
              <w:top w:val="nil"/>
              <w:left w:val="nil"/>
              <w:bottom w:val="nil"/>
              <w:right w:val="nil"/>
            </w:tcBorders>
            <w:shd w:val="clear" w:color="auto" w:fill="auto"/>
            <w:vAlign w:val="bottom"/>
            <w:hideMark/>
          </w:tcPr>
          <w:p w14:paraId="5388198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7492C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67-75</w:t>
            </w:r>
          </w:p>
        </w:tc>
        <w:tc>
          <w:tcPr>
            <w:tcW w:w="2460" w:type="dxa"/>
            <w:tcBorders>
              <w:top w:val="nil"/>
              <w:left w:val="nil"/>
              <w:bottom w:val="nil"/>
              <w:right w:val="nil"/>
            </w:tcBorders>
            <w:shd w:val="clear" w:color="auto" w:fill="auto"/>
            <w:vAlign w:val="bottom"/>
            <w:hideMark/>
          </w:tcPr>
          <w:p w14:paraId="3D32D6D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10.1016/j.ecolmodel.2014.08.002</w:t>
            </w:r>
          </w:p>
        </w:tc>
        <w:tc>
          <w:tcPr>
            <w:tcW w:w="660" w:type="dxa"/>
            <w:tcBorders>
              <w:top w:val="nil"/>
              <w:left w:val="nil"/>
              <w:bottom w:val="nil"/>
              <w:right w:val="nil"/>
            </w:tcBorders>
            <w:shd w:val="clear" w:color="auto" w:fill="auto"/>
            <w:vAlign w:val="bottom"/>
            <w:hideMark/>
          </w:tcPr>
          <w:p w14:paraId="626980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6280BC2" w14:textId="77777777" w:rsidTr="00112CD6">
        <w:trPr>
          <w:trHeight w:val="1220"/>
        </w:trPr>
        <w:tc>
          <w:tcPr>
            <w:tcW w:w="2458" w:type="dxa"/>
            <w:tcBorders>
              <w:top w:val="nil"/>
              <w:left w:val="nil"/>
              <w:bottom w:val="nil"/>
              <w:right w:val="nil"/>
            </w:tcBorders>
            <w:shd w:val="clear" w:color="auto" w:fill="auto"/>
            <w:vAlign w:val="bottom"/>
            <w:hideMark/>
          </w:tcPr>
          <w:p w14:paraId="5EAD2E8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Yin, Hengxia; Yan, Xia; Shi, Yong; Qian, Chaoju; Li, Zhonghu; Zhang, Wen; Wang, Lirong; Li, Yi; Li, Xiaoze; Chen, Guoxiong; Li, Xinrong; Nevo, Eviatar; Ma, Xiao-Fei</w:t>
            </w:r>
          </w:p>
        </w:tc>
        <w:tc>
          <w:tcPr>
            <w:tcW w:w="2458" w:type="dxa"/>
            <w:tcBorders>
              <w:top w:val="nil"/>
              <w:left w:val="nil"/>
              <w:bottom w:val="nil"/>
              <w:right w:val="nil"/>
            </w:tcBorders>
            <w:shd w:val="clear" w:color="auto" w:fill="auto"/>
            <w:vAlign w:val="bottom"/>
            <w:hideMark/>
          </w:tcPr>
          <w:p w14:paraId="34DDD8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role of East Asian monsoon system in shaping population divergence and dynamics of a constructive desert shrub Reaumuria soongarica</w:t>
            </w:r>
          </w:p>
        </w:tc>
        <w:tc>
          <w:tcPr>
            <w:tcW w:w="2459" w:type="dxa"/>
            <w:tcBorders>
              <w:top w:val="nil"/>
              <w:left w:val="nil"/>
              <w:bottom w:val="nil"/>
              <w:right w:val="nil"/>
            </w:tcBorders>
            <w:shd w:val="clear" w:color="auto" w:fill="auto"/>
            <w:vAlign w:val="bottom"/>
            <w:hideMark/>
          </w:tcPr>
          <w:p w14:paraId="3DCCD3E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SCIENTIFIC REPORTS</w:t>
            </w:r>
          </w:p>
        </w:tc>
        <w:tc>
          <w:tcPr>
            <w:tcW w:w="545" w:type="dxa"/>
            <w:tcBorders>
              <w:top w:val="nil"/>
              <w:left w:val="nil"/>
              <w:bottom w:val="nil"/>
              <w:right w:val="nil"/>
            </w:tcBorders>
            <w:shd w:val="clear" w:color="auto" w:fill="auto"/>
            <w:vAlign w:val="bottom"/>
            <w:hideMark/>
          </w:tcPr>
          <w:p w14:paraId="75E969C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168CE27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5D8FF5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0C7AB9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10.1038/srep15823</w:t>
            </w:r>
          </w:p>
        </w:tc>
        <w:tc>
          <w:tcPr>
            <w:tcW w:w="660" w:type="dxa"/>
            <w:tcBorders>
              <w:top w:val="nil"/>
              <w:left w:val="nil"/>
              <w:bottom w:val="nil"/>
              <w:right w:val="nil"/>
            </w:tcBorders>
            <w:shd w:val="clear" w:color="auto" w:fill="auto"/>
            <w:vAlign w:val="bottom"/>
            <w:hideMark/>
          </w:tcPr>
          <w:p w14:paraId="670E2ED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12E8017" w14:textId="77777777" w:rsidTr="00112CD6">
        <w:trPr>
          <w:trHeight w:val="820"/>
        </w:trPr>
        <w:tc>
          <w:tcPr>
            <w:tcW w:w="2458" w:type="dxa"/>
            <w:tcBorders>
              <w:top w:val="nil"/>
              <w:left w:val="nil"/>
              <w:bottom w:val="nil"/>
              <w:right w:val="nil"/>
            </w:tcBorders>
            <w:shd w:val="clear" w:color="auto" w:fill="auto"/>
            <w:vAlign w:val="bottom"/>
            <w:hideMark/>
          </w:tcPr>
          <w:p w14:paraId="6957CB8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Huang, Jen-Pan</w:t>
            </w:r>
          </w:p>
        </w:tc>
        <w:tc>
          <w:tcPr>
            <w:tcW w:w="2458" w:type="dxa"/>
            <w:tcBorders>
              <w:top w:val="nil"/>
              <w:left w:val="nil"/>
              <w:bottom w:val="nil"/>
              <w:right w:val="nil"/>
            </w:tcBorders>
            <w:shd w:val="clear" w:color="auto" w:fill="auto"/>
            <w:vAlign w:val="bottom"/>
            <w:hideMark/>
          </w:tcPr>
          <w:p w14:paraId="68288AE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Modeling the effects of anthropogenic exploitation and climate change on an endemic stag beetle, Lucanus miwai, of Taiwan</w:t>
            </w:r>
          </w:p>
        </w:tc>
        <w:tc>
          <w:tcPr>
            <w:tcW w:w="2459" w:type="dxa"/>
            <w:tcBorders>
              <w:top w:val="nil"/>
              <w:left w:val="nil"/>
              <w:bottom w:val="nil"/>
              <w:right w:val="nil"/>
            </w:tcBorders>
            <w:shd w:val="clear" w:color="auto" w:fill="auto"/>
            <w:vAlign w:val="bottom"/>
            <w:hideMark/>
          </w:tcPr>
          <w:p w14:paraId="7666BA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Dryad</w:t>
            </w:r>
          </w:p>
        </w:tc>
        <w:tc>
          <w:tcPr>
            <w:tcW w:w="545" w:type="dxa"/>
            <w:tcBorders>
              <w:top w:val="nil"/>
              <w:left w:val="nil"/>
              <w:bottom w:val="nil"/>
              <w:right w:val="nil"/>
            </w:tcBorders>
            <w:shd w:val="clear" w:color="auto" w:fill="auto"/>
            <w:vAlign w:val="bottom"/>
            <w:hideMark/>
          </w:tcPr>
          <w:p w14:paraId="5E1A46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31044E6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0D3F7AA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75191AA" w14:textId="77777777" w:rsidR="00921C29" w:rsidRPr="00E37E04" w:rsidRDefault="003D6D15" w:rsidP="003128D6">
            <w:pPr>
              <w:spacing w:before="12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"http://dx.doi.org/10.5061/dryad.8mp13"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10.5061/dryad.8mp13</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6F4E12A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7BE74DE" w14:textId="77777777" w:rsidTr="00112CD6">
        <w:trPr>
          <w:trHeight w:val="1220"/>
        </w:trPr>
        <w:tc>
          <w:tcPr>
            <w:tcW w:w="2458" w:type="dxa"/>
            <w:tcBorders>
              <w:top w:val="nil"/>
              <w:left w:val="nil"/>
              <w:bottom w:val="nil"/>
              <w:right w:val="nil"/>
            </w:tcBorders>
            <w:shd w:val="clear" w:color="auto" w:fill="auto"/>
            <w:vAlign w:val="bottom"/>
            <w:hideMark/>
          </w:tcPr>
          <w:p w14:paraId="0FF4A9B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Planas, E.; Saupe, E. E.; Lima-Ribeiro, M. S.; Peterson, A. T.; Ribera, C.</w:t>
            </w:r>
          </w:p>
        </w:tc>
        <w:tc>
          <w:tcPr>
            <w:tcW w:w="2458" w:type="dxa"/>
            <w:tcBorders>
              <w:top w:val="nil"/>
              <w:left w:val="nil"/>
              <w:bottom w:val="nil"/>
              <w:right w:val="nil"/>
            </w:tcBorders>
            <w:shd w:val="clear" w:color="auto" w:fill="auto"/>
            <w:vAlign w:val="bottom"/>
            <w:hideMark/>
          </w:tcPr>
          <w:p w14:paraId="3820275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and phylogeography elucidate complex biogeographic patterns in Loxosceles rufescens (Araneae, Sicariidae) in the Mediterranean Basin.</w:t>
            </w:r>
          </w:p>
        </w:tc>
        <w:tc>
          <w:tcPr>
            <w:tcW w:w="2459" w:type="dxa"/>
            <w:tcBorders>
              <w:top w:val="nil"/>
              <w:left w:val="nil"/>
              <w:bottom w:val="nil"/>
              <w:right w:val="nil"/>
            </w:tcBorders>
            <w:shd w:val="clear" w:color="auto" w:fill="auto"/>
            <w:vAlign w:val="bottom"/>
            <w:hideMark/>
          </w:tcPr>
          <w:p w14:paraId="4491846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BMC Evolutionary Biology</w:t>
            </w:r>
          </w:p>
        </w:tc>
        <w:tc>
          <w:tcPr>
            <w:tcW w:w="545" w:type="dxa"/>
            <w:tcBorders>
              <w:top w:val="nil"/>
              <w:left w:val="nil"/>
              <w:bottom w:val="nil"/>
              <w:right w:val="nil"/>
            </w:tcBorders>
            <w:shd w:val="clear" w:color="auto" w:fill="auto"/>
            <w:vAlign w:val="bottom"/>
            <w:hideMark/>
          </w:tcPr>
          <w:p w14:paraId="1D922B4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0B9423C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195</w:t>
            </w:r>
          </w:p>
        </w:tc>
        <w:tc>
          <w:tcPr>
            <w:tcW w:w="1060" w:type="dxa"/>
            <w:tcBorders>
              <w:top w:val="nil"/>
              <w:left w:val="nil"/>
              <w:bottom w:val="nil"/>
              <w:right w:val="nil"/>
            </w:tcBorders>
            <w:shd w:val="clear" w:color="auto" w:fill="auto"/>
            <w:vAlign w:val="bottom"/>
            <w:hideMark/>
          </w:tcPr>
          <w:p w14:paraId="4D2D7E5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554521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EDDA2E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5522CFF" w14:textId="77777777" w:rsidTr="00112CD6">
        <w:trPr>
          <w:trHeight w:val="620"/>
        </w:trPr>
        <w:tc>
          <w:tcPr>
            <w:tcW w:w="2458" w:type="dxa"/>
            <w:tcBorders>
              <w:top w:val="nil"/>
              <w:left w:val="nil"/>
              <w:bottom w:val="nil"/>
              <w:right w:val="nil"/>
            </w:tcBorders>
            <w:shd w:val="clear" w:color="auto" w:fill="auto"/>
            <w:vAlign w:val="bottom"/>
            <w:hideMark/>
          </w:tcPr>
          <w:p w14:paraId="70964E7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Naczk, Aleksandra M; Kolanowska, Marta</w:t>
            </w:r>
          </w:p>
        </w:tc>
        <w:tc>
          <w:tcPr>
            <w:tcW w:w="2458" w:type="dxa"/>
            <w:tcBorders>
              <w:top w:val="nil"/>
              <w:left w:val="nil"/>
              <w:bottom w:val="nil"/>
              <w:right w:val="nil"/>
            </w:tcBorders>
            <w:shd w:val="clear" w:color="auto" w:fill="auto"/>
            <w:vAlign w:val="bottom"/>
            <w:hideMark/>
          </w:tcPr>
          <w:p w14:paraId="514D726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Glacial Refugia and Future Habitat Coverage of Selected Dactylorhiza Representatives (Orchidaceae).</w:t>
            </w:r>
          </w:p>
        </w:tc>
        <w:tc>
          <w:tcPr>
            <w:tcW w:w="2459" w:type="dxa"/>
            <w:tcBorders>
              <w:top w:val="nil"/>
              <w:left w:val="nil"/>
              <w:bottom w:val="nil"/>
              <w:right w:val="nil"/>
            </w:tcBorders>
            <w:shd w:val="clear" w:color="auto" w:fill="auto"/>
            <w:vAlign w:val="bottom"/>
            <w:hideMark/>
          </w:tcPr>
          <w:p w14:paraId="232A38A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5CD103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46F450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25C3C02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e0143478</w:t>
            </w:r>
            <w:proofErr w:type="gramEnd"/>
            <w:r w:rsidRPr="00E37E04">
              <w:rPr>
                <w:rFonts w:ascii="Times New Roman" w:eastAsia="Times New Roman" w:hAnsi="Times New Roman" w:cs="Times New Roman"/>
                <w:color w:val="000000"/>
                <w:sz w:val="16"/>
                <w:szCs w:val="16"/>
              </w:rPr>
              <w:t>-e0143478</w:t>
            </w:r>
          </w:p>
        </w:tc>
        <w:tc>
          <w:tcPr>
            <w:tcW w:w="2460" w:type="dxa"/>
            <w:tcBorders>
              <w:top w:val="nil"/>
              <w:left w:val="nil"/>
              <w:bottom w:val="nil"/>
              <w:right w:val="nil"/>
            </w:tcBorders>
            <w:shd w:val="clear" w:color="auto" w:fill="auto"/>
            <w:vAlign w:val="bottom"/>
            <w:hideMark/>
          </w:tcPr>
          <w:p w14:paraId="61AFDDE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10.1371/journal.pone.0143478</w:t>
            </w:r>
          </w:p>
        </w:tc>
        <w:tc>
          <w:tcPr>
            <w:tcW w:w="660" w:type="dxa"/>
            <w:tcBorders>
              <w:top w:val="nil"/>
              <w:left w:val="nil"/>
              <w:bottom w:val="nil"/>
              <w:right w:val="nil"/>
            </w:tcBorders>
            <w:shd w:val="clear" w:color="auto" w:fill="auto"/>
            <w:vAlign w:val="bottom"/>
            <w:hideMark/>
          </w:tcPr>
          <w:p w14:paraId="32E0CE2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6F67CAA" w14:textId="77777777" w:rsidTr="00112CD6">
        <w:trPr>
          <w:trHeight w:val="620"/>
        </w:trPr>
        <w:tc>
          <w:tcPr>
            <w:tcW w:w="2458" w:type="dxa"/>
            <w:tcBorders>
              <w:top w:val="nil"/>
              <w:left w:val="nil"/>
              <w:bottom w:val="nil"/>
              <w:right w:val="nil"/>
            </w:tcBorders>
            <w:shd w:val="clear" w:color="auto" w:fill="auto"/>
            <w:vAlign w:val="bottom"/>
            <w:hideMark/>
          </w:tcPr>
          <w:p w14:paraId="6C95299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Maher, Sean P.; Randin, Christophe F.; Guisan, Antoine; Drake, John M.</w:t>
            </w:r>
          </w:p>
        </w:tc>
        <w:tc>
          <w:tcPr>
            <w:tcW w:w="2458" w:type="dxa"/>
            <w:tcBorders>
              <w:top w:val="nil"/>
              <w:left w:val="nil"/>
              <w:bottom w:val="nil"/>
              <w:right w:val="nil"/>
            </w:tcBorders>
            <w:shd w:val="clear" w:color="auto" w:fill="auto"/>
            <w:vAlign w:val="bottom"/>
            <w:hideMark/>
          </w:tcPr>
          <w:p w14:paraId="316AA3B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Pattern-recognition ecological niche models fit to presence-only and presence-absence data</w:t>
            </w:r>
          </w:p>
        </w:tc>
        <w:tc>
          <w:tcPr>
            <w:tcW w:w="2459" w:type="dxa"/>
            <w:tcBorders>
              <w:top w:val="nil"/>
              <w:left w:val="nil"/>
              <w:bottom w:val="nil"/>
              <w:right w:val="nil"/>
            </w:tcBorders>
            <w:shd w:val="clear" w:color="auto" w:fill="auto"/>
            <w:vAlign w:val="bottom"/>
            <w:hideMark/>
          </w:tcPr>
          <w:p w14:paraId="6316523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METHODS IN ECOLOGY AND EVOLUTION</w:t>
            </w:r>
          </w:p>
        </w:tc>
        <w:tc>
          <w:tcPr>
            <w:tcW w:w="545" w:type="dxa"/>
            <w:tcBorders>
              <w:top w:val="nil"/>
              <w:left w:val="nil"/>
              <w:bottom w:val="nil"/>
              <w:right w:val="nil"/>
            </w:tcBorders>
            <w:shd w:val="clear" w:color="auto" w:fill="auto"/>
            <w:vAlign w:val="bottom"/>
            <w:hideMark/>
          </w:tcPr>
          <w:p w14:paraId="6A5C88B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780" w:type="dxa"/>
            <w:tcBorders>
              <w:top w:val="nil"/>
              <w:left w:val="nil"/>
              <w:bottom w:val="nil"/>
              <w:right w:val="nil"/>
            </w:tcBorders>
            <w:shd w:val="clear" w:color="auto" w:fill="auto"/>
            <w:vAlign w:val="bottom"/>
            <w:hideMark/>
          </w:tcPr>
          <w:p w14:paraId="7AF640B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1060" w:type="dxa"/>
            <w:tcBorders>
              <w:top w:val="nil"/>
              <w:left w:val="nil"/>
              <w:bottom w:val="nil"/>
              <w:right w:val="nil"/>
            </w:tcBorders>
            <w:shd w:val="clear" w:color="auto" w:fill="auto"/>
            <w:vAlign w:val="bottom"/>
            <w:hideMark/>
          </w:tcPr>
          <w:p w14:paraId="541E14C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761-770</w:t>
            </w:r>
          </w:p>
        </w:tc>
        <w:tc>
          <w:tcPr>
            <w:tcW w:w="2460" w:type="dxa"/>
            <w:tcBorders>
              <w:top w:val="nil"/>
              <w:left w:val="nil"/>
              <w:bottom w:val="nil"/>
              <w:right w:val="nil"/>
            </w:tcBorders>
            <w:shd w:val="clear" w:color="auto" w:fill="auto"/>
            <w:vAlign w:val="bottom"/>
            <w:hideMark/>
          </w:tcPr>
          <w:p w14:paraId="210F339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10.1111/2041-210X.12222</w:t>
            </w:r>
          </w:p>
        </w:tc>
        <w:tc>
          <w:tcPr>
            <w:tcW w:w="660" w:type="dxa"/>
            <w:tcBorders>
              <w:top w:val="nil"/>
              <w:left w:val="nil"/>
              <w:bottom w:val="nil"/>
              <w:right w:val="nil"/>
            </w:tcBorders>
            <w:shd w:val="clear" w:color="auto" w:fill="auto"/>
            <w:vAlign w:val="bottom"/>
            <w:hideMark/>
          </w:tcPr>
          <w:p w14:paraId="5F3BDF6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F459363" w14:textId="77777777" w:rsidTr="00112CD6">
        <w:trPr>
          <w:trHeight w:val="1220"/>
        </w:trPr>
        <w:tc>
          <w:tcPr>
            <w:tcW w:w="2458" w:type="dxa"/>
            <w:tcBorders>
              <w:top w:val="nil"/>
              <w:left w:val="nil"/>
              <w:bottom w:val="nil"/>
              <w:right w:val="nil"/>
            </w:tcBorders>
            <w:shd w:val="clear" w:color="auto" w:fill="auto"/>
            <w:vAlign w:val="bottom"/>
            <w:hideMark/>
          </w:tcPr>
          <w:p w14:paraId="09193E1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Carolan, Kevin; Ebong, Solange Meyin A.; Garchitorena, Andres; Landier, Jordi; Sanhueza, Daniel; Texier, Gaetan; Marsollier, Laurent; Le Gall, Philipe; Guegan, Jean-Francois; Lo Seen, Danny</w:t>
            </w:r>
          </w:p>
        </w:tc>
        <w:tc>
          <w:tcPr>
            <w:tcW w:w="2458" w:type="dxa"/>
            <w:tcBorders>
              <w:top w:val="nil"/>
              <w:left w:val="nil"/>
              <w:bottom w:val="nil"/>
              <w:right w:val="nil"/>
            </w:tcBorders>
            <w:shd w:val="clear" w:color="auto" w:fill="auto"/>
            <w:vAlign w:val="bottom"/>
            <w:hideMark/>
          </w:tcPr>
          <w:p w14:paraId="28705C1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modelling of Hemipteran insects in Cameroon; the paradox of a vector-borne transmission for Mycobacterium ulcerans, the causative agent of Buruli ulcer</w:t>
            </w:r>
          </w:p>
        </w:tc>
        <w:tc>
          <w:tcPr>
            <w:tcW w:w="2459" w:type="dxa"/>
            <w:tcBorders>
              <w:top w:val="nil"/>
              <w:left w:val="nil"/>
              <w:bottom w:val="nil"/>
              <w:right w:val="nil"/>
            </w:tcBorders>
            <w:shd w:val="clear" w:color="auto" w:fill="auto"/>
            <w:vAlign w:val="bottom"/>
            <w:hideMark/>
          </w:tcPr>
          <w:p w14:paraId="7988ABE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INTERNATIONAL JOURNAL OF HEALTH GEOGRAPHICS</w:t>
            </w:r>
          </w:p>
        </w:tc>
        <w:tc>
          <w:tcPr>
            <w:tcW w:w="545" w:type="dxa"/>
            <w:tcBorders>
              <w:top w:val="nil"/>
              <w:left w:val="nil"/>
              <w:bottom w:val="nil"/>
              <w:right w:val="nil"/>
            </w:tcBorders>
            <w:shd w:val="clear" w:color="auto" w:fill="auto"/>
            <w:vAlign w:val="bottom"/>
            <w:hideMark/>
          </w:tcPr>
          <w:p w14:paraId="0B3696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4849DBB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547FDE5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881930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10.1186/1476-072X-13-44</w:t>
            </w:r>
          </w:p>
        </w:tc>
        <w:tc>
          <w:tcPr>
            <w:tcW w:w="660" w:type="dxa"/>
            <w:tcBorders>
              <w:top w:val="nil"/>
              <w:left w:val="nil"/>
              <w:bottom w:val="nil"/>
              <w:right w:val="nil"/>
            </w:tcBorders>
            <w:shd w:val="clear" w:color="auto" w:fill="auto"/>
            <w:vAlign w:val="bottom"/>
            <w:hideMark/>
          </w:tcPr>
          <w:p w14:paraId="2DF29B8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ADCAF6F" w14:textId="77777777" w:rsidTr="00112CD6">
        <w:trPr>
          <w:trHeight w:val="820"/>
        </w:trPr>
        <w:tc>
          <w:tcPr>
            <w:tcW w:w="2458" w:type="dxa"/>
            <w:tcBorders>
              <w:top w:val="nil"/>
              <w:left w:val="nil"/>
              <w:bottom w:val="nil"/>
              <w:right w:val="nil"/>
            </w:tcBorders>
            <w:shd w:val="clear" w:color="auto" w:fill="auto"/>
            <w:vAlign w:val="bottom"/>
            <w:hideMark/>
          </w:tcPr>
          <w:p w14:paraId="3B3414C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Moraes R, Monica; Rios-Uzeda, Boris; Rene Moreno, Luis; Huanca-Huarachi, Gladis; Larrea-Alcazar, Daniel</w:t>
            </w:r>
          </w:p>
        </w:tc>
        <w:tc>
          <w:tcPr>
            <w:tcW w:w="2458" w:type="dxa"/>
            <w:tcBorders>
              <w:top w:val="nil"/>
              <w:left w:val="nil"/>
              <w:bottom w:val="nil"/>
              <w:right w:val="nil"/>
            </w:tcBorders>
            <w:shd w:val="clear" w:color="auto" w:fill="auto"/>
            <w:vAlign w:val="bottom"/>
            <w:hideMark/>
          </w:tcPr>
          <w:p w14:paraId="580E12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potential distribution models for patterns of species richness, endemism, and phytogeography of palm species in Bolivia</w:t>
            </w:r>
          </w:p>
        </w:tc>
        <w:tc>
          <w:tcPr>
            <w:tcW w:w="2459" w:type="dxa"/>
            <w:tcBorders>
              <w:top w:val="nil"/>
              <w:left w:val="nil"/>
              <w:bottom w:val="nil"/>
              <w:right w:val="nil"/>
            </w:tcBorders>
            <w:shd w:val="clear" w:color="auto" w:fill="auto"/>
            <w:vAlign w:val="bottom"/>
            <w:hideMark/>
          </w:tcPr>
          <w:p w14:paraId="2ED55F9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TROPICAL CONSERVATION SCIENCE</w:t>
            </w:r>
          </w:p>
        </w:tc>
        <w:tc>
          <w:tcPr>
            <w:tcW w:w="545" w:type="dxa"/>
            <w:tcBorders>
              <w:top w:val="nil"/>
              <w:left w:val="nil"/>
              <w:bottom w:val="nil"/>
              <w:right w:val="nil"/>
            </w:tcBorders>
            <w:shd w:val="clear" w:color="auto" w:fill="auto"/>
            <w:vAlign w:val="bottom"/>
            <w:hideMark/>
          </w:tcPr>
          <w:p w14:paraId="4AC0282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8D117E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188F4B3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45-60</w:t>
            </w:r>
          </w:p>
        </w:tc>
        <w:tc>
          <w:tcPr>
            <w:tcW w:w="2460" w:type="dxa"/>
            <w:tcBorders>
              <w:top w:val="nil"/>
              <w:left w:val="nil"/>
              <w:bottom w:val="nil"/>
              <w:right w:val="nil"/>
            </w:tcBorders>
            <w:shd w:val="clear" w:color="auto" w:fill="auto"/>
            <w:vAlign w:val="bottom"/>
            <w:hideMark/>
          </w:tcPr>
          <w:p w14:paraId="4C465E3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29861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0D2C8D3" w14:textId="77777777" w:rsidTr="00112CD6">
        <w:trPr>
          <w:trHeight w:val="1220"/>
        </w:trPr>
        <w:tc>
          <w:tcPr>
            <w:tcW w:w="2458" w:type="dxa"/>
            <w:tcBorders>
              <w:top w:val="nil"/>
              <w:left w:val="nil"/>
              <w:bottom w:val="nil"/>
              <w:right w:val="nil"/>
            </w:tcBorders>
            <w:shd w:val="clear" w:color="auto" w:fill="auto"/>
            <w:vAlign w:val="bottom"/>
            <w:hideMark/>
          </w:tcPr>
          <w:p w14:paraId="2F43366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Lim, Haw Chuan; Zou, Fasheng; Sheldon, Frederick H.</w:t>
            </w:r>
          </w:p>
        </w:tc>
        <w:tc>
          <w:tcPr>
            <w:tcW w:w="2458" w:type="dxa"/>
            <w:tcBorders>
              <w:top w:val="nil"/>
              <w:left w:val="nil"/>
              <w:bottom w:val="nil"/>
              <w:right w:val="nil"/>
            </w:tcBorders>
            <w:shd w:val="clear" w:color="auto" w:fill="auto"/>
            <w:vAlign w:val="bottom"/>
            <w:hideMark/>
          </w:tcPr>
          <w:p w14:paraId="408BCC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Genetic differentiation in two widespread, open-forest bird species of Southeast Asia (Copsychus saularis and Megalaima haemacephala): Insights from ecological niche modeling</w:t>
            </w:r>
          </w:p>
        </w:tc>
        <w:tc>
          <w:tcPr>
            <w:tcW w:w="2459" w:type="dxa"/>
            <w:tcBorders>
              <w:top w:val="nil"/>
              <w:left w:val="nil"/>
              <w:bottom w:val="nil"/>
              <w:right w:val="nil"/>
            </w:tcBorders>
            <w:shd w:val="clear" w:color="auto" w:fill="auto"/>
            <w:vAlign w:val="bottom"/>
            <w:hideMark/>
          </w:tcPr>
          <w:p w14:paraId="4E27156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Current Zoology</w:t>
            </w:r>
          </w:p>
        </w:tc>
        <w:tc>
          <w:tcPr>
            <w:tcW w:w="545" w:type="dxa"/>
            <w:tcBorders>
              <w:top w:val="nil"/>
              <w:left w:val="nil"/>
              <w:bottom w:val="nil"/>
              <w:right w:val="nil"/>
            </w:tcBorders>
            <w:shd w:val="clear" w:color="auto" w:fill="auto"/>
            <w:vAlign w:val="bottom"/>
            <w:hideMark/>
          </w:tcPr>
          <w:p w14:paraId="4C6DEB8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61</w:t>
            </w:r>
          </w:p>
        </w:tc>
        <w:tc>
          <w:tcPr>
            <w:tcW w:w="780" w:type="dxa"/>
            <w:tcBorders>
              <w:top w:val="nil"/>
              <w:left w:val="nil"/>
              <w:bottom w:val="nil"/>
              <w:right w:val="nil"/>
            </w:tcBorders>
            <w:shd w:val="clear" w:color="auto" w:fill="auto"/>
            <w:vAlign w:val="bottom"/>
            <w:hideMark/>
          </w:tcPr>
          <w:p w14:paraId="2FF2BB8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0E11A13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922-934</w:t>
            </w:r>
          </w:p>
        </w:tc>
        <w:tc>
          <w:tcPr>
            <w:tcW w:w="2460" w:type="dxa"/>
            <w:tcBorders>
              <w:top w:val="nil"/>
              <w:left w:val="nil"/>
              <w:bottom w:val="nil"/>
              <w:right w:val="nil"/>
            </w:tcBorders>
            <w:shd w:val="clear" w:color="auto" w:fill="auto"/>
            <w:vAlign w:val="bottom"/>
            <w:hideMark/>
          </w:tcPr>
          <w:p w14:paraId="556337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A4915B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22F6288" w14:textId="77777777" w:rsidTr="00112CD6">
        <w:trPr>
          <w:trHeight w:val="620"/>
        </w:trPr>
        <w:tc>
          <w:tcPr>
            <w:tcW w:w="2458" w:type="dxa"/>
            <w:tcBorders>
              <w:top w:val="nil"/>
              <w:left w:val="nil"/>
              <w:bottom w:val="nil"/>
              <w:right w:val="nil"/>
            </w:tcBorders>
            <w:shd w:val="clear" w:color="auto" w:fill="auto"/>
            <w:vAlign w:val="bottom"/>
            <w:hideMark/>
          </w:tcPr>
          <w:p w14:paraId="716F1B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Caouette, J. P.; Steel, E. A.; Hennon, P. E.; Cunningham, P. G.; Pohl, C. A.; Schrader, B. A.</w:t>
            </w:r>
          </w:p>
        </w:tc>
        <w:tc>
          <w:tcPr>
            <w:tcW w:w="2458" w:type="dxa"/>
            <w:tcBorders>
              <w:top w:val="nil"/>
              <w:left w:val="nil"/>
              <w:bottom w:val="nil"/>
              <w:right w:val="nil"/>
            </w:tcBorders>
            <w:shd w:val="clear" w:color="auto" w:fill="auto"/>
            <w:vAlign w:val="bottom"/>
            <w:hideMark/>
          </w:tcPr>
          <w:p w14:paraId="4E6F5CC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Influence of elevation and site productivity on conifer distributions across Alaskan temperate rainforests</w:t>
            </w:r>
          </w:p>
        </w:tc>
        <w:tc>
          <w:tcPr>
            <w:tcW w:w="2459" w:type="dxa"/>
            <w:tcBorders>
              <w:top w:val="nil"/>
              <w:left w:val="nil"/>
              <w:bottom w:val="nil"/>
              <w:right w:val="nil"/>
            </w:tcBorders>
            <w:shd w:val="clear" w:color="auto" w:fill="auto"/>
            <w:vAlign w:val="bottom"/>
            <w:hideMark/>
          </w:tcPr>
          <w:p w14:paraId="21464D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CANADIAN JOURNAL OF FOREST RESEARCH</w:t>
            </w:r>
          </w:p>
        </w:tc>
        <w:tc>
          <w:tcPr>
            <w:tcW w:w="545" w:type="dxa"/>
            <w:tcBorders>
              <w:top w:val="nil"/>
              <w:left w:val="nil"/>
              <w:bottom w:val="nil"/>
              <w:right w:val="nil"/>
            </w:tcBorders>
            <w:shd w:val="clear" w:color="auto" w:fill="auto"/>
            <w:vAlign w:val="bottom"/>
            <w:hideMark/>
          </w:tcPr>
          <w:p w14:paraId="21247F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46</w:t>
            </w:r>
          </w:p>
        </w:tc>
        <w:tc>
          <w:tcPr>
            <w:tcW w:w="780" w:type="dxa"/>
            <w:tcBorders>
              <w:top w:val="nil"/>
              <w:left w:val="nil"/>
              <w:bottom w:val="nil"/>
              <w:right w:val="nil"/>
            </w:tcBorders>
            <w:shd w:val="clear" w:color="auto" w:fill="auto"/>
            <w:vAlign w:val="bottom"/>
            <w:hideMark/>
          </w:tcPr>
          <w:p w14:paraId="1030C8C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A9360C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249-261</w:t>
            </w:r>
          </w:p>
        </w:tc>
        <w:tc>
          <w:tcPr>
            <w:tcW w:w="2460" w:type="dxa"/>
            <w:tcBorders>
              <w:top w:val="nil"/>
              <w:left w:val="nil"/>
              <w:bottom w:val="nil"/>
              <w:right w:val="nil"/>
            </w:tcBorders>
            <w:shd w:val="clear" w:color="auto" w:fill="auto"/>
            <w:vAlign w:val="bottom"/>
            <w:hideMark/>
          </w:tcPr>
          <w:p w14:paraId="42F5382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54789D1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2016</w:t>
            </w:r>
          </w:p>
        </w:tc>
      </w:tr>
      <w:tr w:rsidR="00921C29" w:rsidRPr="00E37E04" w14:paraId="694ACAB6" w14:textId="77777777" w:rsidTr="00112CD6">
        <w:trPr>
          <w:trHeight w:val="820"/>
        </w:trPr>
        <w:tc>
          <w:tcPr>
            <w:tcW w:w="2458" w:type="dxa"/>
            <w:tcBorders>
              <w:top w:val="nil"/>
              <w:left w:val="nil"/>
              <w:bottom w:val="nil"/>
              <w:right w:val="nil"/>
            </w:tcBorders>
            <w:shd w:val="clear" w:color="auto" w:fill="auto"/>
            <w:vAlign w:val="bottom"/>
            <w:hideMark/>
          </w:tcPr>
          <w:p w14:paraId="5EE3D9D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Manuel Alvarez-Martinez, Jose; Suarez-Seoane, Susana; Stoorvogel, Jetse J.; de Luis Calabuig, Estanislao</w:t>
            </w:r>
          </w:p>
        </w:tc>
        <w:tc>
          <w:tcPr>
            <w:tcW w:w="2458" w:type="dxa"/>
            <w:tcBorders>
              <w:top w:val="nil"/>
              <w:left w:val="nil"/>
              <w:bottom w:val="nil"/>
              <w:right w:val="nil"/>
            </w:tcBorders>
            <w:shd w:val="clear" w:color="auto" w:fill="auto"/>
            <w:vAlign w:val="bottom"/>
            <w:hideMark/>
          </w:tcPr>
          <w:p w14:paraId="6627FBA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Influence of land use and climate on recent forest expansion: a case study in the Eurosiberian-Mediterranean limit of north-west Spain</w:t>
            </w:r>
          </w:p>
        </w:tc>
        <w:tc>
          <w:tcPr>
            <w:tcW w:w="2459" w:type="dxa"/>
            <w:tcBorders>
              <w:top w:val="nil"/>
              <w:left w:val="nil"/>
              <w:bottom w:val="nil"/>
              <w:right w:val="nil"/>
            </w:tcBorders>
            <w:shd w:val="clear" w:color="auto" w:fill="auto"/>
            <w:vAlign w:val="bottom"/>
            <w:hideMark/>
          </w:tcPr>
          <w:p w14:paraId="26EEB9A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ECOLOGY</w:t>
            </w:r>
          </w:p>
        </w:tc>
        <w:tc>
          <w:tcPr>
            <w:tcW w:w="545" w:type="dxa"/>
            <w:tcBorders>
              <w:top w:val="nil"/>
              <w:left w:val="nil"/>
              <w:bottom w:val="nil"/>
              <w:right w:val="nil"/>
            </w:tcBorders>
            <w:shd w:val="clear" w:color="auto" w:fill="auto"/>
            <w:vAlign w:val="bottom"/>
            <w:hideMark/>
          </w:tcPr>
          <w:p w14:paraId="2F55BA3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102</w:t>
            </w:r>
          </w:p>
        </w:tc>
        <w:tc>
          <w:tcPr>
            <w:tcW w:w="780" w:type="dxa"/>
            <w:tcBorders>
              <w:top w:val="nil"/>
              <w:left w:val="nil"/>
              <w:bottom w:val="nil"/>
              <w:right w:val="nil"/>
            </w:tcBorders>
            <w:shd w:val="clear" w:color="auto" w:fill="auto"/>
            <w:vAlign w:val="bottom"/>
            <w:hideMark/>
          </w:tcPr>
          <w:p w14:paraId="06D511A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712959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905-919</w:t>
            </w:r>
          </w:p>
        </w:tc>
        <w:tc>
          <w:tcPr>
            <w:tcW w:w="2460" w:type="dxa"/>
            <w:tcBorders>
              <w:top w:val="nil"/>
              <w:left w:val="nil"/>
              <w:bottom w:val="nil"/>
              <w:right w:val="nil"/>
            </w:tcBorders>
            <w:shd w:val="clear" w:color="auto" w:fill="auto"/>
            <w:vAlign w:val="bottom"/>
            <w:hideMark/>
          </w:tcPr>
          <w:p w14:paraId="5F02D4D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10.1111/1365-2745.12257</w:t>
            </w:r>
          </w:p>
        </w:tc>
        <w:tc>
          <w:tcPr>
            <w:tcW w:w="660" w:type="dxa"/>
            <w:tcBorders>
              <w:top w:val="nil"/>
              <w:left w:val="nil"/>
              <w:bottom w:val="nil"/>
              <w:right w:val="nil"/>
            </w:tcBorders>
            <w:shd w:val="clear" w:color="auto" w:fill="auto"/>
            <w:vAlign w:val="bottom"/>
            <w:hideMark/>
          </w:tcPr>
          <w:p w14:paraId="0AAB50E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864FB1F" w14:textId="77777777" w:rsidTr="00112CD6">
        <w:trPr>
          <w:trHeight w:val="1020"/>
        </w:trPr>
        <w:tc>
          <w:tcPr>
            <w:tcW w:w="2458" w:type="dxa"/>
            <w:tcBorders>
              <w:top w:val="nil"/>
              <w:left w:val="nil"/>
              <w:bottom w:val="nil"/>
              <w:right w:val="nil"/>
            </w:tcBorders>
            <w:shd w:val="clear" w:color="auto" w:fill="auto"/>
            <w:vAlign w:val="bottom"/>
            <w:hideMark/>
          </w:tcPr>
          <w:p w14:paraId="754F956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Pabijan, Maciej; Brown, Jason L.; Chan, Lauren M.; Rakotondravony, Hery A.; Raselimanana, Achille P.; Yoder, Anne D.; Glaw, Frank; Vences, Miguel</w:t>
            </w:r>
          </w:p>
        </w:tc>
        <w:tc>
          <w:tcPr>
            <w:tcW w:w="2458" w:type="dxa"/>
            <w:tcBorders>
              <w:top w:val="nil"/>
              <w:left w:val="nil"/>
              <w:bottom w:val="nil"/>
              <w:right w:val="nil"/>
            </w:tcBorders>
            <w:shd w:val="clear" w:color="auto" w:fill="auto"/>
            <w:vAlign w:val="bottom"/>
            <w:hideMark/>
          </w:tcPr>
          <w:p w14:paraId="0924C40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Phylogeography of the arid-adapted Malagasy bullfrog, Laliostoma labrosum, influenced by past connectivity and habitat stability</w:t>
            </w:r>
          </w:p>
        </w:tc>
        <w:tc>
          <w:tcPr>
            <w:tcW w:w="2459" w:type="dxa"/>
            <w:tcBorders>
              <w:top w:val="nil"/>
              <w:left w:val="nil"/>
              <w:bottom w:val="nil"/>
              <w:right w:val="nil"/>
            </w:tcBorders>
            <w:shd w:val="clear" w:color="auto" w:fill="auto"/>
            <w:vAlign w:val="bottom"/>
            <w:hideMark/>
          </w:tcPr>
          <w:p w14:paraId="628202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MOLECULAR PHYLOGENETICS AND EVOLUTION</w:t>
            </w:r>
          </w:p>
        </w:tc>
        <w:tc>
          <w:tcPr>
            <w:tcW w:w="545" w:type="dxa"/>
            <w:tcBorders>
              <w:top w:val="nil"/>
              <w:left w:val="nil"/>
              <w:bottom w:val="nil"/>
              <w:right w:val="nil"/>
            </w:tcBorders>
            <w:shd w:val="clear" w:color="auto" w:fill="auto"/>
            <w:vAlign w:val="bottom"/>
            <w:hideMark/>
          </w:tcPr>
          <w:p w14:paraId="30B861D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92</w:t>
            </w:r>
          </w:p>
        </w:tc>
        <w:tc>
          <w:tcPr>
            <w:tcW w:w="780" w:type="dxa"/>
            <w:tcBorders>
              <w:top w:val="nil"/>
              <w:left w:val="nil"/>
              <w:bottom w:val="nil"/>
              <w:right w:val="nil"/>
            </w:tcBorders>
            <w:shd w:val="clear" w:color="auto" w:fill="auto"/>
            <w:vAlign w:val="bottom"/>
            <w:hideMark/>
          </w:tcPr>
          <w:p w14:paraId="2C8E8A7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7361C4E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11-24</w:t>
            </w:r>
          </w:p>
        </w:tc>
        <w:tc>
          <w:tcPr>
            <w:tcW w:w="2460" w:type="dxa"/>
            <w:tcBorders>
              <w:top w:val="nil"/>
              <w:left w:val="nil"/>
              <w:bottom w:val="nil"/>
              <w:right w:val="nil"/>
            </w:tcBorders>
            <w:shd w:val="clear" w:color="auto" w:fill="auto"/>
            <w:vAlign w:val="bottom"/>
            <w:hideMark/>
          </w:tcPr>
          <w:p w14:paraId="08CBA01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10.1016/j.ympev.2015.05.018</w:t>
            </w:r>
          </w:p>
        </w:tc>
        <w:tc>
          <w:tcPr>
            <w:tcW w:w="660" w:type="dxa"/>
            <w:tcBorders>
              <w:top w:val="nil"/>
              <w:left w:val="nil"/>
              <w:bottom w:val="nil"/>
              <w:right w:val="nil"/>
            </w:tcBorders>
            <w:shd w:val="clear" w:color="auto" w:fill="auto"/>
            <w:vAlign w:val="bottom"/>
            <w:hideMark/>
          </w:tcPr>
          <w:p w14:paraId="06C8976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E454682" w14:textId="77777777" w:rsidTr="00112CD6">
        <w:trPr>
          <w:trHeight w:val="820"/>
        </w:trPr>
        <w:tc>
          <w:tcPr>
            <w:tcW w:w="2458" w:type="dxa"/>
            <w:tcBorders>
              <w:top w:val="nil"/>
              <w:left w:val="nil"/>
              <w:bottom w:val="nil"/>
              <w:right w:val="nil"/>
            </w:tcBorders>
            <w:shd w:val="clear" w:color="auto" w:fill="auto"/>
            <w:vAlign w:val="bottom"/>
            <w:hideMark/>
          </w:tcPr>
          <w:p w14:paraId="3502B0A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Obolenskaya, Ekaterina V.; Lissovsky, Andrey A.</w:t>
            </w:r>
          </w:p>
        </w:tc>
        <w:tc>
          <w:tcPr>
            <w:tcW w:w="2458" w:type="dxa"/>
            <w:tcBorders>
              <w:top w:val="nil"/>
              <w:left w:val="nil"/>
              <w:bottom w:val="nil"/>
              <w:right w:val="nil"/>
            </w:tcBorders>
            <w:shd w:val="clear" w:color="auto" w:fill="auto"/>
            <w:vAlign w:val="bottom"/>
            <w:hideMark/>
          </w:tcPr>
          <w:p w14:paraId="433FA8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Regional zoogeographical zoning using species distribution modelling by the example of small mammals of South-Eastern Transbaikalia</w:t>
            </w:r>
          </w:p>
        </w:tc>
        <w:tc>
          <w:tcPr>
            <w:tcW w:w="2459" w:type="dxa"/>
            <w:tcBorders>
              <w:top w:val="nil"/>
              <w:left w:val="nil"/>
              <w:bottom w:val="nil"/>
              <w:right w:val="nil"/>
            </w:tcBorders>
            <w:shd w:val="clear" w:color="auto" w:fill="auto"/>
            <w:vAlign w:val="bottom"/>
            <w:hideMark/>
          </w:tcPr>
          <w:p w14:paraId="7C38819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Russian Journal of Theriology</w:t>
            </w:r>
          </w:p>
        </w:tc>
        <w:tc>
          <w:tcPr>
            <w:tcW w:w="545" w:type="dxa"/>
            <w:tcBorders>
              <w:top w:val="nil"/>
              <w:left w:val="nil"/>
              <w:bottom w:val="nil"/>
              <w:right w:val="nil"/>
            </w:tcBorders>
            <w:shd w:val="clear" w:color="auto" w:fill="auto"/>
            <w:vAlign w:val="bottom"/>
            <w:hideMark/>
          </w:tcPr>
          <w:p w14:paraId="1ECF99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1D2D829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75F8DDA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171-185</w:t>
            </w:r>
          </w:p>
        </w:tc>
        <w:tc>
          <w:tcPr>
            <w:tcW w:w="2460" w:type="dxa"/>
            <w:tcBorders>
              <w:top w:val="nil"/>
              <w:left w:val="nil"/>
              <w:bottom w:val="nil"/>
              <w:right w:val="nil"/>
            </w:tcBorders>
            <w:shd w:val="clear" w:color="auto" w:fill="auto"/>
            <w:vAlign w:val="bottom"/>
            <w:hideMark/>
          </w:tcPr>
          <w:p w14:paraId="675B81D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C90136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5F3FB06" w14:textId="77777777" w:rsidTr="00112CD6">
        <w:trPr>
          <w:trHeight w:val="820"/>
        </w:trPr>
        <w:tc>
          <w:tcPr>
            <w:tcW w:w="2458" w:type="dxa"/>
            <w:tcBorders>
              <w:top w:val="nil"/>
              <w:left w:val="nil"/>
              <w:bottom w:val="nil"/>
              <w:right w:val="nil"/>
            </w:tcBorders>
            <w:shd w:val="clear" w:color="auto" w:fill="auto"/>
            <w:vAlign w:val="bottom"/>
            <w:hideMark/>
          </w:tcPr>
          <w:p w14:paraId="42AEDF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Zeng, Qing; Zhang, Yamian; Sun, Gongqi; Duo, Hairui; Wen, Li; Lei, Guangchun</w:t>
            </w:r>
          </w:p>
        </w:tc>
        <w:tc>
          <w:tcPr>
            <w:tcW w:w="2458" w:type="dxa"/>
            <w:tcBorders>
              <w:top w:val="nil"/>
              <w:left w:val="nil"/>
              <w:bottom w:val="nil"/>
              <w:right w:val="nil"/>
            </w:tcBorders>
            <w:shd w:val="clear" w:color="auto" w:fill="auto"/>
            <w:vAlign w:val="bottom"/>
            <w:hideMark/>
          </w:tcPr>
          <w:p w14:paraId="49B7044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Species Distribution Model to Estimate the Wintering Population Size of the Endangered Scaly-Sided Merganser in China</w:t>
            </w:r>
          </w:p>
        </w:tc>
        <w:tc>
          <w:tcPr>
            <w:tcW w:w="2459" w:type="dxa"/>
            <w:tcBorders>
              <w:top w:val="nil"/>
              <w:left w:val="nil"/>
              <w:bottom w:val="nil"/>
              <w:right w:val="nil"/>
            </w:tcBorders>
            <w:shd w:val="clear" w:color="auto" w:fill="auto"/>
            <w:vAlign w:val="bottom"/>
            <w:hideMark/>
          </w:tcPr>
          <w:p w14:paraId="0D2CA8F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55B891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3A6098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33C823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201761E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10.1371/journal.pone.0117307</w:t>
            </w:r>
          </w:p>
        </w:tc>
        <w:tc>
          <w:tcPr>
            <w:tcW w:w="660" w:type="dxa"/>
            <w:tcBorders>
              <w:top w:val="nil"/>
              <w:left w:val="nil"/>
              <w:bottom w:val="nil"/>
              <w:right w:val="nil"/>
            </w:tcBorders>
            <w:shd w:val="clear" w:color="auto" w:fill="auto"/>
            <w:vAlign w:val="bottom"/>
            <w:hideMark/>
          </w:tcPr>
          <w:p w14:paraId="3C13280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719F327" w14:textId="77777777" w:rsidTr="00112CD6">
        <w:trPr>
          <w:trHeight w:val="1020"/>
        </w:trPr>
        <w:tc>
          <w:tcPr>
            <w:tcW w:w="2458" w:type="dxa"/>
            <w:tcBorders>
              <w:top w:val="nil"/>
              <w:left w:val="nil"/>
              <w:bottom w:val="nil"/>
              <w:right w:val="nil"/>
            </w:tcBorders>
            <w:shd w:val="clear" w:color="auto" w:fill="auto"/>
            <w:vAlign w:val="bottom"/>
            <w:hideMark/>
          </w:tcPr>
          <w:p w14:paraId="3BF1E48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de</w:t>
            </w:r>
            <w:proofErr w:type="gramEnd"/>
            <w:r w:rsidRPr="00E37E04">
              <w:rPr>
                <w:rFonts w:ascii="Times New Roman" w:eastAsia="Times New Roman" w:hAnsi="Times New Roman" w:cs="Times New Roman"/>
                <w:color w:val="000000"/>
                <w:sz w:val="16"/>
                <w:szCs w:val="16"/>
              </w:rPr>
              <w:t xml:space="preserve"> Castro Pena, Joao Carlos; Yoshino Kamino, Luciana Hiromi; Rodrigues, Marcos; Mariano-Neto, Eduardo; de Siqueira, Marinez Ferreira</w:t>
            </w:r>
          </w:p>
        </w:tc>
        <w:tc>
          <w:tcPr>
            <w:tcW w:w="2458" w:type="dxa"/>
            <w:tcBorders>
              <w:top w:val="nil"/>
              <w:left w:val="nil"/>
              <w:bottom w:val="nil"/>
              <w:right w:val="nil"/>
            </w:tcBorders>
            <w:shd w:val="clear" w:color="auto" w:fill="auto"/>
            <w:vAlign w:val="bottom"/>
            <w:hideMark/>
          </w:tcPr>
          <w:p w14:paraId="49D8F69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Assessing the conservation status of species with limited available data and disjunct distribution</w:t>
            </w:r>
          </w:p>
        </w:tc>
        <w:tc>
          <w:tcPr>
            <w:tcW w:w="2459" w:type="dxa"/>
            <w:tcBorders>
              <w:top w:val="nil"/>
              <w:left w:val="nil"/>
              <w:bottom w:val="nil"/>
              <w:right w:val="nil"/>
            </w:tcBorders>
            <w:shd w:val="clear" w:color="auto" w:fill="auto"/>
            <w:vAlign w:val="bottom"/>
            <w:hideMark/>
          </w:tcPr>
          <w:p w14:paraId="2379001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405F24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170</w:t>
            </w:r>
          </w:p>
        </w:tc>
        <w:tc>
          <w:tcPr>
            <w:tcW w:w="780" w:type="dxa"/>
            <w:tcBorders>
              <w:top w:val="nil"/>
              <w:left w:val="nil"/>
              <w:bottom w:val="nil"/>
              <w:right w:val="nil"/>
            </w:tcBorders>
            <w:shd w:val="clear" w:color="auto" w:fill="auto"/>
            <w:vAlign w:val="bottom"/>
            <w:hideMark/>
          </w:tcPr>
          <w:p w14:paraId="232DAD1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A5751C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130-136</w:t>
            </w:r>
          </w:p>
        </w:tc>
        <w:tc>
          <w:tcPr>
            <w:tcW w:w="2460" w:type="dxa"/>
            <w:tcBorders>
              <w:top w:val="nil"/>
              <w:left w:val="nil"/>
              <w:bottom w:val="nil"/>
              <w:right w:val="nil"/>
            </w:tcBorders>
            <w:shd w:val="clear" w:color="auto" w:fill="auto"/>
            <w:vAlign w:val="bottom"/>
            <w:hideMark/>
          </w:tcPr>
          <w:p w14:paraId="72EA39F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10.1016/j.biocon.2013.12.015</w:t>
            </w:r>
          </w:p>
        </w:tc>
        <w:tc>
          <w:tcPr>
            <w:tcW w:w="660" w:type="dxa"/>
            <w:tcBorders>
              <w:top w:val="nil"/>
              <w:left w:val="nil"/>
              <w:bottom w:val="nil"/>
              <w:right w:val="nil"/>
            </w:tcBorders>
            <w:shd w:val="clear" w:color="auto" w:fill="auto"/>
            <w:vAlign w:val="bottom"/>
            <w:hideMark/>
          </w:tcPr>
          <w:p w14:paraId="1EBF2C7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C75EDE2" w14:textId="77777777" w:rsidTr="00112CD6">
        <w:trPr>
          <w:trHeight w:val="1220"/>
        </w:trPr>
        <w:tc>
          <w:tcPr>
            <w:tcW w:w="2458" w:type="dxa"/>
            <w:tcBorders>
              <w:top w:val="nil"/>
              <w:left w:val="nil"/>
              <w:bottom w:val="nil"/>
              <w:right w:val="nil"/>
            </w:tcBorders>
            <w:shd w:val="clear" w:color="auto" w:fill="auto"/>
            <w:vAlign w:val="bottom"/>
            <w:hideMark/>
          </w:tcPr>
          <w:p w14:paraId="2991E6C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Collevatti, Rosane G.; Terribile, Levi C.; Rabelo, Suelen G.; Lima-Ribeiro, Matheus S.</w:t>
            </w:r>
          </w:p>
        </w:tc>
        <w:tc>
          <w:tcPr>
            <w:tcW w:w="2458" w:type="dxa"/>
            <w:tcBorders>
              <w:top w:val="nil"/>
              <w:left w:val="nil"/>
              <w:bottom w:val="nil"/>
              <w:right w:val="nil"/>
            </w:tcBorders>
            <w:shd w:val="clear" w:color="auto" w:fill="auto"/>
            <w:vAlign w:val="bottom"/>
            <w:hideMark/>
          </w:tcPr>
          <w:p w14:paraId="5D5012D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Relaxed random walk model coupled with ecological niche modeling unravel the dispersal dynamics of a Neotropical savanna tree species in the deeper Quaternary</w:t>
            </w:r>
          </w:p>
        </w:tc>
        <w:tc>
          <w:tcPr>
            <w:tcW w:w="2459" w:type="dxa"/>
            <w:tcBorders>
              <w:top w:val="nil"/>
              <w:left w:val="nil"/>
              <w:bottom w:val="nil"/>
              <w:right w:val="nil"/>
            </w:tcBorders>
            <w:shd w:val="clear" w:color="auto" w:fill="auto"/>
            <w:vAlign w:val="bottom"/>
            <w:hideMark/>
          </w:tcPr>
          <w:p w14:paraId="63EF060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FRONTIERS IN PLANT SCIENCE</w:t>
            </w:r>
          </w:p>
        </w:tc>
        <w:tc>
          <w:tcPr>
            <w:tcW w:w="545" w:type="dxa"/>
            <w:tcBorders>
              <w:top w:val="nil"/>
              <w:left w:val="nil"/>
              <w:bottom w:val="nil"/>
              <w:right w:val="nil"/>
            </w:tcBorders>
            <w:shd w:val="clear" w:color="auto" w:fill="auto"/>
            <w:vAlign w:val="bottom"/>
            <w:hideMark/>
          </w:tcPr>
          <w:p w14:paraId="63C6875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5243F8A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14A7719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76BD93E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10.3389/fpls.2015.00653</w:t>
            </w:r>
          </w:p>
        </w:tc>
        <w:tc>
          <w:tcPr>
            <w:tcW w:w="660" w:type="dxa"/>
            <w:tcBorders>
              <w:top w:val="nil"/>
              <w:left w:val="nil"/>
              <w:bottom w:val="nil"/>
              <w:right w:val="nil"/>
            </w:tcBorders>
            <w:shd w:val="clear" w:color="auto" w:fill="auto"/>
            <w:vAlign w:val="bottom"/>
            <w:hideMark/>
          </w:tcPr>
          <w:p w14:paraId="61E0144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7381832" w14:textId="77777777" w:rsidTr="00112CD6">
        <w:trPr>
          <w:trHeight w:val="1020"/>
        </w:trPr>
        <w:tc>
          <w:tcPr>
            <w:tcW w:w="2458" w:type="dxa"/>
            <w:tcBorders>
              <w:top w:val="nil"/>
              <w:left w:val="nil"/>
              <w:bottom w:val="nil"/>
              <w:right w:val="nil"/>
            </w:tcBorders>
            <w:shd w:val="clear" w:color="auto" w:fill="auto"/>
            <w:vAlign w:val="bottom"/>
            <w:hideMark/>
          </w:tcPr>
          <w:p w14:paraId="0333E3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Wang, Lifei; Jackson, Donald A.</w:t>
            </w:r>
          </w:p>
        </w:tc>
        <w:tc>
          <w:tcPr>
            <w:tcW w:w="2458" w:type="dxa"/>
            <w:tcBorders>
              <w:top w:val="nil"/>
              <w:left w:val="nil"/>
              <w:bottom w:val="nil"/>
              <w:right w:val="nil"/>
            </w:tcBorders>
            <w:shd w:val="clear" w:color="auto" w:fill="auto"/>
            <w:vAlign w:val="bottom"/>
            <w:hideMark/>
          </w:tcPr>
          <w:p w14:paraId="7898400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Shaping up model transferability and generality of species distribution modeling for predicting invasions: implications from a study on Bythotrephes longimanus</w:t>
            </w:r>
          </w:p>
        </w:tc>
        <w:tc>
          <w:tcPr>
            <w:tcW w:w="2459" w:type="dxa"/>
            <w:tcBorders>
              <w:top w:val="nil"/>
              <w:left w:val="nil"/>
              <w:bottom w:val="nil"/>
              <w:right w:val="nil"/>
            </w:tcBorders>
            <w:shd w:val="clear" w:color="auto" w:fill="auto"/>
            <w:vAlign w:val="bottom"/>
            <w:hideMark/>
          </w:tcPr>
          <w:p w14:paraId="03DE36C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INVASIONS</w:t>
            </w:r>
          </w:p>
        </w:tc>
        <w:tc>
          <w:tcPr>
            <w:tcW w:w="545" w:type="dxa"/>
            <w:tcBorders>
              <w:top w:val="nil"/>
              <w:left w:val="nil"/>
              <w:bottom w:val="nil"/>
              <w:right w:val="nil"/>
            </w:tcBorders>
            <w:shd w:val="clear" w:color="auto" w:fill="auto"/>
            <w:vAlign w:val="bottom"/>
            <w:hideMark/>
          </w:tcPr>
          <w:p w14:paraId="7EE7304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16</w:t>
            </w:r>
          </w:p>
        </w:tc>
        <w:tc>
          <w:tcPr>
            <w:tcW w:w="780" w:type="dxa"/>
            <w:tcBorders>
              <w:top w:val="nil"/>
              <w:left w:val="nil"/>
              <w:bottom w:val="nil"/>
              <w:right w:val="nil"/>
            </w:tcBorders>
            <w:shd w:val="clear" w:color="auto" w:fill="auto"/>
            <w:vAlign w:val="bottom"/>
            <w:hideMark/>
          </w:tcPr>
          <w:p w14:paraId="0632F28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6B8FC2E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2079-2103</w:t>
            </w:r>
          </w:p>
        </w:tc>
        <w:tc>
          <w:tcPr>
            <w:tcW w:w="2460" w:type="dxa"/>
            <w:tcBorders>
              <w:top w:val="nil"/>
              <w:left w:val="nil"/>
              <w:bottom w:val="nil"/>
              <w:right w:val="nil"/>
            </w:tcBorders>
            <w:shd w:val="clear" w:color="auto" w:fill="auto"/>
            <w:vAlign w:val="bottom"/>
            <w:hideMark/>
          </w:tcPr>
          <w:p w14:paraId="0534A37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10.1007/s10530-014-0649-6</w:t>
            </w:r>
          </w:p>
        </w:tc>
        <w:tc>
          <w:tcPr>
            <w:tcW w:w="660" w:type="dxa"/>
            <w:tcBorders>
              <w:top w:val="nil"/>
              <w:left w:val="nil"/>
              <w:bottom w:val="nil"/>
              <w:right w:val="nil"/>
            </w:tcBorders>
            <w:shd w:val="clear" w:color="auto" w:fill="auto"/>
            <w:vAlign w:val="bottom"/>
            <w:hideMark/>
          </w:tcPr>
          <w:p w14:paraId="4F6F987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4635CEC3" w14:textId="77777777" w:rsidTr="00112CD6">
        <w:trPr>
          <w:trHeight w:val="820"/>
        </w:trPr>
        <w:tc>
          <w:tcPr>
            <w:tcW w:w="2458" w:type="dxa"/>
            <w:tcBorders>
              <w:top w:val="nil"/>
              <w:left w:val="nil"/>
              <w:bottom w:val="nil"/>
              <w:right w:val="nil"/>
            </w:tcBorders>
            <w:shd w:val="clear" w:color="auto" w:fill="auto"/>
            <w:vAlign w:val="bottom"/>
            <w:hideMark/>
          </w:tcPr>
          <w:p w14:paraId="0E04F44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Paiva, Vitor H.; Geraldes, Pedro; Rodrigues, Isabel; Melo, Tommy; Melo, Jose; Ramos, Jaime A.</w:t>
            </w:r>
          </w:p>
        </w:tc>
        <w:tc>
          <w:tcPr>
            <w:tcW w:w="2458" w:type="dxa"/>
            <w:tcBorders>
              <w:top w:val="nil"/>
              <w:left w:val="nil"/>
              <w:bottom w:val="nil"/>
              <w:right w:val="nil"/>
            </w:tcBorders>
            <w:shd w:val="clear" w:color="auto" w:fill="auto"/>
            <w:vAlign w:val="bottom"/>
            <w:hideMark/>
          </w:tcPr>
          <w:p w14:paraId="6F1C37E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The Foraging Ecology of the Endangered Cape Verde Shearwater, a Sentinel Species for Marine Conservation off West Africa</w:t>
            </w:r>
          </w:p>
        </w:tc>
        <w:tc>
          <w:tcPr>
            <w:tcW w:w="2459" w:type="dxa"/>
            <w:tcBorders>
              <w:top w:val="nil"/>
              <w:left w:val="nil"/>
              <w:bottom w:val="nil"/>
              <w:right w:val="nil"/>
            </w:tcBorders>
            <w:shd w:val="clear" w:color="auto" w:fill="auto"/>
            <w:vAlign w:val="bottom"/>
            <w:hideMark/>
          </w:tcPr>
          <w:p w14:paraId="2898CF1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094E68A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20125FD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1060" w:type="dxa"/>
            <w:tcBorders>
              <w:top w:val="nil"/>
              <w:left w:val="nil"/>
              <w:bottom w:val="nil"/>
              <w:right w:val="nil"/>
            </w:tcBorders>
            <w:shd w:val="clear" w:color="auto" w:fill="auto"/>
            <w:vAlign w:val="bottom"/>
            <w:hideMark/>
          </w:tcPr>
          <w:p w14:paraId="7BF4386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325FF6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10.1371/journal.pone.0139390</w:t>
            </w:r>
          </w:p>
        </w:tc>
        <w:tc>
          <w:tcPr>
            <w:tcW w:w="660" w:type="dxa"/>
            <w:tcBorders>
              <w:top w:val="nil"/>
              <w:left w:val="nil"/>
              <w:bottom w:val="nil"/>
              <w:right w:val="nil"/>
            </w:tcBorders>
            <w:shd w:val="clear" w:color="auto" w:fill="auto"/>
            <w:vAlign w:val="bottom"/>
            <w:hideMark/>
          </w:tcPr>
          <w:p w14:paraId="43C3B64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34C1217" w14:textId="77777777" w:rsidTr="00112CD6">
        <w:trPr>
          <w:trHeight w:val="820"/>
        </w:trPr>
        <w:tc>
          <w:tcPr>
            <w:tcW w:w="2458" w:type="dxa"/>
            <w:tcBorders>
              <w:top w:val="nil"/>
              <w:left w:val="nil"/>
              <w:bottom w:val="nil"/>
              <w:right w:val="nil"/>
            </w:tcBorders>
            <w:shd w:val="clear" w:color="auto" w:fill="auto"/>
            <w:vAlign w:val="bottom"/>
            <w:hideMark/>
          </w:tcPr>
          <w:p w14:paraId="1949F56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Aguirre-Gutierrez, Jesus; Serna-Chavez, Hector M.; Villalobos-Arambula, Alma R.; Perez de la Rosa, Jorge A.; Raes, Niels</w:t>
            </w:r>
          </w:p>
        </w:tc>
        <w:tc>
          <w:tcPr>
            <w:tcW w:w="2458" w:type="dxa"/>
            <w:tcBorders>
              <w:top w:val="nil"/>
              <w:left w:val="nil"/>
              <w:bottom w:val="nil"/>
              <w:right w:val="nil"/>
            </w:tcBorders>
            <w:shd w:val="clear" w:color="auto" w:fill="auto"/>
            <w:vAlign w:val="bottom"/>
            <w:hideMark/>
          </w:tcPr>
          <w:p w14:paraId="4558D6E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Similar but not equivalent: ecological niche comparison across closely-related Mexican white pines</w:t>
            </w:r>
          </w:p>
        </w:tc>
        <w:tc>
          <w:tcPr>
            <w:tcW w:w="2459" w:type="dxa"/>
            <w:tcBorders>
              <w:top w:val="nil"/>
              <w:left w:val="nil"/>
              <w:bottom w:val="nil"/>
              <w:right w:val="nil"/>
            </w:tcBorders>
            <w:shd w:val="clear" w:color="auto" w:fill="auto"/>
            <w:vAlign w:val="bottom"/>
            <w:hideMark/>
          </w:tcPr>
          <w:p w14:paraId="7C3904E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DIVERSITY AND DISTRIBUTIONS</w:t>
            </w:r>
          </w:p>
        </w:tc>
        <w:tc>
          <w:tcPr>
            <w:tcW w:w="545" w:type="dxa"/>
            <w:tcBorders>
              <w:top w:val="nil"/>
              <w:left w:val="nil"/>
              <w:bottom w:val="nil"/>
              <w:right w:val="nil"/>
            </w:tcBorders>
            <w:shd w:val="clear" w:color="auto" w:fill="auto"/>
            <w:vAlign w:val="bottom"/>
            <w:hideMark/>
          </w:tcPr>
          <w:p w14:paraId="327DF97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21</w:t>
            </w:r>
          </w:p>
        </w:tc>
        <w:tc>
          <w:tcPr>
            <w:tcW w:w="780" w:type="dxa"/>
            <w:tcBorders>
              <w:top w:val="nil"/>
              <w:left w:val="nil"/>
              <w:bottom w:val="nil"/>
              <w:right w:val="nil"/>
            </w:tcBorders>
            <w:shd w:val="clear" w:color="auto" w:fill="auto"/>
            <w:vAlign w:val="bottom"/>
            <w:hideMark/>
          </w:tcPr>
          <w:p w14:paraId="25D84BA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w:t>
            </w:r>
          </w:p>
        </w:tc>
        <w:tc>
          <w:tcPr>
            <w:tcW w:w="1060" w:type="dxa"/>
            <w:tcBorders>
              <w:top w:val="nil"/>
              <w:left w:val="nil"/>
              <w:bottom w:val="nil"/>
              <w:right w:val="nil"/>
            </w:tcBorders>
            <w:shd w:val="clear" w:color="auto" w:fill="auto"/>
            <w:vAlign w:val="bottom"/>
            <w:hideMark/>
          </w:tcPr>
          <w:p w14:paraId="75DA53E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245-257</w:t>
            </w:r>
          </w:p>
        </w:tc>
        <w:tc>
          <w:tcPr>
            <w:tcW w:w="2460" w:type="dxa"/>
            <w:tcBorders>
              <w:top w:val="nil"/>
              <w:left w:val="nil"/>
              <w:bottom w:val="nil"/>
              <w:right w:val="nil"/>
            </w:tcBorders>
            <w:shd w:val="clear" w:color="auto" w:fill="auto"/>
            <w:vAlign w:val="bottom"/>
            <w:hideMark/>
          </w:tcPr>
          <w:p w14:paraId="53D28F4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10.1111/ddi.12268</w:t>
            </w:r>
          </w:p>
        </w:tc>
        <w:tc>
          <w:tcPr>
            <w:tcW w:w="660" w:type="dxa"/>
            <w:tcBorders>
              <w:top w:val="nil"/>
              <w:left w:val="nil"/>
              <w:bottom w:val="nil"/>
              <w:right w:val="nil"/>
            </w:tcBorders>
            <w:shd w:val="clear" w:color="auto" w:fill="auto"/>
            <w:vAlign w:val="bottom"/>
            <w:hideMark/>
          </w:tcPr>
          <w:p w14:paraId="4FCF6B1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88A4C1F" w14:textId="77777777" w:rsidTr="00112CD6">
        <w:trPr>
          <w:trHeight w:val="820"/>
        </w:trPr>
        <w:tc>
          <w:tcPr>
            <w:tcW w:w="2458" w:type="dxa"/>
            <w:tcBorders>
              <w:top w:val="nil"/>
              <w:left w:val="nil"/>
              <w:bottom w:val="nil"/>
              <w:right w:val="nil"/>
            </w:tcBorders>
            <w:shd w:val="clear" w:color="auto" w:fill="auto"/>
            <w:vAlign w:val="bottom"/>
            <w:hideMark/>
          </w:tcPr>
          <w:p w14:paraId="785EFA2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Tererai, Farai; Wood, Alan R.</w:t>
            </w:r>
          </w:p>
        </w:tc>
        <w:tc>
          <w:tcPr>
            <w:tcW w:w="2458" w:type="dxa"/>
            <w:tcBorders>
              <w:top w:val="nil"/>
              <w:left w:val="nil"/>
              <w:bottom w:val="nil"/>
              <w:right w:val="nil"/>
            </w:tcBorders>
            <w:shd w:val="clear" w:color="auto" w:fill="auto"/>
            <w:vAlign w:val="bottom"/>
            <w:hideMark/>
          </w:tcPr>
          <w:p w14:paraId="6EAFCFC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On the present and potential distribution of Ageratina adenophora (Asteraceae) in South Africa</w:t>
            </w:r>
          </w:p>
        </w:tc>
        <w:tc>
          <w:tcPr>
            <w:tcW w:w="2459" w:type="dxa"/>
            <w:tcBorders>
              <w:top w:val="nil"/>
              <w:left w:val="nil"/>
              <w:bottom w:val="nil"/>
              <w:right w:val="nil"/>
            </w:tcBorders>
            <w:shd w:val="clear" w:color="auto" w:fill="auto"/>
            <w:vAlign w:val="bottom"/>
            <w:hideMark/>
          </w:tcPr>
          <w:p w14:paraId="69C22FC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SOUTH AFRICAN JOURNAL OF BOTANY</w:t>
            </w:r>
          </w:p>
        </w:tc>
        <w:tc>
          <w:tcPr>
            <w:tcW w:w="545" w:type="dxa"/>
            <w:tcBorders>
              <w:top w:val="nil"/>
              <w:left w:val="nil"/>
              <w:bottom w:val="nil"/>
              <w:right w:val="nil"/>
            </w:tcBorders>
            <w:shd w:val="clear" w:color="auto" w:fill="auto"/>
            <w:vAlign w:val="bottom"/>
            <w:hideMark/>
          </w:tcPr>
          <w:p w14:paraId="59B09B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95</w:t>
            </w:r>
          </w:p>
        </w:tc>
        <w:tc>
          <w:tcPr>
            <w:tcW w:w="780" w:type="dxa"/>
            <w:tcBorders>
              <w:top w:val="nil"/>
              <w:left w:val="nil"/>
              <w:bottom w:val="nil"/>
              <w:right w:val="nil"/>
            </w:tcBorders>
            <w:shd w:val="clear" w:color="auto" w:fill="auto"/>
            <w:vAlign w:val="bottom"/>
            <w:hideMark/>
          </w:tcPr>
          <w:p w14:paraId="6752D0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F0D76A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152-158</w:t>
            </w:r>
          </w:p>
        </w:tc>
        <w:tc>
          <w:tcPr>
            <w:tcW w:w="2460" w:type="dxa"/>
            <w:tcBorders>
              <w:top w:val="nil"/>
              <w:left w:val="nil"/>
              <w:bottom w:val="nil"/>
              <w:right w:val="nil"/>
            </w:tcBorders>
            <w:shd w:val="clear" w:color="auto" w:fill="auto"/>
            <w:vAlign w:val="bottom"/>
            <w:hideMark/>
          </w:tcPr>
          <w:p w14:paraId="728EDC3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10.1016/j.sajb.2014.09.001</w:t>
            </w:r>
          </w:p>
        </w:tc>
        <w:tc>
          <w:tcPr>
            <w:tcW w:w="660" w:type="dxa"/>
            <w:tcBorders>
              <w:top w:val="nil"/>
              <w:left w:val="nil"/>
              <w:bottom w:val="nil"/>
              <w:right w:val="nil"/>
            </w:tcBorders>
            <w:shd w:val="clear" w:color="auto" w:fill="auto"/>
            <w:vAlign w:val="bottom"/>
            <w:hideMark/>
          </w:tcPr>
          <w:p w14:paraId="6DA2C5C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5F50328" w14:textId="77777777" w:rsidTr="00112CD6">
        <w:trPr>
          <w:trHeight w:val="1020"/>
        </w:trPr>
        <w:tc>
          <w:tcPr>
            <w:tcW w:w="2458" w:type="dxa"/>
            <w:tcBorders>
              <w:top w:val="nil"/>
              <w:left w:val="nil"/>
              <w:bottom w:val="nil"/>
              <w:right w:val="nil"/>
            </w:tcBorders>
            <w:shd w:val="clear" w:color="auto" w:fill="auto"/>
            <w:vAlign w:val="bottom"/>
            <w:hideMark/>
          </w:tcPr>
          <w:p w14:paraId="0C96F9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Costa, Henrique C.; de Rezende, Daniella T.; Molina, Flavio B.; Nascimento, Luciana B.; Leite, Felipe S. F.; Fernandes, Ana Paula B.</w:t>
            </w:r>
          </w:p>
        </w:tc>
        <w:tc>
          <w:tcPr>
            <w:tcW w:w="2458" w:type="dxa"/>
            <w:tcBorders>
              <w:top w:val="nil"/>
              <w:left w:val="nil"/>
              <w:bottom w:val="nil"/>
              <w:right w:val="nil"/>
            </w:tcBorders>
            <w:shd w:val="clear" w:color="auto" w:fill="auto"/>
            <w:vAlign w:val="bottom"/>
            <w:hideMark/>
          </w:tcPr>
          <w:p w14:paraId="16E4409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New Distribution Records and Potentially Suitable Areas for the Threatened Snake-Necked Turtle Hydromedusa maximiliani (Testudines: Chelidae)</w:t>
            </w:r>
          </w:p>
        </w:tc>
        <w:tc>
          <w:tcPr>
            <w:tcW w:w="2459" w:type="dxa"/>
            <w:tcBorders>
              <w:top w:val="nil"/>
              <w:left w:val="nil"/>
              <w:bottom w:val="nil"/>
              <w:right w:val="nil"/>
            </w:tcBorders>
            <w:shd w:val="clear" w:color="auto" w:fill="auto"/>
            <w:vAlign w:val="bottom"/>
            <w:hideMark/>
          </w:tcPr>
          <w:p w14:paraId="4D8E0F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CHELONIAN CONSERVATION AND BIOLOGY</w:t>
            </w:r>
          </w:p>
        </w:tc>
        <w:tc>
          <w:tcPr>
            <w:tcW w:w="545" w:type="dxa"/>
            <w:tcBorders>
              <w:top w:val="nil"/>
              <w:left w:val="nil"/>
              <w:bottom w:val="nil"/>
              <w:right w:val="nil"/>
            </w:tcBorders>
            <w:shd w:val="clear" w:color="auto" w:fill="auto"/>
            <w:vAlign w:val="bottom"/>
            <w:hideMark/>
          </w:tcPr>
          <w:p w14:paraId="5DFD777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14</w:t>
            </w:r>
          </w:p>
        </w:tc>
        <w:tc>
          <w:tcPr>
            <w:tcW w:w="780" w:type="dxa"/>
            <w:tcBorders>
              <w:top w:val="nil"/>
              <w:left w:val="nil"/>
              <w:bottom w:val="nil"/>
              <w:right w:val="nil"/>
            </w:tcBorders>
            <w:shd w:val="clear" w:color="auto" w:fill="auto"/>
            <w:vAlign w:val="bottom"/>
            <w:hideMark/>
          </w:tcPr>
          <w:p w14:paraId="5FDCA22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2E45025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88-94</w:t>
            </w:r>
          </w:p>
        </w:tc>
        <w:tc>
          <w:tcPr>
            <w:tcW w:w="2460" w:type="dxa"/>
            <w:tcBorders>
              <w:top w:val="nil"/>
              <w:left w:val="nil"/>
              <w:bottom w:val="nil"/>
              <w:right w:val="nil"/>
            </w:tcBorders>
            <w:shd w:val="clear" w:color="auto" w:fill="auto"/>
            <w:vAlign w:val="bottom"/>
            <w:hideMark/>
          </w:tcPr>
          <w:p w14:paraId="287887F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33051B4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11E3A5E1" w14:textId="77777777" w:rsidTr="00112CD6">
        <w:trPr>
          <w:trHeight w:val="1020"/>
        </w:trPr>
        <w:tc>
          <w:tcPr>
            <w:tcW w:w="2458" w:type="dxa"/>
            <w:tcBorders>
              <w:top w:val="nil"/>
              <w:left w:val="nil"/>
              <w:bottom w:val="nil"/>
              <w:right w:val="nil"/>
            </w:tcBorders>
            <w:shd w:val="clear" w:color="auto" w:fill="auto"/>
            <w:vAlign w:val="bottom"/>
            <w:hideMark/>
          </w:tcPr>
          <w:p w14:paraId="0386F97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Costa, J.; Dornak, L. L.; Almeida, C. E.; Peterson, A. T.</w:t>
            </w:r>
          </w:p>
        </w:tc>
        <w:tc>
          <w:tcPr>
            <w:tcW w:w="2458" w:type="dxa"/>
            <w:tcBorders>
              <w:top w:val="nil"/>
              <w:left w:val="nil"/>
              <w:bottom w:val="nil"/>
              <w:right w:val="nil"/>
            </w:tcBorders>
            <w:shd w:val="clear" w:color="auto" w:fill="auto"/>
            <w:vAlign w:val="bottom"/>
            <w:hideMark/>
          </w:tcPr>
          <w:p w14:paraId="6C1DEFB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Distributional potential of the Triatoma brasiliensis species complex at present and under scenarios of future climate conditions.</w:t>
            </w:r>
          </w:p>
        </w:tc>
        <w:tc>
          <w:tcPr>
            <w:tcW w:w="2459" w:type="dxa"/>
            <w:tcBorders>
              <w:top w:val="nil"/>
              <w:left w:val="nil"/>
              <w:bottom w:val="nil"/>
              <w:right w:val="nil"/>
            </w:tcBorders>
            <w:shd w:val="clear" w:color="auto" w:fill="auto"/>
            <w:vAlign w:val="bottom"/>
            <w:hideMark/>
          </w:tcPr>
          <w:p w14:paraId="538278B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Parasites and Vectors</w:t>
            </w:r>
          </w:p>
        </w:tc>
        <w:tc>
          <w:tcPr>
            <w:tcW w:w="545" w:type="dxa"/>
            <w:tcBorders>
              <w:top w:val="nil"/>
              <w:left w:val="nil"/>
              <w:bottom w:val="nil"/>
              <w:right w:val="nil"/>
            </w:tcBorders>
            <w:shd w:val="clear" w:color="auto" w:fill="auto"/>
            <w:vAlign w:val="bottom"/>
            <w:hideMark/>
          </w:tcPr>
          <w:p w14:paraId="4F5D6B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780" w:type="dxa"/>
            <w:tcBorders>
              <w:top w:val="nil"/>
              <w:left w:val="nil"/>
              <w:bottom w:val="nil"/>
              <w:right w:val="nil"/>
            </w:tcBorders>
            <w:shd w:val="clear" w:color="auto" w:fill="auto"/>
            <w:vAlign w:val="bottom"/>
            <w:hideMark/>
          </w:tcPr>
          <w:p w14:paraId="4DFE871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238</w:t>
            </w:r>
          </w:p>
        </w:tc>
        <w:tc>
          <w:tcPr>
            <w:tcW w:w="1060" w:type="dxa"/>
            <w:tcBorders>
              <w:top w:val="nil"/>
              <w:left w:val="nil"/>
              <w:bottom w:val="nil"/>
              <w:right w:val="nil"/>
            </w:tcBorders>
            <w:shd w:val="clear" w:color="auto" w:fill="auto"/>
            <w:vAlign w:val="bottom"/>
            <w:hideMark/>
          </w:tcPr>
          <w:p w14:paraId="38909C5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C9ED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43A451D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7A11393" w14:textId="77777777" w:rsidTr="00112CD6">
        <w:trPr>
          <w:trHeight w:val="620"/>
        </w:trPr>
        <w:tc>
          <w:tcPr>
            <w:tcW w:w="2458" w:type="dxa"/>
            <w:tcBorders>
              <w:top w:val="nil"/>
              <w:left w:val="nil"/>
              <w:bottom w:val="nil"/>
              <w:right w:val="nil"/>
            </w:tcBorders>
            <w:shd w:val="clear" w:color="auto" w:fill="auto"/>
            <w:vAlign w:val="bottom"/>
            <w:hideMark/>
          </w:tcPr>
          <w:p w14:paraId="655F723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Saupe, Erin E.; Hendricks, Jonathan R.; Peterson, A. Townsend; Lieberman, Bruce S.</w:t>
            </w:r>
          </w:p>
        </w:tc>
        <w:tc>
          <w:tcPr>
            <w:tcW w:w="2458" w:type="dxa"/>
            <w:tcBorders>
              <w:top w:val="nil"/>
              <w:left w:val="nil"/>
              <w:bottom w:val="nil"/>
              <w:right w:val="nil"/>
            </w:tcBorders>
            <w:shd w:val="clear" w:color="auto" w:fill="auto"/>
            <w:vAlign w:val="bottom"/>
            <w:hideMark/>
          </w:tcPr>
          <w:p w14:paraId="19AE95A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Climate change and marine molluscs of the western North Atlantic: future prospects and perils</w:t>
            </w:r>
          </w:p>
        </w:tc>
        <w:tc>
          <w:tcPr>
            <w:tcW w:w="2459" w:type="dxa"/>
            <w:tcBorders>
              <w:top w:val="nil"/>
              <w:left w:val="nil"/>
              <w:bottom w:val="nil"/>
              <w:right w:val="nil"/>
            </w:tcBorders>
            <w:shd w:val="clear" w:color="auto" w:fill="auto"/>
            <w:vAlign w:val="bottom"/>
            <w:hideMark/>
          </w:tcPr>
          <w:p w14:paraId="59AF2AE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BIOGEOGRAPHY</w:t>
            </w:r>
          </w:p>
        </w:tc>
        <w:tc>
          <w:tcPr>
            <w:tcW w:w="545" w:type="dxa"/>
            <w:tcBorders>
              <w:top w:val="nil"/>
              <w:left w:val="nil"/>
              <w:bottom w:val="nil"/>
              <w:right w:val="nil"/>
            </w:tcBorders>
            <w:shd w:val="clear" w:color="auto" w:fill="auto"/>
            <w:vAlign w:val="bottom"/>
            <w:hideMark/>
          </w:tcPr>
          <w:p w14:paraId="300E1C4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41</w:t>
            </w:r>
          </w:p>
        </w:tc>
        <w:tc>
          <w:tcPr>
            <w:tcW w:w="780" w:type="dxa"/>
            <w:tcBorders>
              <w:top w:val="nil"/>
              <w:left w:val="nil"/>
              <w:bottom w:val="nil"/>
              <w:right w:val="nil"/>
            </w:tcBorders>
            <w:shd w:val="clear" w:color="auto" w:fill="auto"/>
            <w:vAlign w:val="bottom"/>
            <w:hideMark/>
          </w:tcPr>
          <w:p w14:paraId="28600F1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82F8E6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1352-1366</w:t>
            </w:r>
          </w:p>
        </w:tc>
        <w:tc>
          <w:tcPr>
            <w:tcW w:w="2460" w:type="dxa"/>
            <w:tcBorders>
              <w:top w:val="nil"/>
              <w:left w:val="nil"/>
              <w:bottom w:val="nil"/>
              <w:right w:val="nil"/>
            </w:tcBorders>
            <w:shd w:val="clear" w:color="auto" w:fill="auto"/>
            <w:vAlign w:val="bottom"/>
            <w:hideMark/>
          </w:tcPr>
          <w:p w14:paraId="2377670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10.1111/jbi.12289</w:t>
            </w:r>
          </w:p>
        </w:tc>
        <w:tc>
          <w:tcPr>
            <w:tcW w:w="660" w:type="dxa"/>
            <w:tcBorders>
              <w:top w:val="nil"/>
              <w:left w:val="nil"/>
              <w:bottom w:val="nil"/>
              <w:right w:val="nil"/>
            </w:tcBorders>
            <w:shd w:val="clear" w:color="auto" w:fill="auto"/>
            <w:vAlign w:val="bottom"/>
            <w:hideMark/>
          </w:tcPr>
          <w:p w14:paraId="36B84E5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4A7023E" w14:textId="77777777" w:rsidTr="00112CD6">
        <w:trPr>
          <w:trHeight w:val="620"/>
        </w:trPr>
        <w:tc>
          <w:tcPr>
            <w:tcW w:w="2458" w:type="dxa"/>
            <w:tcBorders>
              <w:top w:val="nil"/>
              <w:left w:val="nil"/>
              <w:bottom w:val="nil"/>
              <w:right w:val="nil"/>
            </w:tcBorders>
            <w:shd w:val="clear" w:color="auto" w:fill="auto"/>
            <w:vAlign w:val="bottom"/>
            <w:hideMark/>
          </w:tcPr>
          <w:p w14:paraId="5978D74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Alves, Joana; da Silva, Antonio Alves; Soares, Amadeu M. V. M.; Fonseca, Carlos</w:t>
            </w:r>
          </w:p>
        </w:tc>
        <w:tc>
          <w:tcPr>
            <w:tcW w:w="2458" w:type="dxa"/>
            <w:tcBorders>
              <w:top w:val="nil"/>
              <w:left w:val="nil"/>
              <w:bottom w:val="nil"/>
              <w:right w:val="nil"/>
            </w:tcBorders>
            <w:shd w:val="clear" w:color="auto" w:fill="auto"/>
            <w:vAlign w:val="bottom"/>
            <w:hideMark/>
          </w:tcPr>
          <w:p w14:paraId="0BE88A3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Spatial and temporal habitat use and selection by red deer: The use of direct and indirect methods</w:t>
            </w:r>
          </w:p>
        </w:tc>
        <w:tc>
          <w:tcPr>
            <w:tcW w:w="2459" w:type="dxa"/>
            <w:tcBorders>
              <w:top w:val="nil"/>
              <w:left w:val="nil"/>
              <w:bottom w:val="nil"/>
              <w:right w:val="nil"/>
            </w:tcBorders>
            <w:shd w:val="clear" w:color="auto" w:fill="auto"/>
            <w:vAlign w:val="bottom"/>
            <w:hideMark/>
          </w:tcPr>
          <w:p w14:paraId="730AAF9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MAMMALIAN BIOLOGY</w:t>
            </w:r>
          </w:p>
        </w:tc>
        <w:tc>
          <w:tcPr>
            <w:tcW w:w="545" w:type="dxa"/>
            <w:tcBorders>
              <w:top w:val="nil"/>
              <w:left w:val="nil"/>
              <w:bottom w:val="nil"/>
              <w:right w:val="nil"/>
            </w:tcBorders>
            <w:shd w:val="clear" w:color="auto" w:fill="auto"/>
            <w:vAlign w:val="bottom"/>
            <w:hideMark/>
          </w:tcPr>
          <w:p w14:paraId="7BFE8D9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79</w:t>
            </w:r>
          </w:p>
        </w:tc>
        <w:tc>
          <w:tcPr>
            <w:tcW w:w="780" w:type="dxa"/>
            <w:tcBorders>
              <w:top w:val="nil"/>
              <w:left w:val="nil"/>
              <w:bottom w:val="nil"/>
              <w:right w:val="nil"/>
            </w:tcBorders>
            <w:shd w:val="clear" w:color="auto" w:fill="auto"/>
            <w:vAlign w:val="bottom"/>
            <w:hideMark/>
          </w:tcPr>
          <w:p w14:paraId="6F89D48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w:t>
            </w:r>
          </w:p>
        </w:tc>
        <w:tc>
          <w:tcPr>
            <w:tcW w:w="1060" w:type="dxa"/>
            <w:tcBorders>
              <w:top w:val="nil"/>
              <w:left w:val="nil"/>
              <w:bottom w:val="nil"/>
              <w:right w:val="nil"/>
            </w:tcBorders>
            <w:shd w:val="clear" w:color="auto" w:fill="auto"/>
            <w:vAlign w:val="bottom"/>
            <w:hideMark/>
          </w:tcPr>
          <w:p w14:paraId="15AC468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338-348</w:t>
            </w:r>
          </w:p>
        </w:tc>
        <w:tc>
          <w:tcPr>
            <w:tcW w:w="2460" w:type="dxa"/>
            <w:tcBorders>
              <w:top w:val="nil"/>
              <w:left w:val="nil"/>
              <w:bottom w:val="nil"/>
              <w:right w:val="nil"/>
            </w:tcBorders>
            <w:shd w:val="clear" w:color="auto" w:fill="auto"/>
            <w:vAlign w:val="bottom"/>
            <w:hideMark/>
          </w:tcPr>
          <w:p w14:paraId="0D1B1F3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10.1016/j.mambio.2014.05.007</w:t>
            </w:r>
          </w:p>
        </w:tc>
        <w:tc>
          <w:tcPr>
            <w:tcW w:w="660" w:type="dxa"/>
            <w:tcBorders>
              <w:top w:val="nil"/>
              <w:left w:val="nil"/>
              <w:bottom w:val="nil"/>
              <w:right w:val="nil"/>
            </w:tcBorders>
            <w:shd w:val="clear" w:color="auto" w:fill="auto"/>
            <w:vAlign w:val="bottom"/>
            <w:hideMark/>
          </w:tcPr>
          <w:p w14:paraId="64881BF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B39EAD8" w14:textId="77777777" w:rsidTr="00112CD6">
        <w:trPr>
          <w:trHeight w:val="1420"/>
        </w:trPr>
        <w:tc>
          <w:tcPr>
            <w:tcW w:w="2458" w:type="dxa"/>
            <w:tcBorders>
              <w:top w:val="nil"/>
              <w:left w:val="nil"/>
              <w:bottom w:val="nil"/>
              <w:right w:val="nil"/>
            </w:tcBorders>
            <w:shd w:val="clear" w:color="auto" w:fill="auto"/>
            <w:vAlign w:val="bottom"/>
            <w:hideMark/>
          </w:tcPr>
          <w:p w14:paraId="260DE0F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Qi, Xin-Shuai; Yuan, Na; Comes, Hans Peter; Sakaguchi, Shota; Qiu, Ying-Xiong</w:t>
            </w:r>
          </w:p>
        </w:tc>
        <w:tc>
          <w:tcPr>
            <w:tcW w:w="2458" w:type="dxa"/>
            <w:tcBorders>
              <w:top w:val="nil"/>
              <w:left w:val="nil"/>
              <w:bottom w:val="nil"/>
              <w:right w:val="nil"/>
            </w:tcBorders>
            <w:shd w:val="clear" w:color="auto" w:fill="auto"/>
            <w:vAlign w:val="bottom"/>
            <w:hideMark/>
          </w:tcPr>
          <w:p w14:paraId="7D7D02E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strong "filter" effect of the East China Sea land bridge for East Asia's temperate plant species: inferences from molecular phylogeography and ecological niche modelling of Platycrater arguta (Hydrangeaceae)</w:t>
            </w:r>
          </w:p>
        </w:tc>
        <w:tc>
          <w:tcPr>
            <w:tcW w:w="2459" w:type="dxa"/>
            <w:tcBorders>
              <w:top w:val="nil"/>
              <w:left w:val="nil"/>
              <w:bottom w:val="nil"/>
              <w:right w:val="nil"/>
            </w:tcBorders>
            <w:shd w:val="clear" w:color="auto" w:fill="auto"/>
            <w:vAlign w:val="bottom"/>
            <w:hideMark/>
          </w:tcPr>
          <w:p w14:paraId="3FE6471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TreeBASE</w:t>
            </w:r>
          </w:p>
        </w:tc>
        <w:tc>
          <w:tcPr>
            <w:tcW w:w="545" w:type="dxa"/>
            <w:tcBorders>
              <w:top w:val="nil"/>
              <w:left w:val="nil"/>
              <w:bottom w:val="nil"/>
              <w:right w:val="nil"/>
            </w:tcBorders>
            <w:shd w:val="clear" w:color="auto" w:fill="auto"/>
            <w:vAlign w:val="bottom"/>
            <w:hideMark/>
          </w:tcPr>
          <w:p w14:paraId="0041328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780" w:type="dxa"/>
            <w:tcBorders>
              <w:top w:val="nil"/>
              <w:left w:val="nil"/>
              <w:bottom w:val="nil"/>
              <w:right w:val="nil"/>
            </w:tcBorders>
            <w:shd w:val="clear" w:color="auto" w:fill="auto"/>
            <w:vAlign w:val="bottom"/>
            <w:hideMark/>
          </w:tcPr>
          <w:p w14:paraId="603BB58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DB042D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1E00A31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97EA98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5C9A8360" w14:textId="77777777" w:rsidTr="00112CD6">
        <w:trPr>
          <w:trHeight w:val="620"/>
        </w:trPr>
        <w:tc>
          <w:tcPr>
            <w:tcW w:w="2458" w:type="dxa"/>
            <w:tcBorders>
              <w:top w:val="nil"/>
              <w:left w:val="nil"/>
              <w:bottom w:val="nil"/>
              <w:right w:val="nil"/>
            </w:tcBorders>
            <w:shd w:val="clear" w:color="auto" w:fill="auto"/>
            <w:vAlign w:val="bottom"/>
            <w:hideMark/>
          </w:tcPr>
          <w:p w14:paraId="67F33BA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Alexander, Neil; Medlock, Jolyon; Morley, David; Wint, Willy</w:t>
            </w:r>
          </w:p>
        </w:tc>
        <w:tc>
          <w:tcPr>
            <w:tcW w:w="2458" w:type="dxa"/>
            <w:tcBorders>
              <w:top w:val="nil"/>
              <w:left w:val="nil"/>
              <w:bottom w:val="nil"/>
              <w:right w:val="nil"/>
            </w:tcBorders>
            <w:shd w:val="clear" w:color="auto" w:fill="auto"/>
            <w:vAlign w:val="bottom"/>
            <w:hideMark/>
          </w:tcPr>
          <w:p w14:paraId="7944780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 first attempt at modelling red deer (Cervus elaphus) distributions over Europe</w:t>
            </w:r>
          </w:p>
        </w:tc>
        <w:tc>
          <w:tcPr>
            <w:tcW w:w="2459" w:type="dxa"/>
            <w:tcBorders>
              <w:top w:val="nil"/>
              <w:left w:val="nil"/>
              <w:bottom w:val="nil"/>
              <w:right w:val="nil"/>
            </w:tcBorders>
            <w:shd w:val="clear" w:color="auto" w:fill="auto"/>
            <w:vAlign w:val="bottom"/>
            <w:hideMark/>
          </w:tcPr>
          <w:p w14:paraId="52BE19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Figshare</w:t>
            </w:r>
          </w:p>
        </w:tc>
        <w:tc>
          <w:tcPr>
            <w:tcW w:w="545" w:type="dxa"/>
            <w:tcBorders>
              <w:top w:val="nil"/>
              <w:left w:val="nil"/>
              <w:bottom w:val="nil"/>
              <w:right w:val="nil"/>
            </w:tcBorders>
            <w:shd w:val="clear" w:color="auto" w:fill="auto"/>
            <w:vAlign w:val="bottom"/>
            <w:hideMark/>
          </w:tcPr>
          <w:p w14:paraId="61F5BAD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780" w:type="dxa"/>
            <w:tcBorders>
              <w:top w:val="nil"/>
              <w:left w:val="nil"/>
              <w:bottom w:val="nil"/>
              <w:right w:val="nil"/>
            </w:tcBorders>
            <w:shd w:val="clear" w:color="auto" w:fill="auto"/>
            <w:vAlign w:val="bottom"/>
            <w:hideMark/>
          </w:tcPr>
          <w:p w14:paraId="2B0EB6B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6E84125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5BC0BCF1" w14:textId="77777777" w:rsidR="00921C29" w:rsidRPr="00E37E04" w:rsidRDefault="003D6D15" w:rsidP="003128D6">
            <w:pPr>
              <w:spacing w:before="120" w:line="240" w:lineRule="auto"/>
              <w:rPr>
                <w:rFonts w:ascii="Times New Roman" w:eastAsia="Times New Roman" w:hAnsi="Times New Roman" w:cs="Times New Roman"/>
                <w:color w:val="0000FF"/>
                <w:sz w:val="16"/>
                <w:szCs w:val="16"/>
                <w:u w:val="single"/>
              </w:rPr>
            </w:pPr>
            <w:r w:rsidRPr="00E37E04">
              <w:rPr>
                <w:rFonts w:ascii="Times New Roman" w:hAnsi="Times New Roman"/>
              </w:rPr>
              <w:fldChar w:fldCharType="begin"/>
            </w:r>
            <w:r w:rsidRPr="00E37E04">
              <w:rPr>
                <w:rFonts w:ascii="Times New Roman" w:hAnsi="Times New Roman"/>
              </w:rPr>
              <w:instrText xml:space="preserve"> HYPERLINK "http://dx.doi.org/10.6084/m9.figshare.1008334" \t "_blank" </w:instrText>
            </w:r>
            <w:r w:rsidRPr="00E37E04">
              <w:rPr>
                <w:rFonts w:ascii="Times New Roman" w:hAnsi="Times New Roman"/>
              </w:rPr>
              <w:fldChar w:fldCharType="separate"/>
            </w:r>
            <w:r w:rsidR="00921C29" w:rsidRPr="00E37E04">
              <w:rPr>
                <w:rFonts w:ascii="Times New Roman" w:eastAsia="Times New Roman" w:hAnsi="Times New Roman" w:cs="Times New Roman"/>
                <w:color w:val="0000FF"/>
                <w:sz w:val="16"/>
                <w:szCs w:val="16"/>
                <w:u w:val="single"/>
              </w:rPr>
              <w:t>10.6084/m9.figshare.1008334</w:t>
            </w:r>
            <w:r w:rsidRPr="00E37E04">
              <w:rPr>
                <w:rFonts w:ascii="Times New Roman" w:eastAsia="Times New Roman" w:hAnsi="Times New Roman" w:cs="Times New Roman"/>
                <w:color w:val="0000FF"/>
                <w:sz w:val="16"/>
                <w:szCs w:val="16"/>
                <w:u w:val="single"/>
              </w:rPr>
              <w:fldChar w:fldCharType="end"/>
            </w:r>
          </w:p>
        </w:tc>
        <w:tc>
          <w:tcPr>
            <w:tcW w:w="660" w:type="dxa"/>
            <w:tcBorders>
              <w:top w:val="nil"/>
              <w:left w:val="nil"/>
              <w:bottom w:val="nil"/>
              <w:right w:val="nil"/>
            </w:tcBorders>
            <w:shd w:val="clear" w:color="auto" w:fill="auto"/>
            <w:vAlign w:val="bottom"/>
            <w:hideMark/>
          </w:tcPr>
          <w:p w14:paraId="0C1D56E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6B224072" w14:textId="77777777" w:rsidTr="00112CD6">
        <w:trPr>
          <w:trHeight w:val="1020"/>
        </w:trPr>
        <w:tc>
          <w:tcPr>
            <w:tcW w:w="2458" w:type="dxa"/>
            <w:tcBorders>
              <w:top w:val="nil"/>
              <w:left w:val="nil"/>
              <w:bottom w:val="nil"/>
              <w:right w:val="nil"/>
            </w:tcBorders>
            <w:shd w:val="clear" w:color="auto" w:fill="auto"/>
            <w:vAlign w:val="bottom"/>
            <w:hideMark/>
          </w:tcPr>
          <w:p w14:paraId="2EAED5F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de</w:t>
            </w:r>
            <w:proofErr w:type="gramEnd"/>
            <w:r w:rsidRPr="00E37E04">
              <w:rPr>
                <w:rFonts w:ascii="Times New Roman" w:eastAsia="Times New Roman" w:hAnsi="Times New Roman" w:cs="Times New Roman"/>
                <w:color w:val="000000"/>
                <w:sz w:val="16"/>
                <w:szCs w:val="16"/>
              </w:rPr>
              <w:t xml:space="preserve"> Andrade, Andrey Jose; Gurgel-Goncalves, Rodrigo</w:t>
            </w:r>
          </w:p>
        </w:tc>
        <w:tc>
          <w:tcPr>
            <w:tcW w:w="2458" w:type="dxa"/>
            <w:tcBorders>
              <w:top w:val="nil"/>
              <w:left w:val="nil"/>
              <w:bottom w:val="nil"/>
              <w:right w:val="nil"/>
            </w:tcBorders>
            <w:shd w:val="clear" w:color="auto" w:fill="auto"/>
            <w:vAlign w:val="bottom"/>
            <w:hideMark/>
          </w:tcPr>
          <w:p w14:paraId="0453214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New record and update on the geographical distribution of Pintomyia monticola (Costa Lima, 1932) (Diptera: Psychodidae) in South America.</w:t>
            </w:r>
          </w:p>
        </w:tc>
        <w:tc>
          <w:tcPr>
            <w:tcW w:w="2459" w:type="dxa"/>
            <w:tcBorders>
              <w:top w:val="nil"/>
              <w:left w:val="nil"/>
              <w:bottom w:val="nil"/>
              <w:right w:val="nil"/>
            </w:tcBorders>
            <w:shd w:val="clear" w:color="auto" w:fill="auto"/>
            <w:vAlign w:val="bottom"/>
            <w:hideMark/>
          </w:tcPr>
          <w:p w14:paraId="04304B4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Check List</w:t>
            </w:r>
          </w:p>
        </w:tc>
        <w:tc>
          <w:tcPr>
            <w:tcW w:w="545" w:type="dxa"/>
            <w:tcBorders>
              <w:top w:val="nil"/>
              <w:left w:val="nil"/>
              <w:bottom w:val="nil"/>
              <w:right w:val="nil"/>
            </w:tcBorders>
            <w:shd w:val="clear" w:color="auto" w:fill="auto"/>
            <w:vAlign w:val="bottom"/>
            <w:hideMark/>
          </w:tcPr>
          <w:p w14:paraId="4BC4BC4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780" w:type="dxa"/>
            <w:tcBorders>
              <w:top w:val="nil"/>
              <w:left w:val="nil"/>
              <w:bottom w:val="nil"/>
              <w:right w:val="nil"/>
            </w:tcBorders>
            <w:shd w:val="clear" w:color="auto" w:fill="auto"/>
            <w:vAlign w:val="bottom"/>
            <w:hideMark/>
          </w:tcPr>
          <w:p w14:paraId="5577052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520E309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1566-1566</w:t>
            </w:r>
          </w:p>
        </w:tc>
        <w:tc>
          <w:tcPr>
            <w:tcW w:w="2460" w:type="dxa"/>
            <w:tcBorders>
              <w:top w:val="nil"/>
              <w:left w:val="nil"/>
              <w:bottom w:val="nil"/>
              <w:right w:val="nil"/>
            </w:tcBorders>
            <w:shd w:val="clear" w:color="auto" w:fill="auto"/>
            <w:vAlign w:val="bottom"/>
            <w:hideMark/>
          </w:tcPr>
          <w:p w14:paraId="056BE9C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7F3481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769B190E" w14:textId="77777777" w:rsidTr="00112CD6">
        <w:trPr>
          <w:trHeight w:val="1020"/>
        </w:trPr>
        <w:tc>
          <w:tcPr>
            <w:tcW w:w="2458" w:type="dxa"/>
            <w:tcBorders>
              <w:top w:val="nil"/>
              <w:left w:val="nil"/>
              <w:bottom w:val="nil"/>
              <w:right w:val="nil"/>
            </w:tcBorders>
            <w:shd w:val="clear" w:color="auto" w:fill="auto"/>
            <w:vAlign w:val="bottom"/>
            <w:hideMark/>
          </w:tcPr>
          <w:p w14:paraId="1C0F534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roofErr w:type="gramStart"/>
            <w:r w:rsidRPr="00E37E04">
              <w:rPr>
                <w:rFonts w:ascii="Times New Roman" w:eastAsia="Times New Roman" w:hAnsi="Times New Roman" w:cs="Times New Roman"/>
                <w:color w:val="000000"/>
                <w:sz w:val="16"/>
                <w:szCs w:val="16"/>
              </w:rPr>
              <w:t>van</w:t>
            </w:r>
            <w:proofErr w:type="gramEnd"/>
            <w:r w:rsidRPr="00E37E04">
              <w:rPr>
                <w:rFonts w:ascii="Times New Roman" w:eastAsia="Times New Roman" w:hAnsi="Times New Roman" w:cs="Times New Roman"/>
                <w:color w:val="000000"/>
                <w:sz w:val="16"/>
                <w:szCs w:val="16"/>
              </w:rPr>
              <w:t xml:space="preserve"> Andel, T. R.; Croft, S.; van Loon, E. E.; Quiroz, D.; Towns, A. M.; Raes, N.</w:t>
            </w:r>
          </w:p>
        </w:tc>
        <w:tc>
          <w:tcPr>
            <w:tcW w:w="2458" w:type="dxa"/>
            <w:tcBorders>
              <w:top w:val="nil"/>
              <w:left w:val="nil"/>
              <w:bottom w:val="nil"/>
              <w:right w:val="nil"/>
            </w:tcBorders>
            <w:shd w:val="clear" w:color="auto" w:fill="auto"/>
            <w:vAlign w:val="bottom"/>
            <w:hideMark/>
          </w:tcPr>
          <w:p w14:paraId="12FB441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Prioritizing West African medicinal plants for conservation and sustainable extraction studies based on market surveys and species distribution models</w:t>
            </w:r>
          </w:p>
        </w:tc>
        <w:tc>
          <w:tcPr>
            <w:tcW w:w="2459" w:type="dxa"/>
            <w:tcBorders>
              <w:top w:val="nil"/>
              <w:left w:val="nil"/>
              <w:bottom w:val="nil"/>
              <w:right w:val="nil"/>
            </w:tcBorders>
            <w:shd w:val="clear" w:color="auto" w:fill="auto"/>
            <w:vAlign w:val="bottom"/>
            <w:hideMark/>
          </w:tcPr>
          <w:p w14:paraId="4C6F995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BIOLOGICAL CONSERVATION</w:t>
            </w:r>
          </w:p>
        </w:tc>
        <w:tc>
          <w:tcPr>
            <w:tcW w:w="545" w:type="dxa"/>
            <w:tcBorders>
              <w:top w:val="nil"/>
              <w:left w:val="nil"/>
              <w:bottom w:val="nil"/>
              <w:right w:val="nil"/>
            </w:tcBorders>
            <w:shd w:val="clear" w:color="auto" w:fill="auto"/>
            <w:vAlign w:val="bottom"/>
            <w:hideMark/>
          </w:tcPr>
          <w:p w14:paraId="7059A16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181</w:t>
            </w:r>
          </w:p>
        </w:tc>
        <w:tc>
          <w:tcPr>
            <w:tcW w:w="780" w:type="dxa"/>
            <w:tcBorders>
              <w:top w:val="nil"/>
              <w:left w:val="nil"/>
              <w:bottom w:val="nil"/>
              <w:right w:val="nil"/>
            </w:tcBorders>
            <w:shd w:val="clear" w:color="auto" w:fill="auto"/>
            <w:vAlign w:val="bottom"/>
            <w:hideMark/>
          </w:tcPr>
          <w:p w14:paraId="3991B24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570262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173-181</w:t>
            </w:r>
          </w:p>
        </w:tc>
        <w:tc>
          <w:tcPr>
            <w:tcW w:w="2460" w:type="dxa"/>
            <w:tcBorders>
              <w:top w:val="nil"/>
              <w:left w:val="nil"/>
              <w:bottom w:val="nil"/>
              <w:right w:val="nil"/>
            </w:tcBorders>
            <w:shd w:val="clear" w:color="auto" w:fill="auto"/>
            <w:vAlign w:val="bottom"/>
            <w:hideMark/>
          </w:tcPr>
          <w:p w14:paraId="5A757FE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10.1016/j.biocon.2014.11.015</w:t>
            </w:r>
          </w:p>
        </w:tc>
        <w:tc>
          <w:tcPr>
            <w:tcW w:w="660" w:type="dxa"/>
            <w:tcBorders>
              <w:top w:val="nil"/>
              <w:left w:val="nil"/>
              <w:bottom w:val="nil"/>
              <w:right w:val="nil"/>
            </w:tcBorders>
            <w:shd w:val="clear" w:color="auto" w:fill="auto"/>
            <w:vAlign w:val="bottom"/>
            <w:hideMark/>
          </w:tcPr>
          <w:p w14:paraId="68B804C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6F5FE637" w14:textId="77777777" w:rsidTr="00112CD6">
        <w:trPr>
          <w:trHeight w:val="620"/>
        </w:trPr>
        <w:tc>
          <w:tcPr>
            <w:tcW w:w="2458" w:type="dxa"/>
            <w:tcBorders>
              <w:top w:val="nil"/>
              <w:left w:val="nil"/>
              <w:bottom w:val="nil"/>
              <w:right w:val="nil"/>
            </w:tcBorders>
            <w:shd w:val="clear" w:color="auto" w:fill="auto"/>
            <w:vAlign w:val="bottom"/>
            <w:hideMark/>
          </w:tcPr>
          <w:p w14:paraId="371D301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Burger, J.; Edler, B.; Gerowitt, B.; Steinmann, H. H.</w:t>
            </w:r>
          </w:p>
        </w:tc>
        <w:tc>
          <w:tcPr>
            <w:tcW w:w="2458" w:type="dxa"/>
            <w:tcBorders>
              <w:top w:val="nil"/>
              <w:left w:val="nil"/>
              <w:bottom w:val="nil"/>
              <w:right w:val="nil"/>
            </w:tcBorders>
            <w:shd w:val="clear" w:color="auto" w:fill="auto"/>
            <w:vAlign w:val="bottom"/>
            <w:hideMark/>
          </w:tcPr>
          <w:p w14:paraId="75CA9B8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Predicting weed problems in maize cropping by species distribution modelling.</w:t>
            </w:r>
          </w:p>
        </w:tc>
        <w:tc>
          <w:tcPr>
            <w:tcW w:w="2459" w:type="dxa"/>
            <w:tcBorders>
              <w:top w:val="nil"/>
              <w:left w:val="nil"/>
              <w:bottom w:val="nil"/>
              <w:right w:val="nil"/>
            </w:tcBorders>
            <w:shd w:val="clear" w:color="auto" w:fill="auto"/>
            <w:vAlign w:val="bottom"/>
            <w:hideMark/>
          </w:tcPr>
          <w:p w14:paraId="78BD543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Julius-Kuhn-Archiv</w:t>
            </w:r>
          </w:p>
        </w:tc>
        <w:tc>
          <w:tcPr>
            <w:tcW w:w="545" w:type="dxa"/>
            <w:tcBorders>
              <w:top w:val="nil"/>
              <w:left w:val="nil"/>
              <w:bottom w:val="nil"/>
              <w:right w:val="nil"/>
            </w:tcBorders>
            <w:shd w:val="clear" w:color="auto" w:fill="auto"/>
            <w:vAlign w:val="bottom"/>
            <w:hideMark/>
          </w:tcPr>
          <w:p w14:paraId="1254E1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443</w:t>
            </w:r>
          </w:p>
        </w:tc>
        <w:tc>
          <w:tcPr>
            <w:tcW w:w="780" w:type="dxa"/>
            <w:tcBorders>
              <w:top w:val="nil"/>
              <w:left w:val="nil"/>
              <w:bottom w:val="nil"/>
              <w:right w:val="nil"/>
            </w:tcBorders>
            <w:shd w:val="clear" w:color="auto" w:fill="auto"/>
            <w:vAlign w:val="bottom"/>
            <w:hideMark/>
          </w:tcPr>
          <w:p w14:paraId="5D6D1FF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379</w:t>
            </w:r>
          </w:p>
        </w:tc>
        <w:tc>
          <w:tcPr>
            <w:tcW w:w="1060" w:type="dxa"/>
            <w:tcBorders>
              <w:top w:val="nil"/>
              <w:left w:val="nil"/>
              <w:bottom w:val="nil"/>
              <w:right w:val="nil"/>
            </w:tcBorders>
            <w:shd w:val="clear" w:color="auto" w:fill="auto"/>
            <w:vAlign w:val="bottom"/>
            <w:hideMark/>
          </w:tcPr>
          <w:p w14:paraId="3E70F84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386-</w:t>
            </w:r>
          </w:p>
        </w:tc>
        <w:tc>
          <w:tcPr>
            <w:tcW w:w="2460" w:type="dxa"/>
            <w:tcBorders>
              <w:top w:val="nil"/>
              <w:left w:val="nil"/>
              <w:bottom w:val="nil"/>
              <w:right w:val="nil"/>
            </w:tcBorders>
            <w:shd w:val="clear" w:color="auto" w:fill="auto"/>
            <w:vAlign w:val="bottom"/>
            <w:hideMark/>
          </w:tcPr>
          <w:p w14:paraId="0EF1FE63"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74B8C4B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29FB03D7" w14:textId="77777777" w:rsidTr="00112CD6">
        <w:trPr>
          <w:trHeight w:val="820"/>
        </w:trPr>
        <w:tc>
          <w:tcPr>
            <w:tcW w:w="2458" w:type="dxa"/>
            <w:tcBorders>
              <w:top w:val="nil"/>
              <w:left w:val="nil"/>
              <w:bottom w:val="nil"/>
              <w:right w:val="nil"/>
            </w:tcBorders>
            <w:shd w:val="clear" w:color="auto" w:fill="auto"/>
            <w:vAlign w:val="bottom"/>
            <w:hideMark/>
          </w:tcPr>
          <w:p w14:paraId="4D0FB34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Sanchez-Montes, Sokani; Espinosa-Martinez, Deborah V.; Rios-Munoz, Cesar A.; Berzunza-Cruz, Miriam; Becker, Ingeborg</w:t>
            </w:r>
          </w:p>
        </w:tc>
        <w:tc>
          <w:tcPr>
            <w:tcW w:w="2458" w:type="dxa"/>
            <w:tcBorders>
              <w:top w:val="nil"/>
              <w:left w:val="nil"/>
              <w:bottom w:val="nil"/>
              <w:right w:val="nil"/>
            </w:tcBorders>
            <w:shd w:val="clear" w:color="auto" w:fill="auto"/>
            <w:vAlign w:val="bottom"/>
            <w:hideMark/>
          </w:tcPr>
          <w:p w14:paraId="6E5EA3C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Leptospirosis in Mexico: Epidemiology and Potential Distribution of Human Cases</w:t>
            </w:r>
          </w:p>
        </w:tc>
        <w:tc>
          <w:tcPr>
            <w:tcW w:w="2459" w:type="dxa"/>
            <w:tcBorders>
              <w:top w:val="nil"/>
              <w:left w:val="nil"/>
              <w:bottom w:val="nil"/>
              <w:right w:val="nil"/>
            </w:tcBorders>
            <w:shd w:val="clear" w:color="auto" w:fill="auto"/>
            <w:vAlign w:val="bottom"/>
            <w:hideMark/>
          </w:tcPr>
          <w:p w14:paraId="3FBD1CF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550C573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557BAB8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7</w:t>
            </w:r>
          </w:p>
        </w:tc>
        <w:tc>
          <w:tcPr>
            <w:tcW w:w="1060" w:type="dxa"/>
            <w:tcBorders>
              <w:top w:val="nil"/>
              <w:left w:val="nil"/>
              <w:bottom w:val="nil"/>
              <w:right w:val="nil"/>
            </w:tcBorders>
            <w:shd w:val="clear" w:color="auto" w:fill="auto"/>
            <w:vAlign w:val="bottom"/>
            <w:hideMark/>
          </w:tcPr>
          <w:p w14:paraId="046F66B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40C4D8D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10.1371/journal.pone.0133720</w:t>
            </w:r>
          </w:p>
        </w:tc>
        <w:tc>
          <w:tcPr>
            <w:tcW w:w="660" w:type="dxa"/>
            <w:tcBorders>
              <w:top w:val="nil"/>
              <w:left w:val="nil"/>
              <w:bottom w:val="nil"/>
              <w:right w:val="nil"/>
            </w:tcBorders>
            <w:shd w:val="clear" w:color="auto" w:fill="auto"/>
            <w:vAlign w:val="bottom"/>
            <w:hideMark/>
          </w:tcPr>
          <w:p w14:paraId="5AC09AA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3A2ED230" w14:textId="77777777" w:rsidTr="00112CD6">
        <w:trPr>
          <w:trHeight w:val="820"/>
        </w:trPr>
        <w:tc>
          <w:tcPr>
            <w:tcW w:w="2458" w:type="dxa"/>
            <w:tcBorders>
              <w:top w:val="nil"/>
              <w:left w:val="nil"/>
              <w:bottom w:val="nil"/>
              <w:right w:val="nil"/>
            </w:tcBorders>
            <w:shd w:val="clear" w:color="auto" w:fill="auto"/>
            <w:vAlign w:val="bottom"/>
            <w:hideMark/>
          </w:tcPr>
          <w:p w14:paraId="1DCF27E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Williams, K. A.; Richards, C. S.; Villet, M. H.</w:t>
            </w:r>
          </w:p>
        </w:tc>
        <w:tc>
          <w:tcPr>
            <w:tcW w:w="2458" w:type="dxa"/>
            <w:tcBorders>
              <w:top w:val="nil"/>
              <w:left w:val="nil"/>
              <w:bottom w:val="nil"/>
              <w:right w:val="nil"/>
            </w:tcBorders>
            <w:shd w:val="clear" w:color="auto" w:fill="auto"/>
            <w:vAlign w:val="bottom"/>
            <w:hideMark/>
          </w:tcPr>
          <w:p w14:paraId="2F3A5F6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Predicting the geographic distribution of Lucilia sericata and Lucilia cuprina (Diptera: Calliphoridae) in South Africa</w:t>
            </w:r>
          </w:p>
        </w:tc>
        <w:tc>
          <w:tcPr>
            <w:tcW w:w="2459" w:type="dxa"/>
            <w:tcBorders>
              <w:top w:val="nil"/>
              <w:left w:val="nil"/>
              <w:bottom w:val="nil"/>
              <w:right w:val="nil"/>
            </w:tcBorders>
            <w:shd w:val="clear" w:color="auto" w:fill="auto"/>
            <w:vAlign w:val="bottom"/>
            <w:hideMark/>
          </w:tcPr>
          <w:p w14:paraId="6D6A926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AFRICAN INVERTEBRATES</w:t>
            </w:r>
          </w:p>
        </w:tc>
        <w:tc>
          <w:tcPr>
            <w:tcW w:w="545" w:type="dxa"/>
            <w:tcBorders>
              <w:top w:val="nil"/>
              <w:left w:val="nil"/>
              <w:bottom w:val="nil"/>
              <w:right w:val="nil"/>
            </w:tcBorders>
            <w:shd w:val="clear" w:color="auto" w:fill="auto"/>
            <w:vAlign w:val="bottom"/>
            <w:hideMark/>
          </w:tcPr>
          <w:p w14:paraId="2C7FB57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55</w:t>
            </w:r>
          </w:p>
        </w:tc>
        <w:tc>
          <w:tcPr>
            <w:tcW w:w="780" w:type="dxa"/>
            <w:tcBorders>
              <w:top w:val="nil"/>
              <w:left w:val="nil"/>
              <w:bottom w:val="nil"/>
              <w:right w:val="nil"/>
            </w:tcBorders>
            <w:shd w:val="clear" w:color="auto" w:fill="auto"/>
            <w:vAlign w:val="bottom"/>
            <w:hideMark/>
          </w:tcPr>
          <w:p w14:paraId="3A62534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6920AC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157-170</w:t>
            </w:r>
          </w:p>
        </w:tc>
        <w:tc>
          <w:tcPr>
            <w:tcW w:w="2460" w:type="dxa"/>
            <w:tcBorders>
              <w:top w:val="nil"/>
              <w:left w:val="nil"/>
              <w:bottom w:val="nil"/>
              <w:right w:val="nil"/>
            </w:tcBorders>
            <w:shd w:val="clear" w:color="auto" w:fill="auto"/>
            <w:vAlign w:val="bottom"/>
            <w:hideMark/>
          </w:tcPr>
          <w:p w14:paraId="2576F98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604E62B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1E41DB58" w14:textId="77777777" w:rsidTr="00112CD6">
        <w:trPr>
          <w:trHeight w:val="820"/>
        </w:trPr>
        <w:tc>
          <w:tcPr>
            <w:tcW w:w="2458" w:type="dxa"/>
            <w:tcBorders>
              <w:top w:val="nil"/>
              <w:left w:val="nil"/>
              <w:bottom w:val="nil"/>
              <w:right w:val="nil"/>
            </w:tcBorders>
            <w:shd w:val="clear" w:color="auto" w:fill="auto"/>
            <w:vAlign w:val="bottom"/>
            <w:hideMark/>
          </w:tcPr>
          <w:p w14:paraId="31425A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Wang, Hsiao-Hsuan; Koralewski, Tomasz E.; McGrew, Erin K.; Grant, William E.; Byram, Thomas D.</w:t>
            </w:r>
          </w:p>
        </w:tc>
        <w:tc>
          <w:tcPr>
            <w:tcW w:w="2458" w:type="dxa"/>
            <w:tcBorders>
              <w:top w:val="nil"/>
              <w:left w:val="nil"/>
              <w:bottom w:val="nil"/>
              <w:right w:val="nil"/>
            </w:tcBorders>
            <w:shd w:val="clear" w:color="auto" w:fill="auto"/>
            <w:vAlign w:val="bottom"/>
            <w:hideMark/>
          </w:tcPr>
          <w:p w14:paraId="59836E5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Species Distribution Model for Management of an Invasive Vine in Forestlands of Eastern Texas</w:t>
            </w:r>
          </w:p>
        </w:tc>
        <w:tc>
          <w:tcPr>
            <w:tcW w:w="2459" w:type="dxa"/>
            <w:tcBorders>
              <w:top w:val="nil"/>
              <w:left w:val="nil"/>
              <w:bottom w:val="nil"/>
              <w:right w:val="nil"/>
            </w:tcBorders>
            <w:shd w:val="clear" w:color="auto" w:fill="auto"/>
            <w:vAlign w:val="bottom"/>
            <w:hideMark/>
          </w:tcPr>
          <w:p w14:paraId="222BFBB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FORESTS</w:t>
            </w:r>
          </w:p>
        </w:tc>
        <w:tc>
          <w:tcPr>
            <w:tcW w:w="545" w:type="dxa"/>
            <w:tcBorders>
              <w:top w:val="nil"/>
              <w:left w:val="nil"/>
              <w:bottom w:val="nil"/>
              <w:right w:val="nil"/>
            </w:tcBorders>
            <w:shd w:val="clear" w:color="auto" w:fill="auto"/>
            <w:vAlign w:val="bottom"/>
            <w:hideMark/>
          </w:tcPr>
          <w:p w14:paraId="0C651AC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w:t>
            </w:r>
          </w:p>
        </w:tc>
        <w:tc>
          <w:tcPr>
            <w:tcW w:w="780" w:type="dxa"/>
            <w:tcBorders>
              <w:top w:val="nil"/>
              <w:left w:val="nil"/>
              <w:bottom w:val="nil"/>
              <w:right w:val="nil"/>
            </w:tcBorders>
            <w:shd w:val="clear" w:color="auto" w:fill="auto"/>
            <w:vAlign w:val="bottom"/>
            <w:hideMark/>
          </w:tcPr>
          <w:p w14:paraId="1DC07EE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12</w:t>
            </w:r>
          </w:p>
        </w:tc>
        <w:tc>
          <w:tcPr>
            <w:tcW w:w="1060" w:type="dxa"/>
            <w:tcBorders>
              <w:top w:val="nil"/>
              <w:left w:val="nil"/>
              <w:bottom w:val="nil"/>
              <w:right w:val="nil"/>
            </w:tcBorders>
            <w:shd w:val="clear" w:color="auto" w:fill="auto"/>
            <w:vAlign w:val="bottom"/>
            <w:hideMark/>
          </w:tcPr>
          <w:p w14:paraId="7CD182D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4374-4390</w:t>
            </w:r>
          </w:p>
        </w:tc>
        <w:tc>
          <w:tcPr>
            <w:tcW w:w="2460" w:type="dxa"/>
            <w:tcBorders>
              <w:top w:val="nil"/>
              <w:left w:val="nil"/>
              <w:bottom w:val="nil"/>
              <w:right w:val="nil"/>
            </w:tcBorders>
            <w:shd w:val="clear" w:color="auto" w:fill="auto"/>
            <w:vAlign w:val="bottom"/>
            <w:hideMark/>
          </w:tcPr>
          <w:p w14:paraId="0C9555E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10.3390/f6124374</w:t>
            </w:r>
          </w:p>
        </w:tc>
        <w:tc>
          <w:tcPr>
            <w:tcW w:w="660" w:type="dxa"/>
            <w:tcBorders>
              <w:top w:val="nil"/>
              <w:left w:val="nil"/>
              <w:bottom w:val="nil"/>
              <w:right w:val="nil"/>
            </w:tcBorders>
            <w:shd w:val="clear" w:color="auto" w:fill="auto"/>
            <w:vAlign w:val="bottom"/>
            <w:hideMark/>
          </w:tcPr>
          <w:p w14:paraId="580DA36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0D9F72BB" w14:textId="77777777" w:rsidTr="00112CD6">
        <w:trPr>
          <w:trHeight w:val="1020"/>
        </w:trPr>
        <w:tc>
          <w:tcPr>
            <w:tcW w:w="2458" w:type="dxa"/>
            <w:tcBorders>
              <w:top w:val="nil"/>
              <w:left w:val="nil"/>
              <w:bottom w:val="nil"/>
              <w:right w:val="nil"/>
            </w:tcBorders>
            <w:shd w:val="clear" w:color="auto" w:fill="auto"/>
            <w:vAlign w:val="bottom"/>
            <w:hideMark/>
          </w:tcPr>
          <w:p w14:paraId="5F88724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Pouteau, Robin; Meyer, Jean-Yves; Larrue, Sebastien</w:t>
            </w:r>
          </w:p>
        </w:tc>
        <w:tc>
          <w:tcPr>
            <w:tcW w:w="2458" w:type="dxa"/>
            <w:tcBorders>
              <w:top w:val="nil"/>
              <w:left w:val="nil"/>
              <w:bottom w:val="nil"/>
              <w:right w:val="nil"/>
            </w:tcBorders>
            <w:shd w:val="clear" w:color="auto" w:fill="auto"/>
            <w:vAlign w:val="bottom"/>
            <w:hideMark/>
          </w:tcPr>
          <w:p w14:paraId="1095915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Using range filling rather than prevalence of invasive plant species for management prioritisation: the case of Spathodea campanulata in the Society Islands (South Pacific)</w:t>
            </w:r>
          </w:p>
        </w:tc>
        <w:tc>
          <w:tcPr>
            <w:tcW w:w="2459" w:type="dxa"/>
            <w:tcBorders>
              <w:top w:val="nil"/>
              <w:left w:val="nil"/>
              <w:bottom w:val="nil"/>
              <w:right w:val="nil"/>
            </w:tcBorders>
            <w:shd w:val="clear" w:color="auto" w:fill="auto"/>
            <w:vAlign w:val="bottom"/>
            <w:hideMark/>
          </w:tcPr>
          <w:p w14:paraId="54F5BE9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INDICATORS</w:t>
            </w:r>
          </w:p>
        </w:tc>
        <w:tc>
          <w:tcPr>
            <w:tcW w:w="545" w:type="dxa"/>
            <w:tcBorders>
              <w:top w:val="nil"/>
              <w:left w:val="nil"/>
              <w:bottom w:val="nil"/>
              <w:right w:val="nil"/>
            </w:tcBorders>
            <w:shd w:val="clear" w:color="auto" w:fill="auto"/>
            <w:vAlign w:val="bottom"/>
            <w:hideMark/>
          </w:tcPr>
          <w:p w14:paraId="729DE76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54</w:t>
            </w:r>
          </w:p>
        </w:tc>
        <w:tc>
          <w:tcPr>
            <w:tcW w:w="780" w:type="dxa"/>
            <w:tcBorders>
              <w:top w:val="nil"/>
              <w:left w:val="nil"/>
              <w:bottom w:val="nil"/>
              <w:right w:val="nil"/>
            </w:tcBorders>
            <w:shd w:val="clear" w:color="auto" w:fill="auto"/>
            <w:vAlign w:val="bottom"/>
            <w:hideMark/>
          </w:tcPr>
          <w:p w14:paraId="2EC3ED0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2D691AC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87-95</w:t>
            </w:r>
          </w:p>
        </w:tc>
        <w:tc>
          <w:tcPr>
            <w:tcW w:w="2460" w:type="dxa"/>
            <w:tcBorders>
              <w:top w:val="nil"/>
              <w:left w:val="nil"/>
              <w:bottom w:val="nil"/>
              <w:right w:val="nil"/>
            </w:tcBorders>
            <w:shd w:val="clear" w:color="auto" w:fill="auto"/>
            <w:vAlign w:val="bottom"/>
            <w:hideMark/>
          </w:tcPr>
          <w:p w14:paraId="343634F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10.1016/j.ecolind.2015.02.017</w:t>
            </w:r>
          </w:p>
        </w:tc>
        <w:tc>
          <w:tcPr>
            <w:tcW w:w="660" w:type="dxa"/>
            <w:tcBorders>
              <w:top w:val="nil"/>
              <w:left w:val="nil"/>
              <w:bottom w:val="nil"/>
              <w:right w:val="nil"/>
            </w:tcBorders>
            <w:shd w:val="clear" w:color="auto" w:fill="auto"/>
            <w:vAlign w:val="bottom"/>
            <w:hideMark/>
          </w:tcPr>
          <w:p w14:paraId="1E99CEC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3120CBA" w14:textId="77777777" w:rsidTr="00112CD6">
        <w:trPr>
          <w:trHeight w:val="1620"/>
        </w:trPr>
        <w:tc>
          <w:tcPr>
            <w:tcW w:w="2458" w:type="dxa"/>
            <w:tcBorders>
              <w:top w:val="nil"/>
              <w:left w:val="nil"/>
              <w:bottom w:val="nil"/>
              <w:right w:val="nil"/>
            </w:tcBorders>
            <w:shd w:val="clear" w:color="auto" w:fill="auto"/>
            <w:vAlign w:val="bottom"/>
            <w:hideMark/>
          </w:tcPr>
          <w:p w14:paraId="390124C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Carvalho, Bruno M.; Rangel, Elizabeth F.; Ready, Paul D.; Vale, Mariana M.</w:t>
            </w:r>
          </w:p>
        </w:tc>
        <w:tc>
          <w:tcPr>
            <w:tcW w:w="2458" w:type="dxa"/>
            <w:tcBorders>
              <w:top w:val="nil"/>
              <w:left w:val="nil"/>
              <w:bottom w:val="nil"/>
              <w:right w:val="nil"/>
            </w:tcBorders>
            <w:shd w:val="clear" w:color="auto" w:fill="auto"/>
            <w:vAlign w:val="bottom"/>
            <w:hideMark/>
          </w:tcPr>
          <w:p w14:paraId="7BEC027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Niche Modelling Predicts Southward Expansion of Lutzomyia (Nyssomyia) flaviscutellata (Diptera: Psychodidae: Phlebotominae), Vector of Leishmania (Leishmania) amazonensis in South America, under Climate Change</w:t>
            </w:r>
          </w:p>
        </w:tc>
        <w:tc>
          <w:tcPr>
            <w:tcW w:w="2459" w:type="dxa"/>
            <w:tcBorders>
              <w:top w:val="nil"/>
              <w:left w:val="nil"/>
              <w:bottom w:val="nil"/>
              <w:right w:val="nil"/>
            </w:tcBorders>
            <w:shd w:val="clear" w:color="auto" w:fill="auto"/>
            <w:vAlign w:val="bottom"/>
            <w:hideMark/>
          </w:tcPr>
          <w:p w14:paraId="2828515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PLOS ONE</w:t>
            </w:r>
          </w:p>
        </w:tc>
        <w:tc>
          <w:tcPr>
            <w:tcW w:w="545" w:type="dxa"/>
            <w:tcBorders>
              <w:top w:val="nil"/>
              <w:left w:val="nil"/>
              <w:bottom w:val="nil"/>
              <w:right w:val="nil"/>
            </w:tcBorders>
            <w:shd w:val="clear" w:color="auto" w:fill="auto"/>
            <w:vAlign w:val="bottom"/>
            <w:hideMark/>
          </w:tcPr>
          <w:p w14:paraId="2DC5986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w:t>
            </w:r>
          </w:p>
        </w:tc>
        <w:tc>
          <w:tcPr>
            <w:tcW w:w="780" w:type="dxa"/>
            <w:tcBorders>
              <w:top w:val="nil"/>
              <w:left w:val="nil"/>
              <w:bottom w:val="nil"/>
              <w:right w:val="nil"/>
            </w:tcBorders>
            <w:shd w:val="clear" w:color="auto" w:fill="auto"/>
            <w:vAlign w:val="bottom"/>
            <w:hideMark/>
          </w:tcPr>
          <w:p w14:paraId="10737AF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11</w:t>
            </w:r>
          </w:p>
        </w:tc>
        <w:tc>
          <w:tcPr>
            <w:tcW w:w="1060" w:type="dxa"/>
            <w:tcBorders>
              <w:top w:val="nil"/>
              <w:left w:val="nil"/>
              <w:bottom w:val="nil"/>
              <w:right w:val="nil"/>
            </w:tcBorders>
            <w:shd w:val="clear" w:color="auto" w:fill="auto"/>
            <w:vAlign w:val="bottom"/>
            <w:hideMark/>
          </w:tcPr>
          <w:p w14:paraId="393FF76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2460" w:type="dxa"/>
            <w:tcBorders>
              <w:top w:val="nil"/>
              <w:left w:val="nil"/>
              <w:bottom w:val="nil"/>
              <w:right w:val="nil"/>
            </w:tcBorders>
            <w:shd w:val="clear" w:color="auto" w:fill="auto"/>
            <w:vAlign w:val="bottom"/>
            <w:hideMark/>
          </w:tcPr>
          <w:p w14:paraId="6603A07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10.1371/journal.pone.0143282</w:t>
            </w:r>
          </w:p>
        </w:tc>
        <w:tc>
          <w:tcPr>
            <w:tcW w:w="660" w:type="dxa"/>
            <w:tcBorders>
              <w:top w:val="nil"/>
              <w:left w:val="nil"/>
              <w:bottom w:val="nil"/>
              <w:right w:val="nil"/>
            </w:tcBorders>
            <w:shd w:val="clear" w:color="auto" w:fill="auto"/>
            <w:vAlign w:val="bottom"/>
            <w:hideMark/>
          </w:tcPr>
          <w:p w14:paraId="34307C0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29D20461" w14:textId="77777777" w:rsidTr="00112CD6">
        <w:trPr>
          <w:trHeight w:val="1020"/>
        </w:trPr>
        <w:tc>
          <w:tcPr>
            <w:tcW w:w="2458" w:type="dxa"/>
            <w:tcBorders>
              <w:top w:val="nil"/>
              <w:left w:val="nil"/>
              <w:bottom w:val="nil"/>
              <w:right w:val="nil"/>
            </w:tcBorders>
            <w:shd w:val="clear" w:color="auto" w:fill="auto"/>
            <w:vAlign w:val="bottom"/>
            <w:hideMark/>
          </w:tcPr>
          <w:p w14:paraId="267F17A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Almalki, M.; Alrashidi, M.; O'Connell, M. J.; Shobrak, M.; Szekely, T.</w:t>
            </w:r>
          </w:p>
        </w:tc>
        <w:tc>
          <w:tcPr>
            <w:tcW w:w="2458" w:type="dxa"/>
            <w:tcBorders>
              <w:top w:val="nil"/>
              <w:left w:val="nil"/>
              <w:bottom w:val="nil"/>
              <w:right w:val="nil"/>
            </w:tcBorders>
            <w:shd w:val="clear" w:color="auto" w:fill="auto"/>
            <w:vAlign w:val="bottom"/>
            <w:hideMark/>
          </w:tcPr>
          <w:p w14:paraId="74BB6AE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MODELLING THE DISTRIBUTION OF WETLAND BIRDS ON THE RED SEA COAST IN THE KINGDOM OF SAUDI ARABIA</w:t>
            </w:r>
          </w:p>
        </w:tc>
        <w:tc>
          <w:tcPr>
            <w:tcW w:w="2459" w:type="dxa"/>
            <w:tcBorders>
              <w:top w:val="nil"/>
              <w:left w:val="nil"/>
              <w:bottom w:val="nil"/>
              <w:right w:val="nil"/>
            </w:tcBorders>
            <w:shd w:val="clear" w:color="auto" w:fill="auto"/>
            <w:vAlign w:val="bottom"/>
            <w:hideMark/>
          </w:tcPr>
          <w:p w14:paraId="55024A0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APPLIED ECOLOGY AND ENVIRONMENTAL RESEARCH</w:t>
            </w:r>
          </w:p>
        </w:tc>
        <w:tc>
          <w:tcPr>
            <w:tcW w:w="545" w:type="dxa"/>
            <w:tcBorders>
              <w:top w:val="nil"/>
              <w:left w:val="nil"/>
              <w:bottom w:val="nil"/>
              <w:right w:val="nil"/>
            </w:tcBorders>
            <w:shd w:val="clear" w:color="auto" w:fill="auto"/>
            <w:vAlign w:val="bottom"/>
            <w:hideMark/>
          </w:tcPr>
          <w:p w14:paraId="53DF14C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13</w:t>
            </w:r>
          </w:p>
        </w:tc>
        <w:tc>
          <w:tcPr>
            <w:tcW w:w="780" w:type="dxa"/>
            <w:tcBorders>
              <w:top w:val="nil"/>
              <w:left w:val="nil"/>
              <w:bottom w:val="nil"/>
              <w:right w:val="nil"/>
            </w:tcBorders>
            <w:shd w:val="clear" w:color="auto" w:fill="auto"/>
            <w:vAlign w:val="bottom"/>
            <w:hideMark/>
          </w:tcPr>
          <w:p w14:paraId="302E255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w:t>
            </w:r>
          </w:p>
        </w:tc>
        <w:tc>
          <w:tcPr>
            <w:tcW w:w="1060" w:type="dxa"/>
            <w:tcBorders>
              <w:top w:val="nil"/>
              <w:left w:val="nil"/>
              <w:bottom w:val="nil"/>
              <w:right w:val="nil"/>
            </w:tcBorders>
            <w:shd w:val="clear" w:color="auto" w:fill="auto"/>
            <w:vAlign w:val="bottom"/>
            <w:hideMark/>
          </w:tcPr>
          <w:p w14:paraId="755C244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67-84</w:t>
            </w:r>
          </w:p>
        </w:tc>
        <w:tc>
          <w:tcPr>
            <w:tcW w:w="2460" w:type="dxa"/>
            <w:tcBorders>
              <w:top w:val="nil"/>
              <w:left w:val="nil"/>
              <w:bottom w:val="nil"/>
              <w:right w:val="nil"/>
            </w:tcBorders>
            <w:shd w:val="clear" w:color="auto" w:fill="auto"/>
            <w:vAlign w:val="bottom"/>
            <w:hideMark/>
          </w:tcPr>
          <w:p w14:paraId="6AE9445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vAlign w:val="bottom"/>
            <w:hideMark/>
          </w:tcPr>
          <w:p w14:paraId="11EF711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6982814" w14:textId="77777777" w:rsidTr="00112CD6">
        <w:trPr>
          <w:trHeight w:val="1020"/>
        </w:trPr>
        <w:tc>
          <w:tcPr>
            <w:tcW w:w="2458" w:type="dxa"/>
            <w:tcBorders>
              <w:top w:val="nil"/>
              <w:left w:val="nil"/>
              <w:bottom w:val="nil"/>
              <w:right w:val="nil"/>
            </w:tcBorders>
            <w:shd w:val="clear" w:color="auto" w:fill="auto"/>
            <w:vAlign w:val="bottom"/>
            <w:hideMark/>
          </w:tcPr>
          <w:p w14:paraId="78FEB73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Duff, Thomas J.; Bell, Tina L.; York, Alan</w:t>
            </w:r>
          </w:p>
        </w:tc>
        <w:tc>
          <w:tcPr>
            <w:tcW w:w="2458" w:type="dxa"/>
            <w:tcBorders>
              <w:top w:val="nil"/>
              <w:left w:val="nil"/>
              <w:bottom w:val="nil"/>
              <w:right w:val="nil"/>
            </w:tcBorders>
            <w:shd w:val="clear" w:color="auto" w:fill="auto"/>
            <w:vAlign w:val="bottom"/>
            <w:hideMark/>
          </w:tcPr>
          <w:p w14:paraId="5EC842E6"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Recognising fuzzy vegetation pattern: the spatial prediction of floristically defined fuzzy communities using species distribution modelling methods</w:t>
            </w:r>
          </w:p>
        </w:tc>
        <w:tc>
          <w:tcPr>
            <w:tcW w:w="2459" w:type="dxa"/>
            <w:tcBorders>
              <w:top w:val="nil"/>
              <w:left w:val="nil"/>
              <w:bottom w:val="nil"/>
              <w:right w:val="nil"/>
            </w:tcBorders>
            <w:shd w:val="clear" w:color="auto" w:fill="auto"/>
            <w:vAlign w:val="bottom"/>
            <w:hideMark/>
          </w:tcPr>
          <w:p w14:paraId="43BB641F"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JOURNAL OF VEGETATION SCIENCE</w:t>
            </w:r>
          </w:p>
        </w:tc>
        <w:tc>
          <w:tcPr>
            <w:tcW w:w="545" w:type="dxa"/>
            <w:tcBorders>
              <w:top w:val="nil"/>
              <w:left w:val="nil"/>
              <w:bottom w:val="nil"/>
              <w:right w:val="nil"/>
            </w:tcBorders>
            <w:shd w:val="clear" w:color="auto" w:fill="auto"/>
            <w:vAlign w:val="bottom"/>
            <w:hideMark/>
          </w:tcPr>
          <w:p w14:paraId="06FCC8B1"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w:t>
            </w:r>
          </w:p>
        </w:tc>
        <w:tc>
          <w:tcPr>
            <w:tcW w:w="780" w:type="dxa"/>
            <w:tcBorders>
              <w:top w:val="nil"/>
              <w:left w:val="nil"/>
              <w:bottom w:val="nil"/>
              <w:right w:val="nil"/>
            </w:tcBorders>
            <w:shd w:val="clear" w:color="auto" w:fill="auto"/>
            <w:vAlign w:val="bottom"/>
            <w:hideMark/>
          </w:tcPr>
          <w:p w14:paraId="2AABD01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w:t>
            </w:r>
          </w:p>
        </w:tc>
        <w:tc>
          <w:tcPr>
            <w:tcW w:w="1060" w:type="dxa"/>
            <w:tcBorders>
              <w:top w:val="nil"/>
              <w:left w:val="nil"/>
              <w:bottom w:val="nil"/>
              <w:right w:val="nil"/>
            </w:tcBorders>
            <w:shd w:val="clear" w:color="auto" w:fill="auto"/>
            <w:vAlign w:val="bottom"/>
            <w:hideMark/>
          </w:tcPr>
          <w:p w14:paraId="1C5AFF7D"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323-337</w:t>
            </w:r>
          </w:p>
        </w:tc>
        <w:tc>
          <w:tcPr>
            <w:tcW w:w="2460" w:type="dxa"/>
            <w:tcBorders>
              <w:top w:val="nil"/>
              <w:left w:val="nil"/>
              <w:bottom w:val="nil"/>
              <w:right w:val="nil"/>
            </w:tcBorders>
            <w:shd w:val="clear" w:color="auto" w:fill="auto"/>
            <w:vAlign w:val="bottom"/>
            <w:hideMark/>
          </w:tcPr>
          <w:p w14:paraId="6A081EEC"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10.1111/jvs.12092</w:t>
            </w:r>
          </w:p>
        </w:tc>
        <w:tc>
          <w:tcPr>
            <w:tcW w:w="660" w:type="dxa"/>
            <w:tcBorders>
              <w:top w:val="nil"/>
              <w:left w:val="nil"/>
              <w:bottom w:val="nil"/>
              <w:right w:val="nil"/>
            </w:tcBorders>
            <w:shd w:val="clear" w:color="auto" w:fill="auto"/>
            <w:vAlign w:val="bottom"/>
            <w:hideMark/>
          </w:tcPr>
          <w:p w14:paraId="54972CA2"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2014</w:t>
            </w:r>
          </w:p>
        </w:tc>
      </w:tr>
      <w:tr w:rsidR="00921C29" w:rsidRPr="00E37E04" w14:paraId="7536FEEF" w14:textId="77777777" w:rsidTr="00112CD6">
        <w:trPr>
          <w:trHeight w:val="1820"/>
        </w:trPr>
        <w:tc>
          <w:tcPr>
            <w:tcW w:w="2458" w:type="dxa"/>
            <w:tcBorders>
              <w:top w:val="nil"/>
              <w:left w:val="nil"/>
              <w:bottom w:val="nil"/>
              <w:right w:val="nil"/>
            </w:tcBorders>
            <w:shd w:val="clear" w:color="auto" w:fill="auto"/>
            <w:vAlign w:val="bottom"/>
            <w:hideMark/>
          </w:tcPr>
          <w:p w14:paraId="5646705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Fossog, Billy Tene; Ayala, Diego; Acevedo, Pelayo; Kengne, Pierre; Mebuy, Ignacio Ngomo Abeso; Makanga, Boris; Magnus, Julie; Awono-Ambene, Parfait; Njiokou, Flobert; Pombi, Marco; Antonio-Nkondjio, Christophe; Paupy, Christophe; Besansky, Nora J.; Costantini, Carlo</w:t>
            </w:r>
          </w:p>
        </w:tc>
        <w:tc>
          <w:tcPr>
            <w:tcW w:w="2458" w:type="dxa"/>
            <w:tcBorders>
              <w:top w:val="nil"/>
              <w:left w:val="nil"/>
              <w:bottom w:val="nil"/>
              <w:right w:val="nil"/>
            </w:tcBorders>
            <w:shd w:val="clear" w:color="auto" w:fill="auto"/>
            <w:vAlign w:val="bottom"/>
            <w:hideMark/>
          </w:tcPr>
          <w:p w14:paraId="674FA03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Habitat segregation and ecological character displacement in cryptic African malaria mosquitoes</w:t>
            </w:r>
          </w:p>
        </w:tc>
        <w:tc>
          <w:tcPr>
            <w:tcW w:w="2459" w:type="dxa"/>
            <w:tcBorders>
              <w:top w:val="nil"/>
              <w:left w:val="nil"/>
              <w:bottom w:val="nil"/>
              <w:right w:val="nil"/>
            </w:tcBorders>
            <w:shd w:val="clear" w:color="auto" w:fill="auto"/>
            <w:vAlign w:val="bottom"/>
            <w:hideMark/>
          </w:tcPr>
          <w:p w14:paraId="74C2B1E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EVOLUTIONARY APPLICATIONS</w:t>
            </w:r>
          </w:p>
        </w:tc>
        <w:tc>
          <w:tcPr>
            <w:tcW w:w="545" w:type="dxa"/>
            <w:tcBorders>
              <w:top w:val="nil"/>
              <w:left w:val="nil"/>
              <w:bottom w:val="nil"/>
              <w:right w:val="nil"/>
            </w:tcBorders>
            <w:shd w:val="clear" w:color="auto" w:fill="auto"/>
            <w:vAlign w:val="bottom"/>
            <w:hideMark/>
          </w:tcPr>
          <w:p w14:paraId="6C2ED249"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8</w:t>
            </w:r>
          </w:p>
        </w:tc>
        <w:tc>
          <w:tcPr>
            <w:tcW w:w="780" w:type="dxa"/>
            <w:tcBorders>
              <w:top w:val="nil"/>
              <w:left w:val="nil"/>
              <w:bottom w:val="nil"/>
              <w:right w:val="nil"/>
            </w:tcBorders>
            <w:shd w:val="clear" w:color="auto" w:fill="auto"/>
            <w:vAlign w:val="bottom"/>
            <w:hideMark/>
          </w:tcPr>
          <w:p w14:paraId="5B463AB8"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4</w:t>
            </w:r>
          </w:p>
        </w:tc>
        <w:tc>
          <w:tcPr>
            <w:tcW w:w="1060" w:type="dxa"/>
            <w:tcBorders>
              <w:top w:val="nil"/>
              <w:left w:val="nil"/>
              <w:bottom w:val="nil"/>
              <w:right w:val="nil"/>
            </w:tcBorders>
            <w:shd w:val="clear" w:color="auto" w:fill="auto"/>
            <w:vAlign w:val="bottom"/>
            <w:hideMark/>
          </w:tcPr>
          <w:p w14:paraId="30479CF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326-345</w:t>
            </w:r>
          </w:p>
        </w:tc>
        <w:tc>
          <w:tcPr>
            <w:tcW w:w="2460" w:type="dxa"/>
            <w:tcBorders>
              <w:top w:val="nil"/>
              <w:left w:val="nil"/>
              <w:bottom w:val="nil"/>
              <w:right w:val="nil"/>
            </w:tcBorders>
            <w:shd w:val="clear" w:color="auto" w:fill="auto"/>
            <w:vAlign w:val="bottom"/>
            <w:hideMark/>
          </w:tcPr>
          <w:p w14:paraId="465D1D00"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10.1111/eva.12242</w:t>
            </w:r>
          </w:p>
        </w:tc>
        <w:tc>
          <w:tcPr>
            <w:tcW w:w="660" w:type="dxa"/>
            <w:tcBorders>
              <w:top w:val="nil"/>
              <w:left w:val="nil"/>
              <w:bottom w:val="nil"/>
              <w:right w:val="nil"/>
            </w:tcBorders>
            <w:shd w:val="clear" w:color="auto" w:fill="auto"/>
            <w:vAlign w:val="bottom"/>
            <w:hideMark/>
          </w:tcPr>
          <w:p w14:paraId="7D2E531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r w:rsidR="00921C29" w:rsidRPr="00E37E04" w14:paraId="46B56B2C" w14:textId="77777777" w:rsidTr="00112CD6">
        <w:trPr>
          <w:trHeight w:val="820"/>
        </w:trPr>
        <w:tc>
          <w:tcPr>
            <w:tcW w:w="2458" w:type="dxa"/>
            <w:tcBorders>
              <w:top w:val="nil"/>
              <w:left w:val="nil"/>
              <w:bottom w:val="nil"/>
              <w:right w:val="nil"/>
            </w:tcBorders>
            <w:shd w:val="clear" w:color="auto" w:fill="auto"/>
            <w:vAlign w:val="bottom"/>
            <w:hideMark/>
          </w:tcPr>
          <w:p w14:paraId="59DF05A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Razgour, Orly</w:t>
            </w:r>
          </w:p>
        </w:tc>
        <w:tc>
          <w:tcPr>
            <w:tcW w:w="2458" w:type="dxa"/>
            <w:tcBorders>
              <w:top w:val="nil"/>
              <w:left w:val="nil"/>
              <w:bottom w:val="nil"/>
              <w:right w:val="nil"/>
            </w:tcBorders>
            <w:shd w:val="clear" w:color="auto" w:fill="auto"/>
            <w:vAlign w:val="bottom"/>
            <w:hideMark/>
          </w:tcPr>
          <w:p w14:paraId="5BE8574B"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Beyond species distribution modeling: A landscape genetics approach to investigating range shifts under future climate change</w:t>
            </w:r>
          </w:p>
        </w:tc>
        <w:tc>
          <w:tcPr>
            <w:tcW w:w="2459" w:type="dxa"/>
            <w:tcBorders>
              <w:top w:val="nil"/>
              <w:left w:val="nil"/>
              <w:bottom w:val="nil"/>
              <w:right w:val="nil"/>
            </w:tcBorders>
            <w:shd w:val="clear" w:color="auto" w:fill="auto"/>
            <w:vAlign w:val="bottom"/>
            <w:hideMark/>
          </w:tcPr>
          <w:p w14:paraId="7B69B59A"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ECOLOGICAL INFORMATICS</w:t>
            </w:r>
          </w:p>
        </w:tc>
        <w:tc>
          <w:tcPr>
            <w:tcW w:w="545" w:type="dxa"/>
            <w:tcBorders>
              <w:top w:val="nil"/>
              <w:left w:val="nil"/>
              <w:bottom w:val="nil"/>
              <w:right w:val="nil"/>
            </w:tcBorders>
            <w:shd w:val="clear" w:color="auto" w:fill="auto"/>
            <w:vAlign w:val="bottom"/>
            <w:hideMark/>
          </w:tcPr>
          <w:p w14:paraId="2168E197"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30</w:t>
            </w:r>
          </w:p>
        </w:tc>
        <w:tc>
          <w:tcPr>
            <w:tcW w:w="780" w:type="dxa"/>
            <w:tcBorders>
              <w:top w:val="nil"/>
              <w:left w:val="nil"/>
              <w:bottom w:val="nil"/>
              <w:right w:val="nil"/>
            </w:tcBorders>
            <w:shd w:val="clear" w:color="auto" w:fill="auto"/>
            <w:vAlign w:val="bottom"/>
            <w:hideMark/>
          </w:tcPr>
          <w:p w14:paraId="4FA30F15"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p>
        </w:tc>
        <w:tc>
          <w:tcPr>
            <w:tcW w:w="1060" w:type="dxa"/>
            <w:tcBorders>
              <w:top w:val="nil"/>
              <w:left w:val="nil"/>
              <w:bottom w:val="nil"/>
              <w:right w:val="nil"/>
            </w:tcBorders>
            <w:shd w:val="clear" w:color="auto" w:fill="auto"/>
            <w:vAlign w:val="bottom"/>
            <w:hideMark/>
          </w:tcPr>
          <w:p w14:paraId="3D867F6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250-256</w:t>
            </w:r>
          </w:p>
        </w:tc>
        <w:tc>
          <w:tcPr>
            <w:tcW w:w="2460" w:type="dxa"/>
            <w:tcBorders>
              <w:top w:val="nil"/>
              <w:left w:val="nil"/>
              <w:bottom w:val="nil"/>
              <w:right w:val="nil"/>
            </w:tcBorders>
            <w:shd w:val="clear" w:color="auto" w:fill="auto"/>
            <w:vAlign w:val="bottom"/>
            <w:hideMark/>
          </w:tcPr>
          <w:p w14:paraId="6BD380E4"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10.1016/j.ecoinf.2015.05.007</w:t>
            </w:r>
          </w:p>
        </w:tc>
        <w:tc>
          <w:tcPr>
            <w:tcW w:w="660" w:type="dxa"/>
            <w:tcBorders>
              <w:top w:val="nil"/>
              <w:left w:val="nil"/>
              <w:bottom w:val="nil"/>
              <w:right w:val="nil"/>
            </w:tcBorders>
            <w:shd w:val="clear" w:color="auto" w:fill="auto"/>
            <w:vAlign w:val="bottom"/>
            <w:hideMark/>
          </w:tcPr>
          <w:p w14:paraId="2C04942E" w14:textId="77777777" w:rsidR="00921C29" w:rsidRPr="00E37E04" w:rsidRDefault="00921C29" w:rsidP="003128D6">
            <w:pPr>
              <w:spacing w:before="120" w:line="240" w:lineRule="auto"/>
              <w:rPr>
                <w:rFonts w:ascii="Times New Roman" w:eastAsia="Times New Roman" w:hAnsi="Times New Roman" w:cs="Times New Roman"/>
                <w:color w:val="000000"/>
                <w:sz w:val="16"/>
                <w:szCs w:val="16"/>
              </w:rPr>
            </w:pPr>
            <w:r w:rsidRPr="00E37E04">
              <w:rPr>
                <w:rFonts w:ascii="Times New Roman" w:eastAsia="Times New Roman" w:hAnsi="Times New Roman" w:cs="Times New Roman"/>
                <w:color w:val="000000"/>
                <w:sz w:val="16"/>
                <w:szCs w:val="16"/>
              </w:rPr>
              <w:t>2015</w:t>
            </w:r>
          </w:p>
        </w:tc>
      </w:tr>
    </w:tbl>
    <w:p w14:paraId="3CA282A6" w14:textId="7CCDE5DC" w:rsidR="00112CD6" w:rsidRPr="00E37E04" w:rsidRDefault="00112CD6" w:rsidP="003128D6">
      <w:pPr>
        <w:pStyle w:val="Heading2"/>
        <w:spacing w:before="120" w:line="240" w:lineRule="auto"/>
        <w:rPr>
          <w:rFonts w:ascii="Times New Roman" w:hAnsi="Times New Roman"/>
          <w:sz w:val="24"/>
          <w:szCs w:val="24"/>
        </w:rPr>
      </w:pPr>
      <w:bookmarkStart w:id="478" w:name="_Toc350683710"/>
      <w:r w:rsidRPr="00E37E04">
        <w:rPr>
          <w:rFonts w:ascii="Times New Roman" w:hAnsi="Times New Roman"/>
          <w:sz w:val="24"/>
          <w:szCs w:val="24"/>
        </w:rPr>
        <w:t>Appendix B: Data Collection Protocol</w:t>
      </w:r>
      <w:bookmarkEnd w:id="478"/>
    </w:p>
    <w:p w14:paraId="10E6AED5" w14:textId="6C166389" w:rsidR="002847A0" w:rsidRPr="001A4B99" w:rsidRDefault="00112CD6" w:rsidP="003128D6">
      <w:pPr>
        <w:pStyle w:val="Heading3"/>
        <w:spacing w:before="120" w:line="240" w:lineRule="auto"/>
        <w:rPr>
          <w:rFonts w:ascii="Times New Roman" w:hAnsi="Times New Roman"/>
          <w:i w:val="0"/>
        </w:rPr>
      </w:pPr>
      <w:bookmarkStart w:id="479" w:name="_Toc350683711"/>
      <w:r w:rsidRPr="001A4B99">
        <w:rPr>
          <w:rFonts w:ascii="Times New Roman" w:hAnsi="Times New Roman"/>
          <w:i w:val="0"/>
        </w:rPr>
        <w:t>Figure B1: Conceptual Flowchart of Distributed System Used for Automated SDM</w:t>
      </w:r>
      <w:bookmarkEnd w:id="479"/>
    </w:p>
    <w:p w14:paraId="31F575D5" w14:textId="77777777" w:rsidR="002847A0" w:rsidRPr="00E37E04" w:rsidRDefault="002847A0" w:rsidP="003128D6">
      <w:pPr>
        <w:spacing w:before="120" w:line="240" w:lineRule="auto"/>
        <w:rPr>
          <w:rFonts w:ascii="Times New Roman" w:hAnsi="Times New Roman"/>
          <w:smallCaps/>
          <w:spacing w:val="5"/>
          <w:sz w:val="24"/>
          <w:szCs w:val="24"/>
        </w:rPr>
      </w:pPr>
      <w:r w:rsidRPr="00E37E04">
        <w:rPr>
          <w:rFonts w:ascii="Times New Roman" w:hAnsi="Times New Roman"/>
        </w:rPr>
        <w:br w:type="page"/>
      </w:r>
    </w:p>
    <w:p w14:paraId="30B637FC" w14:textId="07D66EA1" w:rsidR="002847A0" w:rsidRPr="00E37E04" w:rsidRDefault="002847A0" w:rsidP="003128D6">
      <w:pPr>
        <w:pStyle w:val="Heading2"/>
        <w:spacing w:before="120" w:line="240" w:lineRule="auto"/>
        <w:rPr>
          <w:rFonts w:ascii="Times New Roman" w:hAnsi="Times New Roman"/>
          <w:sz w:val="24"/>
          <w:szCs w:val="24"/>
        </w:rPr>
      </w:pPr>
      <w:bookmarkStart w:id="480" w:name="_Toc350683712"/>
      <w:r w:rsidRPr="00E37E04">
        <w:rPr>
          <w:rFonts w:ascii="Times New Roman" w:hAnsi="Times New Roman"/>
          <w:sz w:val="24"/>
          <w:szCs w:val="24"/>
        </w:rPr>
        <w:t>Appendix C: Bayesian Model Priors</w:t>
      </w:r>
      <w:bookmarkEnd w:id="480"/>
    </w:p>
    <w:p w14:paraId="1032132D" w14:textId="77777777" w:rsidR="00112CD6" w:rsidRPr="001A4B99" w:rsidRDefault="00112CD6" w:rsidP="003128D6">
      <w:pPr>
        <w:pStyle w:val="Heading3"/>
        <w:spacing w:before="120" w:line="240" w:lineRule="auto"/>
        <w:rPr>
          <w:rFonts w:ascii="Times New Roman" w:hAnsi="Times New Roman"/>
          <w:i w:val="0"/>
        </w:rPr>
      </w:pPr>
    </w:p>
    <w:p w14:paraId="673A083B" w14:textId="6537D6BB" w:rsidR="00BF2CE9" w:rsidRPr="00E37E04" w:rsidRDefault="00BF2CE9" w:rsidP="003128D6">
      <w:pPr>
        <w:pStyle w:val="Heading2"/>
        <w:spacing w:before="120" w:line="240" w:lineRule="auto"/>
        <w:rPr>
          <w:rFonts w:ascii="Times New Roman" w:hAnsi="Times New Roman"/>
          <w:sz w:val="24"/>
          <w:szCs w:val="24"/>
        </w:rPr>
      </w:pPr>
    </w:p>
    <w:sectPr w:rsidR="00BF2CE9" w:rsidRPr="00E37E04" w:rsidSect="00921C29">
      <w:pgSz w:w="15840" w:h="12240" w:orient="landscape"/>
      <w:pgMar w:top="1440" w:right="1440" w:bottom="1440" w:left="1440" w:header="720" w:footer="720" w:gutter="0"/>
      <w:pgNumType w:fmt="lowerRoman" w:start="2"/>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Jack W Williams" w:date="2017-02-28T11:11:00Z" w:initials="JWW">
    <w:p w14:paraId="11E6CEC2" w14:textId="2CC1223B" w:rsidR="00D70DCD" w:rsidRDefault="00D70DCD">
      <w:pPr>
        <w:pStyle w:val="CommentText"/>
      </w:pPr>
      <w:r>
        <w:rPr>
          <w:rStyle w:val="CommentReference"/>
        </w:rPr>
        <w:annotationRef/>
      </w:r>
      <w:proofErr w:type="gramStart"/>
      <w:r>
        <w:t>working</w:t>
      </w:r>
      <w:proofErr w:type="gramEnd"/>
      <w:r>
        <w:t xml:space="preserve"> on it!  First draft is 40-50% done.</w:t>
      </w:r>
    </w:p>
  </w:comment>
  <w:comment w:id="56" w:author="Jack W Williams" w:date="2017-02-28T11:11:00Z" w:initials="JWW">
    <w:p w14:paraId="72133878" w14:textId="77777777" w:rsidR="00D70DCD" w:rsidRDefault="00D70DCD" w:rsidP="00D75232">
      <w:pPr>
        <w:pStyle w:val="CommentText"/>
      </w:pPr>
      <w:r>
        <w:rPr>
          <w:rStyle w:val="CommentReference"/>
        </w:rPr>
        <w:annotationRef/>
      </w:r>
      <w:r>
        <w:t xml:space="preserve">Moved this section up because in workflow, we first identify the accuracy-maximizing configuration, then use it as the starting point for the runtime and accuracy models (Fig. 6).  So, makes sense to also present results in this order.  </w:t>
      </w:r>
    </w:p>
  </w:comment>
  <w:comment w:id="63" w:author="Jack W Williams" w:date="2017-02-28T11:11:00Z" w:initials="JWW">
    <w:p w14:paraId="57EDFC45" w14:textId="173D3CAF" w:rsidR="00D70DCD" w:rsidRDefault="00D70DCD">
      <w:pPr>
        <w:pStyle w:val="CommentText"/>
      </w:pPr>
      <w:r>
        <w:rPr>
          <w:rStyle w:val="CommentReference"/>
        </w:rPr>
        <w:annotationRef/>
      </w:r>
      <w:r>
        <w:t>This writeup is confusing because it is simultaneously describing results for a) runtime models and accuracy models, and b) SDMs within each model category.</w:t>
      </w:r>
    </w:p>
    <w:p w14:paraId="633C3154" w14:textId="77777777" w:rsidR="00D70DCD" w:rsidRDefault="00D70DCD">
      <w:pPr>
        <w:pStyle w:val="CommentText"/>
      </w:pPr>
    </w:p>
    <w:p w14:paraId="234DBEE5" w14:textId="14220A7F" w:rsidR="00D70DCD" w:rsidRDefault="00D70DCD">
      <w:pPr>
        <w:pStyle w:val="CommentText"/>
      </w:pPr>
      <w:r>
        <w:t>Suggest reorganizing text description to follow figures and tables, and first spend a paragraph or so describing the runtime results, then a paragraph or so explaining the accuracy results.  (</w:t>
      </w:r>
      <w:proofErr w:type="gramStart"/>
      <w:r>
        <w:t>or</w:t>
      </w:r>
      <w:proofErr w:type="gramEnd"/>
      <w:r>
        <w:t>, vice versa).</w:t>
      </w:r>
    </w:p>
  </w:comment>
  <w:comment w:id="66" w:author="Jack W Williams" w:date="2017-02-28T11:11:00Z" w:initials="JWW">
    <w:p w14:paraId="23A04673" w14:textId="7F522D98" w:rsidR="00D70DCD" w:rsidRDefault="00D70DCD">
      <w:pPr>
        <w:pStyle w:val="CommentText"/>
      </w:pPr>
      <w:r>
        <w:rPr>
          <w:rStyle w:val="CommentReference"/>
        </w:rPr>
        <w:annotationRef/>
      </w:r>
      <w:r>
        <w:t>Is this true for both the accuracy and runtime models?  Again, would be helpful to split into two paragraphs.</w:t>
      </w:r>
    </w:p>
  </w:comment>
  <w:comment w:id="70" w:author="Jack W Williams" w:date="2017-02-28T11:11:00Z" w:initials="JWW">
    <w:p w14:paraId="6B90116C" w14:textId="2D7467D4" w:rsidR="00D70DCD" w:rsidRDefault="00D70DCD">
      <w:pPr>
        <w:pStyle w:val="CommentText"/>
      </w:pPr>
      <w:r>
        <w:rPr>
          <w:rStyle w:val="CommentReference"/>
        </w:rPr>
        <w:annotationRef/>
      </w:r>
      <w:r>
        <w:t xml:space="preserve">What about RMSE values?  See my comments on Fig. 7 about R2 and how it can be influenced by gradient length.  </w:t>
      </w:r>
    </w:p>
    <w:p w14:paraId="3057A57D" w14:textId="77777777" w:rsidR="00D70DCD" w:rsidRDefault="00D70DCD">
      <w:pPr>
        <w:pStyle w:val="CommentText"/>
      </w:pPr>
    </w:p>
    <w:p w14:paraId="5F10B1E0" w14:textId="3296EFDC" w:rsidR="00D70DCD" w:rsidRDefault="00D70DCD">
      <w:pPr>
        <w:pStyle w:val="CommentText"/>
      </w:pPr>
      <w:r>
        <w:t>Suggest adding RMSE values to Figs. 7, 8.</w:t>
      </w:r>
    </w:p>
  </w:comment>
  <w:comment w:id="71" w:author="Jack W Williams" w:date="2017-02-28T11:11:00Z" w:initials="JWW">
    <w:p w14:paraId="7F862602" w14:textId="7E9862AF" w:rsidR="00D70DCD" w:rsidRDefault="00D70DCD">
      <w:pPr>
        <w:pStyle w:val="CommentText"/>
      </w:pPr>
      <w:r>
        <w:rPr>
          <w:rStyle w:val="CommentReference"/>
        </w:rPr>
        <w:annotationRef/>
      </w:r>
      <w:proofErr w:type="gramStart"/>
      <w:r>
        <w:t>not</w:t>
      </w:r>
      <w:proofErr w:type="gramEnd"/>
      <w:r>
        <w:t xml:space="preserve"> lack of, just lower…</w:t>
      </w:r>
    </w:p>
  </w:comment>
  <w:comment w:id="73" w:author="Jack W Williams" w:date="2017-02-28T11:11:00Z" w:initials="JWW">
    <w:p w14:paraId="3EA1F186" w14:textId="6412BCDD" w:rsidR="00D70DCD" w:rsidRDefault="00D70DCD">
      <w:pPr>
        <w:pStyle w:val="CommentText"/>
      </w:pPr>
      <w:r>
        <w:rPr>
          <w:rStyle w:val="CommentReference"/>
        </w:rPr>
        <w:annotationRef/>
      </w:r>
      <w:proofErr w:type="gramStart"/>
      <w:r>
        <w:t>unclear</w:t>
      </w:r>
      <w:proofErr w:type="gramEnd"/>
      <w:r>
        <w:t xml:space="preserve"> antecedent.  </w:t>
      </w:r>
    </w:p>
  </w:comment>
  <w:comment w:id="76" w:author="Jack W Williams" w:date="2017-02-28T11:11:00Z" w:initials="JWW">
    <w:p w14:paraId="4EBDEE83" w14:textId="58F2CD50" w:rsidR="00D70DCD" w:rsidRDefault="00D70DCD">
      <w:pPr>
        <w:pStyle w:val="CommentText"/>
      </w:pPr>
      <w:r>
        <w:rPr>
          <w:rStyle w:val="CommentReference"/>
        </w:rPr>
        <w:annotationRef/>
      </w:r>
      <w:proofErr w:type="gramStart"/>
      <w:r>
        <w:t>verb</w:t>
      </w:r>
      <w:proofErr w:type="gramEnd"/>
      <w:r>
        <w:t xml:space="preserve"> tense switch…</w:t>
      </w:r>
    </w:p>
  </w:comment>
  <w:comment w:id="77" w:author="Jack W Williams" w:date="2017-02-28T11:11:00Z" w:initials="JWW">
    <w:p w14:paraId="13CA3F28" w14:textId="2FC1B449" w:rsidR="00D70DCD" w:rsidRDefault="00D70DCD">
      <w:pPr>
        <w:pStyle w:val="CommentText"/>
      </w:pPr>
      <w:r>
        <w:rPr>
          <w:rStyle w:val="CommentReference"/>
        </w:rPr>
        <w:annotationRef/>
      </w:r>
      <w:r>
        <w:t>Why were different training dataset sizes used for the different models?  This comes as a surprise to the user, and seems a bit odd.</w:t>
      </w:r>
    </w:p>
  </w:comment>
  <w:comment w:id="79" w:author="Jack W Williams" w:date="2017-02-28T11:11:00Z" w:initials="JWW">
    <w:p w14:paraId="2D9B1DC8" w14:textId="68D75138" w:rsidR="00D70DCD" w:rsidRDefault="00D70DCD">
      <w:pPr>
        <w:pStyle w:val="CommentText"/>
      </w:pPr>
      <w:r>
        <w:rPr>
          <w:rStyle w:val="CommentReference"/>
        </w:rPr>
        <w:annotationRef/>
      </w:r>
      <w:proofErr w:type="gramStart"/>
      <w:r>
        <w:t>suggested</w:t>
      </w:r>
      <w:proofErr w:type="gramEnd"/>
      <w:r>
        <w:t xml:space="preserve"> by whom?</w:t>
      </w:r>
    </w:p>
  </w:comment>
  <w:comment w:id="84" w:author="Jack W Williams" w:date="2017-02-28T11:11:00Z" w:initials="JWW">
    <w:p w14:paraId="10680D5E" w14:textId="4607AF3E" w:rsidR="00D70DCD" w:rsidRDefault="00D70DCD">
      <w:pPr>
        <w:pStyle w:val="CommentText"/>
      </w:pPr>
      <w:r>
        <w:rPr>
          <w:rStyle w:val="CommentReference"/>
        </w:rPr>
        <w:annotationRef/>
      </w:r>
      <w:r>
        <w:t>I thought from earlier text that you weren’t looking into hyper parameters?</w:t>
      </w:r>
    </w:p>
  </w:comment>
  <w:comment w:id="85" w:author="Jack W Williams" w:date="2017-02-28T11:11:00Z" w:initials="JWW">
    <w:p w14:paraId="21524551" w14:textId="55D58BFC" w:rsidR="00D70DCD" w:rsidRDefault="00D70DCD">
      <w:pPr>
        <w:pStyle w:val="CommentText"/>
      </w:pPr>
      <w:r>
        <w:rPr>
          <w:rStyle w:val="CommentReference"/>
        </w:rPr>
        <w:annotationRef/>
      </w:r>
      <w:proofErr w:type="gramStart"/>
      <w:r>
        <w:t>comes</w:t>
      </w:r>
      <w:proofErr w:type="gramEnd"/>
      <w:r>
        <w:t xml:space="preserve"> across as qualitative – add some more numbers.</w:t>
      </w:r>
    </w:p>
  </w:comment>
  <w:comment w:id="94" w:author="Jack W Williams" w:date="2017-02-28T11:11:00Z" w:initials="JWW">
    <w:p w14:paraId="2DC6B7B3" w14:textId="742BC0EC" w:rsidR="00D70DCD" w:rsidRDefault="00D70DCD">
      <w:pPr>
        <w:pStyle w:val="CommentText"/>
      </w:pPr>
      <w:r>
        <w:rPr>
          <w:rStyle w:val="CommentReference"/>
        </w:rPr>
        <w:annotationRef/>
      </w:r>
      <w:proofErr w:type="gramStart"/>
      <w:r>
        <w:t>source</w:t>
      </w:r>
      <w:proofErr w:type="gramEnd"/>
      <w:r>
        <w:t xml:space="preserve"> for this statement?</w:t>
      </w:r>
    </w:p>
  </w:comment>
  <w:comment w:id="103" w:author="Jack W Williams" w:date="2017-02-28T11:11:00Z" w:initials="JWW">
    <w:p w14:paraId="1CAB47D1" w14:textId="3C7C7F3B" w:rsidR="00D70DCD" w:rsidRDefault="00D70DCD">
      <w:pPr>
        <w:pStyle w:val="CommentText"/>
      </w:pPr>
      <w:r>
        <w:rPr>
          <w:rStyle w:val="CommentReference"/>
        </w:rPr>
        <w:annotationRef/>
      </w:r>
      <w:r>
        <w:t>Recasting to emphasize positive finding.</w:t>
      </w:r>
    </w:p>
  </w:comment>
  <w:comment w:id="113" w:author="Jack W Williams" w:date="2017-02-28T11:11:00Z" w:initials="JWW">
    <w:p w14:paraId="038853E1" w14:textId="2C58F4A0" w:rsidR="00D70DCD" w:rsidRDefault="00D70DCD">
      <w:pPr>
        <w:pStyle w:val="CommentText"/>
      </w:pPr>
      <w:r>
        <w:rPr>
          <w:rStyle w:val="CommentReference"/>
        </w:rPr>
        <w:annotationRef/>
      </w:r>
      <w:r>
        <w:t>Could you subsample these two VM instances and rerun the MARS analyses?  It’d be nice to tie up the loose end.</w:t>
      </w:r>
    </w:p>
  </w:comment>
  <w:comment w:id="123" w:author="Jack W Williams" w:date="2017-02-28T11:11:00Z" w:initials="JWW">
    <w:p w14:paraId="5F8F38A1" w14:textId="403836A6" w:rsidR="00D70DCD" w:rsidRDefault="00D70DCD">
      <w:pPr>
        <w:pStyle w:val="CommentText"/>
      </w:pPr>
      <w:r>
        <w:rPr>
          <w:rStyle w:val="CommentReference"/>
        </w:rPr>
        <w:annotationRef/>
      </w:r>
      <w:r>
        <w:t>Placeholder text?  Expand or delete.</w:t>
      </w:r>
    </w:p>
  </w:comment>
  <w:comment w:id="139" w:author="Jack W Williams" w:date="2017-02-28T11:11:00Z" w:initials="JWW">
    <w:p w14:paraId="6700476A" w14:textId="64CD1FCB" w:rsidR="00D70DCD" w:rsidRDefault="00D70DCD">
      <w:pPr>
        <w:pStyle w:val="CommentText"/>
      </w:pPr>
      <w:r>
        <w:rPr>
          <w:rStyle w:val="CommentReference"/>
        </w:rPr>
        <w:annotationRef/>
      </w:r>
      <w:proofErr w:type="gramStart"/>
      <w:r>
        <w:t>redundant</w:t>
      </w:r>
      <w:proofErr w:type="gramEnd"/>
      <w:r>
        <w:t xml:space="preserve"> with methods</w:t>
      </w:r>
    </w:p>
  </w:comment>
  <w:comment w:id="140" w:author="Jack W Williams" w:date="2017-02-28T11:11:00Z" w:initials="JWW">
    <w:p w14:paraId="0F2BC31C" w14:textId="595CB03E" w:rsidR="00D70DCD" w:rsidRDefault="00D70DCD">
      <w:pPr>
        <w:pStyle w:val="CommentText"/>
      </w:pPr>
      <w:r>
        <w:rPr>
          <w:rStyle w:val="CommentReference"/>
        </w:rPr>
        <w:annotationRef/>
      </w:r>
      <w:proofErr w:type="gramStart"/>
      <w:r>
        <w:t>redundant</w:t>
      </w:r>
      <w:proofErr w:type="gramEnd"/>
      <w:r>
        <w:t xml:space="preserve"> with figure legends</w:t>
      </w:r>
    </w:p>
  </w:comment>
  <w:comment w:id="144" w:author="Jack W Williams" w:date="2017-02-28T11:11:00Z" w:initials="JWW">
    <w:p w14:paraId="2EA06E6E" w14:textId="755579A2" w:rsidR="00D70DCD" w:rsidRDefault="00D70DCD">
      <w:pPr>
        <w:pStyle w:val="CommentText"/>
      </w:pPr>
      <w:r>
        <w:rPr>
          <w:rStyle w:val="CommentReference"/>
        </w:rPr>
        <w:annotationRef/>
      </w:r>
      <w:proofErr w:type="gramStart"/>
      <w:r>
        <w:t>revisit</w:t>
      </w:r>
      <w:proofErr w:type="gramEnd"/>
      <w:r>
        <w:t xml:space="preserve"> if resampling one</w:t>
      </w:r>
    </w:p>
  </w:comment>
  <w:comment w:id="161" w:author="Jack W Williams" w:date="2017-02-28T11:11:00Z" w:initials="JWW">
    <w:p w14:paraId="2B3AF45E" w14:textId="5821CAD3" w:rsidR="00D70DCD" w:rsidRDefault="00D70DCD">
      <w:pPr>
        <w:pStyle w:val="CommentText"/>
      </w:pPr>
      <w:r>
        <w:rPr>
          <w:rStyle w:val="CommentReference"/>
        </w:rPr>
        <w:annotationRef/>
      </w:r>
      <w:r>
        <w:t xml:space="preserve">Begin more broadly.  Usually, a </w:t>
      </w:r>
      <w:proofErr w:type="gramStart"/>
      <w:r>
        <w:t>good  Discussion</w:t>
      </w:r>
      <w:proofErr w:type="gramEnd"/>
      <w:r>
        <w:t xml:space="preserve"> section steps back, with some of the key takeaway messages, then zooms in to key topics for further exploration.</w:t>
      </w:r>
    </w:p>
    <w:p w14:paraId="36F5D5A3" w14:textId="77777777" w:rsidR="00D70DCD" w:rsidRDefault="00D70DCD">
      <w:pPr>
        <w:pStyle w:val="CommentText"/>
      </w:pPr>
    </w:p>
    <w:p w14:paraId="4C586B76" w14:textId="1B1C7905" w:rsidR="00D70DCD" w:rsidRDefault="00D70DCD">
      <w:pPr>
        <w:pStyle w:val="CommentText"/>
      </w:pPr>
      <w:r>
        <w:t xml:space="preserve">Go back to the end of the Introduction and see what you promised the reader there.  Take that plus the Results as the starting point for your discussion.  </w:t>
      </w:r>
    </w:p>
    <w:p w14:paraId="16B74B7B" w14:textId="77777777" w:rsidR="00D70DCD" w:rsidRDefault="00D70DCD">
      <w:pPr>
        <w:pStyle w:val="CommentText"/>
      </w:pPr>
    </w:p>
    <w:p w14:paraId="25C59C0B" w14:textId="5F3BFD05" w:rsidR="00D70DCD" w:rsidRDefault="00D70DCD">
      <w:pPr>
        <w:pStyle w:val="CommentText"/>
      </w:pPr>
      <w:r>
        <w:t>Then, when launching the Discussion, launch it with some of the big-picture thoughts and findings, then zoom in to particular topics for discussion.</w:t>
      </w:r>
    </w:p>
    <w:p w14:paraId="40480066" w14:textId="77777777" w:rsidR="00D70DCD" w:rsidRDefault="00D70DCD">
      <w:pPr>
        <w:pStyle w:val="CommentText"/>
      </w:pPr>
    </w:p>
    <w:p w14:paraId="498F85CA" w14:textId="275773D6" w:rsidR="00D70DCD" w:rsidRDefault="00D70DCD">
      <w:pPr>
        <w:pStyle w:val="CommentText"/>
      </w:pPr>
      <w:r>
        <w:t>The Discussion also is not a place to introduce new analyses and findings.  It should only comment those findings already presented in results, explore unresolved questions, and put them in context of results.  So Figures 11 &amp; 12 need to either be presented in the Results (and the reader prepared for them in the Intro and Methods) or discarded.</w:t>
      </w:r>
    </w:p>
    <w:p w14:paraId="69FAAA26" w14:textId="08EE2A32" w:rsidR="00D70DCD" w:rsidRDefault="00D70DCD">
      <w:pPr>
        <w:pStyle w:val="CommentText"/>
      </w:pPr>
    </w:p>
  </w:comment>
  <w:comment w:id="164" w:author="Jack W Williams" w:date="2017-02-28T11:11:00Z" w:initials="JWW">
    <w:p w14:paraId="1F828F11" w14:textId="77777777" w:rsidR="00D70DCD" w:rsidRDefault="00D70DCD" w:rsidP="00CA372B">
      <w:pPr>
        <w:pStyle w:val="CommentText"/>
      </w:pPr>
      <w:r>
        <w:rPr>
          <w:rStyle w:val="CommentReference"/>
        </w:rPr>
        <w:annotationRef/>
      </w:r>
      <w:r>
        <w:t xml:space="preserve">Following up on prior comment… I suggest reorganizing </w:t>
      </w:r>
      <w:proofErr w:type="gramStart"/>
      <w:r>
        <w:t>the  Discussion</w:t>
      </w:r>
      <w:proofErr w:type="gramEnd"/>
      <w:r>
        <w:t xml:space="preserve"> Section as follows:</w:t>
      </w:r>
    </w:p>
    <w:p w14:paraId="6EB7375F" w14:textId="77777777" w:rsidR="00D70DCD" w:rsidRDefault="00D70DCD" w:rsidP="00CA372B">
      <w:pPr>
        <w:pStyle w:val="CommentText"/>
      </w:pPr>
      <w:r>
        <w:t>Overview / Review of Hypotheses</w:t>
      </w:r>
    </w:p>
    <w:p w14:paraId="05D41A32" w14:textId="77777777" w:rsidR="00D70DCD" w:rsidRDefault="00D70DCD" w:rsidP="00CA372B">
      <w:pPr>
        <w:pStyle w:val="CommentText"/>
      </w:pPr>
      <w:r>
        <w:t>Insensitivity of R-Based Biodiveristy Models to Hardware Provisioning</w:t>
      </w:r>
    </w:p>
    <w:p w14:paraId="34FDAC2F" w14:textId="77777777" w:rsidR="00D70DCD" w:rsidRDefault="00D70DCD" w:rsidP="00CA372B">
      <w:pPr>
        <w:pStyle w:val="CommentText"/>
      </w:pPr>
      <w:r>
        <w:t>Limits to Method</w:t>
      </w:r>
    </w:p>
    <w:p w14:paraId="02C34D83" w14:textId="77777777" w:rsidR="00D70DCD" w:rsidRDefault="00D70DCD" w:rsidP="00CA372B">
      <w:pPr>
        <w:pStyle w:val="CommentText"/>
      </w:pPr>
      <w:r>
        <w:t>Extensions to Method</w:t>
      </w:r>
    </w:p>
    <w:p w14:paraId="1981442D" w14:textId="77777777" w:rsidR="00D70DCD" w:rsidRDefault="00D70DCD" w:rsidP="00CA372B">
      <w:pPr>
        <w:pStyle w:val="CommentText"/>
      </w:pPr>
      <w:r>
        <w:t>Cloud Computing In Biodiveristy Modeling: Prospects and Recommendations</w:t>
      </w:r>
    </w:p>
    <w:p w14:paraId="2D3F0E60" w14:textId="67175376" w:rsidR="00D70DCD" w:rsidRDefault="00D70DCD">
      <w:pPr>
        <w:pStyle w:val="CommentText"/>
      </w:pPr>
    </w:p>
  </w:comment>
  <w:comment w:id="168" w:author="Jack W Williams" w:date="2017-02-28T11:11:00Z" w:initials="JWW">
    <w:p w14:paraId="1BCA5650" w14:textId="7D56A6D4" w:rsidR="00D70DCD" w:rsidRDefault="00D70DCD">
      <w:pPr>
        <w:pStyle w:val="CommentText"/>
      </w:pPr>
      <w:r>
        <w:rPr>
          <w:rStyle w:val="CommentReference"/>
        </w:rPr>
        <w:annotationRef/>
      </w:r>
      <w:r>
        <w:t>This sentence (and the ones following) are placeholders.  But note how its structure leads the reader from the results in the prior section to a discussion of those results here, while staying at a high level.</w:t>
      </w:r>
    </w:p>
    <w:p w14:paraId="004B201C" w14:textId="77777777" w:rsidR="00D70DCD" w:rsidRDefault="00D70DCD">
      <w:pPr>
        <w:pStyle w:val="CommentText"/>
      </w:pPr>
      <w:r>
        <w:t>Also, check out Conclusions and comments there - some of that text can be moved and merged up here.</w:t>
      </w:r>
    </w:p>
  </w:comment>
  <w:comment w:id="177" w:author="Jack W Williams" w:date="2017-02-28T11:11:00Z" w:initials="JWW">
    <w:p w14:paraId="465718AE" w14:textId="53828A20" w:rsidR="00D70DCD" w:rsidRDefault="00D70DCD">
      <w:pPr>
        <w:pStyle w:val="CommentText"/>
      </w:pPr>
      <w:r>
        <w:rPr>
          <w:rStyle w:val="CommentReference"/>
        </w:rPr>
        <w:annotationRef/>
      </w:r>
      <w:r>
        <w:t>This opener would also be a good place to revisit the four hypotheses you developed at end of Framework section.  Now you can assess whether or not the hypotheses were supported by your data, and then, if not, explore why not.</w:t>
      </w:r>
    </w:p>
  </w:comment>
  <w:comment w:id="180" w:author="Jack W Williams" w:date="2017-02-28T11:11:00Z" w:initials="JWW">
    <w:p w14:paraId="71D381B7" w14:textId="0E158289" w:rsidR="00D70DCD" w:rsidRDefault="00D70DCD">
      <w:pPr>
        <w:pStyle w:val="CommentText"/>
      </w:pPr>
      <w:r>
        <w:rPr>
          <w:rStyle w:val="CommentReference"/>
        </w:rPr>
        <w:annotationRef/>
      </w:r>
      <w:r>
        <w:t>Overall, this section on ASR feels minor and narrow.  It’s definitely not the way to lead off the discussion, and I lean towards deleting it altogether.  If you do keep it, it should be shortened, and placed roughly midway in the Discussion</w:t>
      </w:r>
    </w:p>
  </w:comment>
  <w:comment w:id="181" w:author="Jack W Williams" w:date="2017-02-28T11:11:00Z" w:initials="JWW">
    <w:p w14:paraId="4208D5E1" w14:textId="410BE504" w:rsidR="00D70DCD" w:rsidRDefault="00D70DCD">
      <w:pPr>
        <w:pStyle w:val="CommentText"/>
      </w:pPr>
      <w:r>
        <w:rPr>
          <w:rStyle w:val="CommentReference"/>
        </w:rPr>
        <w:annotationRef/>
      </w:r>
      <w:r>
        <w:t>This is a hard sentence to parse.</w:t>
      </w:r>
    </w:p>
  </w:comment>
  <w:comment w:id="182" w:author="Jack W Williams" w:date="2017-02-28T11:11:00Z" w:initials="JWW">
    <w:p w14:paraId="5833044C" w14:textId="70E6A7CE" w:rsidR="00D70DCD" w:rsidRDefault="00D70DCD">
      <w:pPr>
        <w:pStyle w:val="CommentText"/>
      </w:pPr>
      <w:r>
        <w:rPr>
          <w:rStyle w:val="CommentReference"/>
        </w:rPr>
        <w:annotationRef/>
      </w:r>
      <w:r>
        <w:t>Wordy and seems to repeat findings already reviewed in Results.  Recommend deleting.</w:t>
      </w:r>
    </w:p>
  </w:comment>
  <w:comment w:id="183" w:author="Jack W Williams" w:date="2017-02-28T11:11:00Z" w:initials="JWW">
    <w:p w14:paraId="0373BE62" w14:textId="79156335" w:rsidR="00D70DCD" w:rsidRDefault="00D70DCD">
      <w:pPr>
        <w:pStyle w:val="CommentText"/>
      </w:pPr>
      <w:r>
        <w:rPr>
          <w:rStyle w:val="CommentReference"/>
        </w:rPr>
        <w:annotationRef/>
      </w:r>
      <w:proofErr w:type="gramStart"/>
      <w:r>
        <w:t>moved</w:t>
      </w:r>
      <w:proofErr w:type="gramEnd"/>
      <w:r>
        <w:t xml:space="preserve"> down </w:t>
      </w:r>
    </w:p>
  </w:comment>
  <w:comment w:id="184" w:author="Jack W Williams" w:date="2017-02-28T11:11:00Z" w:initials="JWW">
    <w:p w14:paraId="14A15EB5" w14:textId="266F09FF" w:rsidR="00D70DCD" w:rsidRDefault="00D70DCD">
      <w:pPr>
        <w:pStyle w:val="CommentText"/>
      </w:pPr>
      <w:r>
        <w:rPr>
          <w:rStyle w:val="CommentReference"/>
        </w:rPr>
        <w:annotationRef/>
      </w:r>
      <w:r>
        <w:t xml:space="preserve">This paragraph is very descriptive, and so better belongs in Results than in Description.  Recommend deleting or merging with paragraph in Results that Describes Fig. 10. </w:t>
      </w:r>
    </w:p>
  </w:comment>
  <w:comment w:id="186" w:author="Jack W Williams" w:date="2017-02-28T11:11:00Z" w:initials="JWW">
    <w:p w14:paraId="481E1732" w14:textId="25DF956C" w:rsidR="00D70DCD" w:rsidRDefault="00D70DCD">
      <w:pPr>
        <w:pStyle w:val="CommentText"/>
      </w:pPr>
      <w:r>
        <w:rPr>
          <w:rStyle w:val="CommentReference"/>
        </w:rPr>
        <w:annotationRef/>
      </w:r>
      <w:r>
        <w:t>If you do keep this section, this is the core material to keep.  It can be shortened…</w:t>
      </w:r>
    </w:p>
  </w:comment>
  <w:comment w:id="190" w:author="Jack W Williams" w:date="2017-02-28T11:11:00Z" w:initials="JWW">
    <w:p w14:paraId="141B9DFD" w14:textId="42C84309" w:rsidR="00D70DCD" w:rsidRDefault="00D70DCD">
      <w:pPr>
        <w:pStyle w:val="CommentText"/>
      </w:pPr>
      <w:r>
        <w:rPr>
          <w:rStyle w:val="CommentReference"/>
        </w:rPr>
        <w:annotationRef/>
      </w:r>
      <w:r>
        <w:t>This isn’t quite the right title, but goal here is to highlight the key point – that biodiversity models aren’t structurally designed to take advantage of resources made available by cloud computing.  And then explain why.</w:t>
      </w:r>
    </w:p>
  </w:comment>
  <w:comment w:id="196" w:author="Jack W Williams" w:date="2017-02-28T11:11:00Z" w:initials="JWW">
    <w:p w14:paraId="56842BC5" w14:textId="472D536C" w:rsidR="00D70DCD" w:rsidRDefault="00D70DCD">
      <w:pPr>
        <w:pStyle w:val="CommentText"/>
      </w:pPr>
      <w:r>
        <w:rPr>
          <w:rStyle w:val="CommentReference"/>
        </w:rPr>
        <w:annotationRef/>
      </w:r>
      <w:r>
        <w:t>Delete?  This feels off topic from prior two paragraphs in this section.</w:t>
      </w:r>
    </w:p>
  </w:comment>
  <w:comment w:id="198" w:author="Jack W Williams" w:date="2017-02-28T11:11:00Z" w:initials="JWW">
    <w:p w14:paraId="285B8864" w14:textId="688E7B43" w:rsidR="00D70DCD" w:rsidRDefault="00D70DCD">
      <w:pPr>
        <w:pStyle w:val="CommentText"/>
      </w:pPr>
      <w:r>
        <w:rPr>
          <w:rStyle w:val="CommentReference"/>
        </w:rPr>
        <w:annotationRef/>
      </w:r>
      <w:proofErr w:type="gramStart"/>
      <w:r>
        <w:t>blend</w:t>
      </w:r>
      <w:proofErr w:type="gramEnd"/>
      <w:r>
        <w:t xml:space="preserve"> this into prior section.</w:t>
      </w:r>
    </w:p>
  </w:comment>
  <w:comment w:id="218" w:author="Jack W Williams" w:date="2017-02-28T11:11:00Z" w:initials="JWW">
    <w:p w14:paraId="6E7D3914" w14:textId="46722105" w:rsidR="00D70DCD" w:rsidRDefault="00D70DCD">
      <w:pPr>
        <w:pStyle w:val="CommentText"/>
      </w:pPr>
      <w:r>
        <w:rPr>
          <w:rStyle w:val="CommentReference"/>
        </w:rPr>
        <w:annotationRef/>
      </w:r>
      <w:r>
        <w:t>What is a ‘Record’ (in the y-axis title)?  Add a sentence to define for reader.</w:t>
      </w:r>
    </w:p>
  </w:comment>
  <w:comment w:id="229" w:author="Jack W Williams" w:date="2017-02-28T11:11:00Z" w:initials="JWW">
    <w:p w14:paraId="1882F181" w14:textId="7091FD4F" w:rsidR="00D70DCD" w:rsidRDefault="00D70DCD">
      <w:pPr>
        <w:pStyle w:val="CommentText"/>
      </w:pPr>
      <w:r>
        <w:rPr>
          <w:rStyle w:val="CommentReference"/>
        </w:rPr>
        <w:annotationRef/>
      </w:r>
      <w:r>
        <w:t>Figure 2 title (and elsewhere:  Paleoecological-&gt;Paleoecology</w:t>
      </w:r>
    </w:p>
  </w:comment>
  <w:comment w:id="231" w:author="Jack W Williams" w:date="2017-02-28T11:11:00Z" w:initials="JWW">
    <w:p w14:paraId="3C67B9C3" w14:textId="7CFE848D" w:rsidR="00D70DCD" w:rsidRDefault="00D70DCD">
      <w:pPr>
        <w:pStyle w:val="CommentText"/>
      </w:pPr>
      <w:r>
        <w:rPr>
          <w:rStyle w:val="CommentReference"/>
        </w:rPr>
        <w:annotationRef/>
      </w:r>
      <w:r>
        <w:t>‘</w:t>
      </w:r>
      <w:proofErr w:type="gramStart"/>
      <w:r>
        <w:t>describes’</w:t>
      </w:r>
      <w:proofErr w:type="gramEnd"/>
      <w:r>
        <w:t xml:space="preserve"> is an anthropomorphic verb – figures can’t describe anything.</w:t>
      </w:r>
    </w:p>
  </w:comment>
  <w:comment w:id="232" w:author="Jack W Williams" w:date="2017-02-28T11:11:00Z" w:initials="JWW">
    <w:p w14:paraId="72E42C32" w14:textId="5F0E3576" w:rsidR="00D70DCD" w:rsidRDefault="00D70DCD">
      <w:pPr>
        <w:pStyle w:val="CommentText"/>
      </w:pPr>
      <w:r>
        <w:rPr>
          <w:rStyle w:val="CommentReference"/>
        </w:rPr>
        <w:annotationRef/>
      </w:r>
      <w:proofErr w:type="gramStart"/>
      <w:r>
        <w:t>relative</w:t>
      </w:r>
      <w:proofErr w:type="gramEnd"/>
      <w:r>
        <w:t xml:space="preserve"> to what?</w:t>
      </w:r>
    </w:p>
  </w:comment>
  <w:comment w:id="233" w:author="Jack W Williams" w:date="2017-02-28T11:11:00Z" w:initials="JWW">
    <w:p w14:paraId="16A57ED0" w14:textId="7C6FDB71" w:rsidR="00D70DCD" w:rsidRDefault="00D70DCD">
      <w:pPr>
        <w:pStyle w:val="CommentText"/>
      </w:pPr>
      <w:r>
        <w:rPr>
          <w:rStyle w:val="CommentReference"/>
        </w:rPr>
        <w:annotationRef/>
      </w:r>
      <w:r>
        <w:t>Add a sentence explaining the two different X-axes – as with the Y-axes, they are showing different things.</w:t>
      </w:r>
    </w:p>
  </w:comment>
  <w:comment w:id="241" w:author="Jack W Williams" w:date="2017-02-28T11:11:00Z" w:initials="JWW">
    <w:p w14:paraId="3D548CFF" w14:textId="14BBF92C" w:rsidR="00D70DCD" w:rsidRDefault="00D70DCD">
      <w:pPr>
        <w:pStyle w:val="CommentText"/>
      </w:pPr>
      <w:r>
        <w:rPr>
          <w:rStyle w:val="CommentReference"/>
        </w:rPr>
        <w:annotationRef/>
      </w:r>
      <w:r>
        <w:t>Extend X  &amp; Y axes to cover the entire range of values plotted by the cures.</w:t>
      </w:r>
    </w:p>
  </w:comment>
  <w:comment w:id="244" w:author="Jack W Williams" w:date="2017-02-28T11:11:00Z" w:initials="JWW">
    <w:p w14:paraId="286316C6" w14:textId="0E0F0924" w:rsidR="00D70DCD" w:rsidRDefault="00D70DCD">
      <w:pPr>
        <w:pStyle w:val="CommentText"/>
      </w:pPr>
      <w:r>
        <w:rPr>
          <w:rStyle w:val="CommentReference"/>
        </w:rPr>
        <w:annotationRef/>
      </w:r>
      <w:r>
        <w:t>This info can all be found in the Bibliography</w:t>
      </w:r>
    </w:p>
  </w:comment>
  <w:comment w:id="248" w:author="Jack W Williams" w:date="2017-02-28T11:11:00Z" w:initials="JWW">
    <w:p w14:paraId="3183EE39" w14:textId="5DAF2155" w:rsidR="00D70DCD" w:rsidRDefault="00D70DCD">
      <w:pPr>
        <w:pStyle w:val="CommentText"/>
      </w:pPr>
      <w:r>
        <w:rPr>
          <w:rStyle w:val="CommentReference"/>
        </w:rPr>
        <w:annotationRef/>
      </w:r>
      <w:r>
        <w:t>This comes across as cryptic – provides sources but doesn’t summarize rules used for scoring.</w:t>
      </w:r>
    </w:p>
  </w:comment>
  <w:comment w:id="250" w:author="Jack W Williams" w:date="2017-02-28T11:11:00Z" w:initials="JWW">
    <w:p w14:paraId="3D0AF82C" w14:textId="1DC690D2" w:rsidR="00D70DCD" w:rsidRDefault="00D70DCD">
      <w:pPr>
        <w:pStyle w:val="CommentText"/>
      </w:pPr>
      <w:r>
        <w:rPr>
          <w:rStyle w:val="CommentReference"/>
        </w:rPr>
        <w:annotationRef/>
      </w:r>
      <w:r>
        <w:t>This explanation doesn’t really make sense without some prior text in this caption relating scoring rules to model prediction tasks.</w:t>
      </w:r>
    </w:p>
  </w:comment>
  <w:comment w:id="254" w:author="Jack W Williams" w:date="2017-02-28T11:11:00Z" w:initials="JWW">
    <w:p w14:paraId="45FC3DF4" w14:textId="197A938C" w:rsidR="00D70DCD" w:rsidRDefault="00D70DCD">
      <w:pPr>
        <w:pStyle w:val="CommentText"/>
      </w:pPr>
      <w:r>
        <w:rPr>
          <w:rStyle w:val="CommentReference"/>
        </w:rPr>
        <w:annotationRef/>
      </w:r>
      <w:r>
        <w:t>Reduce wasted white space in figure by closing up legend with figure.</w:t>
      </w:r>
    </w:p>
  </w:comment>
  <w:comment w:id="255" w:author="Jack W Williams" w:date="2017-02-28T11:11:00Z" w:initials="JWW">
    <w:p w14:paraId="792E2087" w14:textId="0873D030" w:rsidR="00D70DCD" w:rsidRDefault="00D70DCD">
      <w:pPr>
        <w:pStyle w:val="CommentText"/>
      </w:pPr>
      <w:r>
        <w:rPr>
          <w:rStyle w:val="CommentReference"/>
        </w:rPr>
        <w:annotationRef/>
      </w:r>
      <w:r>
        <w:t>In axis titles – is ‘Instance’ a necessary word?  Suggest deleting from y-axis and replacing on x-axis with ‘Number of’</w:t>
      </w:r>
    </w:p>
  </w:comment>
  <w:comment w:id="267" w:author="Jack W Williams" w:date="2017-02-28T11:11:00Z" w:initials="JWW">
    <w:p w14:paraId="254054FC" w14:textId="33D5D843" w:rsidR="00D70DCD" w:rsidRDefault="00D70DCD">
      <w:pPr>
        <w:pStyle w:val="CommentText"/>
      </w:pPr>
      <w:r>
        <w:rPr>
          <w:rStyle w:val="CommentReference"/>
        </w:rPr>
        <w:annotationRef/>
      </w:r>
      <w:r>
        <w:t>Explain these concepts for the reader.  ‘Memory’ especially can have various meanings, so be precise here.</w:t>
      </w:r>
    </w:p>
  </w:comment>
  <w:comment w:id="270" w:author="Jack W Williams" w:date="2017-02-28T11:11:00Z" w:initials="JWW">
    <w:p w14:paraId="57505D8F" w14:textId="77777777" w:rsidR="00D70DCD" w:rsidRDefault="00D70DCD">
      <w:pPr>
        <w:pStyle w:val="CommentText"/>
      </w:pPr>
      <w:r>
        <w:rPr>
          <w:rStyle w:val="CommentReference"/>
        </w:rPr>
        <w:annotationRef/>
      </w:r>
      <w:r>
        <w:t>Push figures closer together, reduce wasted white space.</w:t>
      </w:r>
    </w:p>
    <w:p w14:paraId="4122270B" w14:textId="77777777" w:rsidR="00D70DCD" w:rsidRDefault="00D70DCD">
      <w:pPr>
        <w:pStyle w:val="CommentText"/>
      </w:pPr>
    </w:p>
    <w:p w14:paraId="219E96C7" w14:textId="77777777" w:rsidR="00D70DCD" w:rsidRDefault="00D70DCD">
      <w:pPr>
        <w:pStyle w:val="CommentText"/>
      </w:pPr>
      <w:r>
        <w:t>Add more explanation to this legend.  The titles in the figure are cryptic.  What is a ‘accuracy-maximizing data configuration?  How does one ‘predict runtime of accuracy-maximizing data’?</w:t>
      </w:r>
    </w:p>
    <w:p w14:paraId="2FCA1526" w14:textId="77777777" w:rsidR="00D70DCD" w:rsidRDefault="00D70DCD">
      <w:pPr>
        <w:pStyle w:val="CommentText"/>
      </w:pPr>
    </w:p>
    <w:p w14:paraId="1489FDCA" w14:textId="77777777" w:rsidR="00D70DCD" w:rsidRDefault="00D70DCD">
      <w:pPr>
        <w:pStyle w:val="CommentText"/>
      </w:pPr>
      <w:r>
        <w:t>Those titles were OK for powerpoint presentations, but for thesis (and paper) they need to be supplemented (or replaced) by complete sentences in figure caption.</w:t>
      </w:r>
    </w:p>
    <w:p w14:paraId="0CD9DB1E" w14:textId="77777777" w:rsidR="00D70DCD" w:rsidRDefault="00D70DCD">
      <w:pPr>
        <w:pStyle w:val="CommentText"/>
      </w:pPr>
    </w:p>
    <w:p w14:paraId="63FA3F5A" w14:textId="77777777" w:rsidR="00D70DCD" w:rsidRDefault="00D70DCD">
      <w:pPr>
        <w:pStyle w:val="CommentText"/>
      </w:pPr>
      <w:r>
        <w:t xml:space="preserve">In general, these figure legends are too terse.  Brevity is a virtue, but more information is needed in these figures.  </w:t>
      </w:r>
    </w:p>
    <w:p w14:paraId="2220D8A5" w14:textId="77777777" w:rsidR="00D70DCD" w:rsidRDefault="00D70DCD">
      <w:pPr>
        <w:pStyle w:val="CommentText"/>
      </w:pPr>
    </w:p>
    <w:p w14:paraId="0E7B121E" w14:textId="5862C169" w:rsidR="00D70DCD" w:rsidRDefault="00D70DCD">
      <w:pPr>
        <w:pStyle w:val="CommentText"/>
      </w:pPr>
      <w:r>
        <w:t>In principle a reader should be able to look at a figure and its legend and be able to understand what the figure shows, without reference to the rest of the text.</w:t>
      </w:r>
    </w:p>
  </w:comment>
  <w:comment w:id="279" w:author="Jack W Williams" w:date="2017-02-28T11:11:00Z" w:initials="JWW">
    <w:p w14:paraId="50D80C02" w14:textId="3F14B0EA" w:rsidR="00D70DCD" w:rsidRDefault="00D70DCD">
      <w:pPr>
        <w:pStyle w:val="CommentText"/>
      </w:pPr>
      <w:r>
        <w:rPr>
          <w:rStyle w:val="CommentReference"/>
        </w:rPr>
        <w:annotationRef/>
      </w:r>
      <w:r>
        <w:t>Reduce wasted white space by putting figure titles within each figure (upper left is a good place), pushing plots closer together, and pushing axis titles closer to axes.</w:t>
      </w:r>
    </w:p>
  </w:comment>
  <w:comment w:id="286" w:author="Jack W Williams" w:date="2017-02-28T11:11:00Z" w:initials="JWW">
    <w:p w14:paraId="77742CA7" w14:textId="31981D46" w:rsidR="00D70DCD" w:rsidRDefault="00D70DCD">
      <w:pPr>
        <w:pStyle w:val="CommentText"/>
      </w:pPr>
      <w:r>
        <w:rPr>
          <w:rStyle w:val="CommentReference"/>
        </w:rPr>
        <w:annotationRef/>
      </w:r>
      <w:r>
        <w:t>Add RMSE to these plots. R2 alone is not a good goodness of fit index; it can be heavily influenced by overall gradient length.  (Notice how the top two plots, which have a much longer gradient, also have better R2s).  RMSE is not influenced by gradient length.</w:t>
      </w:r>
    </w:p>
  </w:comment>
  <w:comment w:id="292" w:author="Jack W Williams" w:date="2017-02-28T11:11:00Z" w:initials="JWW">
    <w:p w14:paraId="53399901" w14:textId="645D2225" w:rsidR="00D70DCD" w:rsidRDefault="00D70DCD">
      <w:pPr>
        <w:pStyle w:val="CommentText"/>
      </w:pPr>
      <w:r>
        <w:rPr>
          <w:rStyle w:val="CommentReference"/>
        </w:rPr>
        <w:annotationRef/>
      </w:r>
      <w:proofErr w:type="gramStart"/>
      <w:r>
        <w:t>correct</w:t>
      </w:r>
      <w:proofErr w:type="gramEnd"/>
      <w:r>
        <w:t>?</w:t>
      </w:r>
    </w:p>
  </w:comment>
  <w:comment w:id="295" w:author="Jack W Williams" w:date="2017-02-28T11:11:00Z" w:initials="JWW">
    <w:p w14:paraId="17D3C56C" w14:textId="2DE36FD9" w:rsidR="00D70DCD" w:rsidRDefault="00D70DCD">
      <w:pPr>
        <w:pStyle w:val="CommentText"/>
      </w:pPr>
      <w:r>
        <w:rPr>
          <w:rStyle w:val="CommentReference"/>
        </w:rPr>
        <w:annotationRef/>
      </w:r>
      <w:r>
        <w:t>Suggest also showing the regression line that is being used as the basis of the R2 (and RMSE) calculations.</w:t>
      </w:r>
    </w:p>
  </w:comment>
  <w:comment w:id="306" w:author="Jack W Williams" w:date="2017-02-28T11:11:00Z" w:initials="JWW">
    <w:p w14:paraId="588FECB0" w14:textId="2BD7258A" w:rsidR="00D70DCD" w:rsidRDefault="00D70DCD">
      <w:pPr>
        <w:pStyle w:val="CommentText"/>
      </w:pPr>
      <w:r>
        <w:rPr>
          <w:rStyle w:val="CommentReference"/>
        </w:rPr>
        <w:annotationRef/>
      </w:r>
      <w:r>
        <w:t>See comments and edits to Fig 7.</w:t>
      </w:r>
    </w:p>
  </w:comment>
  <w:comment w:id="317" w:author="Jack W Williams" w:date="2017-02-28T11:11:00Z" w:initials="JWW">
    <w:p w14:paraId="7136431B" w14:textId="77777777" w:rsidR="00D70DCD" w:rsidRDefault="00D70DCD">
      <w:pPr>
        <w:pStyle w:val="CommentText"/>
      </w:pPr>
      <w:r>
        <w:rPr>
          <w:rStyle w:val="CommentReference"/>
        </w:rPr>
        <w:annotationRef/>
      </w:r>
      <w:r>
        <w:t xml:space="preserve">Move the legend box to fully within the main plot.  </w:t>
      </w:r>
    </w:p>
    <w:p w14:paraId="656C1A9D" w14:textId="77777777" w:rsidR="00D70DCD" w:rsidRDefault="00D70DCD">
      <w:pPr>
        <w:pStyle w:val="CommentText"/>
      </w:pPr>
    </w:p>
    <w:p w14:paraId="177A1EE2" w14:textId="7F45EF1E" w:rsidR="00D70DCD" w:rsidRDefault="00D70DCD">
      <w:pPr>
        <w:pStyle w:val="CommentText"/>
      </w:pPr>
      <w:r>
        <w:t>Add axis titles.</w:t>
      </w:r>
    </w:p>
  </w:comment>
  <w:comment w:id="332" w:author="Jack W Williams" w:date="2017-02-28T11:11:00Z" w:initials="JWW">
    <w:p w14:paraId="6592EDAD" w14:textId="46E1EA01" w:rsidR="00D70DCD" w:rsidRDefault="00D70DCD">
      <w:pPr>
        <w:pStyle w:val="CommentText"/>
      </w:pPr>
      <w:r>
        <w:rPr>
          <w:rStyle w:val="CommentReference"/>
        </w:rPr>
        <w:annotationRef/>
      </w:r>
      <w:proofErr w:type="gramStart"/>
      <w:r>
        <w:t>quickly</w:t>
      </w:r>
      <w:proofErr w:type="gramEnd"/>
      <w:r>
        <w:t xml:space="preserve"> explain here why the finding may be spurious.</w:t>
      </w:r>
    </w:p>
  </w:comment>
  <w:comment w:id="335" w:author="Jack W Williams" w:date="2017-02-28T11:11:00Z" w:initials="JWW">
    <w:p w14:paraId="63DB0918" w14:textId="3783B9A5" w:rsidR="00D70DCD" w:rsidRDefault="00D70DCD">
      <w:pPr>
        <w:pStyle w:val="CommentText"/>
      </w:pPr>
      <w:r>
        <w:rPr>
          <w:rStyle w:val="CommentReference"/>
        </w:rPr>
        <w:annotationRef/>
      </w:r>
      <w:r>
        <w:t>Reduce wasted white space, per comments on other figures.</w:t>
      </w:r>
    </w:p>
  </w:comment>
  <w:comment w:id="340" w:author="Jack W Williams" w:date="2017-02-28T11:11:00Z" w:initials="JWW">
    <w:p w14:paraId="66516D19" w14:textId="2E798D89" w:rsidR="00D70DCD" w:rsidRDefault="00D70DCD">
      <w:pPr>
        <w:pStyle w:val="CommentText"/>
      </w:pPr>
      <w:r>
        <w:rPr>
          <w:rStyle w:val="CommentReference"/>
        </w:rPr>
        <w:annotationRef/>
      </w:r>
      <w:r>
        <w:t>What is this?  Explain a bit more for the reader.</w:t>
      </w:r>
    </w:p>
  </w:comment>
  <w:comment w:id="369" w:author="Jack W Williams" w:date="2017-02-28T11:11:00Z" w:initials="JWW">
    <w:p w14:paraId="6463B030" w14:textId="77777777" w:rsidR="00D70DCD" w:rsidRDefault="00D70DCD">
      <w:pPr>
        <w:pStyle w:val="CommentText"/>
      </w:pPr>
      <w:r>
        <w:rPr>
          <w:rStyle w:val="CommentReference"/>
        </w:rPr>
        <w:annotationRef/>
      </w:r>
      <w:r>
        <w:t xml:space="preserve">Does the green line with number of cores = 1 actually achieve perfect efficiency?  </w:t>
      </w:r>
    </w:p>
    <w:p w14:paraId="26E8DC73" w14:textId="77777777" w:rsidR="00D70DCD" w:rsidRDefault="00D70DCD">
      <w:pPr>
        <w:pStyle w:val="CommentText"/>
      </w:pPr>
    </w:p>
    <w:p w14:paraId="14DD6D55" w14:textId="77777777" w:rsidR="00D70DCD" w:rsidRDefault="00D70DCD">
      <w:pPr>
        <w:pStyle w:val="CommentText"/>
      </w:pPr>
      <w:r>
        <w:t>Actually, this raises a point – is the far left point in these plots for n cores =1 or 2? Looks like the former but logically I think it’d have to be the latter.</w:t>
      </w:r>
    </w:p>
    <w:p w14:paraId="6B03716F" w14:textId="77777777" w:rsidR="00D70DCD" w:rsidRDefault="00D70DCD">
      <w:pPr>
        <w:pStyle w:val="CommentText"/>
      </w:pPr>
    </w:p>
    <w:p w14:paraId="48B85A09" w14:textId="05332DAF" w:rsidR="00D70DCD" w:rsidRDefault="00D70DCD">
      <w:pPr>
        <w:pStyle w:val="CommentText"/>
      </w:pPr>
      <w:r>
        <w:t xml:space="preserve">Suggest adding minor ticks to both x and y axes. </w:t>
      </w:r>
    </w:p>
  </w:comment>
  <w:comment w:id="383" w:author="Jack W Williams" w:date="2017-02-28T11:11:00Z" w:initials="JWW">
    <w:p w14:paraId="55462EB9" w14:textId="23F2BD9F" w:rsidR="00D70DCD" w:rsidRDefault="00D70DCD">
      <w:pPr>
        <w:pStyle w:val="CommentText"/>
      </w:pPr>
      <w:r>
        <w:rPr>
          <w:rStyle w:val="CommentReference"/>
        </w:rPr>
        <w:annotationRef/>
      </w:r>
      <w:proofErr w:type="gramStart"/>
      <w:r>
        <w:t>quickly</w:t>
      </w:r>
      <w:proofErr w:type="gramEnd"/>
      <w:r>
        <w:t xml:space="preserve"> remind readers of how distance is calculated: what variables, what metric.</w:t>
      </w:r>
    </w:p>
  </w:comment>
  <w:comment w:id="399" w:author="Jack W Williams" w:date="2017-02-28T11:11:00Z" w:initials="JWW">
    <w:p w14:paraId="49A348DD" w14:textId="443D25FD" w:rsidR="00D70DCD" w:rsidRDefault="00D70DCD">
      <w:pPr>
        <w:pStyle w:val="CommentText"/>
      </w:pPr>
      <w:r>
        <w:rPr>
          <w:rStyle w:val="CommentReference"/>
        </w:rPr>
        <w:annotationRef/>
      </w:r>
      <w:r>
        <w:t>Clarify.  Not sure to which region this is calling attention  – is it the large olive region in upper right, or smaller yellow area in lower right?</w:t>
      </w:r>
    </w:p>
    <w:p w14:paraId="63325A52" w14:textId="77777777" w:rsidR="00D70DCD" w:rsidRDefault="00D70DCD">
      <w:pPr>
        <w:pStyle w:val="CommentText"/>
      </w:pPr>
    </w:p>
    <w:p w14:paraId="5C0A9C00" w14:textId="12046EED" w:rsidR="00D70DCD" w:rsidRDefault="00D70DCD">
      <w:pPr>
        <w:pStyle w:val="CommentText"/>
      </w:pPr>
      <w:r>
        <w:t xml:space="preserve">Also, explain to reader why this is worth noting – what does this tell us?  </w:t>
      </w:r>
    </w:p>
  </w:comment>
  <w:comment w:id="406" w:author="Jack W Williams" w:date="2017-02-28T11:11:00Z" w:initials="JWW">
    <w:p w14:paraId="2BAC6B5E" w14:textId="43BCCDD6" w:rsidR="00D70DCD" w:rsidRDefault="00D70DCD">
      <w:pPr>
        <w:pStyle w:val="CommentText"/>
      </w:pPr>
      <w:r>
        <w:rPr>
          <w:rStyle w:val="CommentReference"/>
        </w:rPr>
        <w:annotationRef/>
      </w:r>
      <w:proofErr w:type="gramStart"/>
      <w:r>
        <w:t>for</w:t>
      </w:r>
      <w:proofErr w:type="gramEnd"/>
      <w:r>
        <w:t xml:space="preserve"> whatever reason, table legends are usually placed above the table, and are kept brief.</w:t>
      </w:r>
    </w:p>
  </w:comment>
  <w:comment w:id="415" w:author="Jack W Williams" w:date="2017-02-28T11:11:00Z" w:initials="JWW">
    <w:p w14:paraId="0AA09AD6" w14:textId="31E6A2BD" w:rsidR="00D70DCD" w:rsidRDefault="00D70DCD">
      <w:pPr>
        <w:pStyle w:val="CommentText"/>
      </w:pPr>
      <w:r>
        <w:rPr>
          <w:rStyle w:val="CommentReference"/>
        </w:rPr>
        <w:annotationRef/>
      </w:r>
      <w:proofErr w:type="gramStart"/>
      <w:r>
        <w:t>check</w:t>
      </w:r>
      <w:proofErr w:type="gramEnd"/>
      <w:r>
        <w:t xml:space="preserve"> these edits – are they correct?  I was getting confused here about which testing/training dasets are being used.</w:t>
      </w:r>
    </w:p>
  </w:comment>
  <w:comment w:id="449" w:author="Jack W Williams" w:date="2017-02-28T11:11:00Z" w:initials="JWW">
    <w:p w14:paraId="63364ECC" w14:textId="24CD2DF3" w:rsidR="00D70DCD" w:rsidRDefault="00D70DCD">
      <w:pPr>
        <w:pStyle w:val="CommentText"/>
      </w:pPr>
      <w:r>
        <w:rPr>
          <w:rStyle w:val="CommentReference"/>
        </w:rPr>
        <w:annotationRef/>
      </w:r>
      <w:r>
        <w:t>Here and elsewhere:  avoid using ‘performance’ as a synonym for ‘runtime’.  Performance could mean many things, while runtime is more precise.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ABB35C" w14:textId="77777777" w:rsidR="00D70DCD" w:rsidRDefault="00D70DCD">
      <w:pPr>
        <w:spacing w:after="0"/>
      </w:pPr>
      <w:r>
        <w:separator/>
      </w:r>
    </w:p>
  </w:endnote>
  <w:endnote w:type="continuationSeparator" w:id="0">
    <w:p w14:paraId="6CB806CA" w14:textId="77777777" w:rsidR="00D70DCD" w:rsidRDefault="00D70D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4D81" w14:textId="77777777" w:rsidR="00D70DCD" w:rsidRDefault="00D70DCD"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5162B" w14:textId="77777777" w:rsidR="00D70DCD" w:rsidRDefault="00D70DCD" w:rsidP="00852E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FC001" w14:textId="77777777" w:rsidR="00D70DCD" w:rsidRDefault="00D70DCD" w:rsidP="005523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528">
      <w:rPr>
        <w:rStyle w:val="PageNumber"/>
        <w:noProof/>
      </w:rPr>
      <w:t>viii</w:t>
    </w:r>
    <w:r>
      <w:rPr>
        <w:rStyle w:val="PageNumber"/>
      </w:rPr>
      <w:fldChar w:fldCharType="end"/>
    </w:r>
  </w:p>
  <w:p w14:paraId="0EEEAE9F" w14:textId="77777777" w:rsidR="00D70DCD" w:rsidRDefault="00D70DCD" w:rsidP="00852E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4B465" w14:textId="77777777" w:rsidR="00D70DCD" w:rsidRDefault="00D70DCD">
      <w:r>
        <w:separator/>
      </w:r>
    </w:p>
  </w:footnote>
  <w:footnote w:type="continuationSeparator" w:id="0">
    <w:p w14:paraId="2F171B6A" w14:textId="77777777" w:rsidR="00D70DCD" w:rsidRDefault="00D70DCD">
      <w:r>
        <w:continuationSeparator/>
      </w:r>
    </w:p>
  </w:footnote>
  <w:footnote w:id="1">
    <w:p w14:paraId="6EA2BDE6" w14:textId="288B5CDB" w:rsidR="00D70DCD" w:rsidRPr="00BE10B2" w:rsidRDefault="00D70DCD">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As of March, 2017</w:t>
      </w:r>
    </w:p>
  </w:footnote>
  <w:footnote w:id="2">
    <w:p w14:paraId="51C31312" w14:textId="5C8B1B9E" w:rsidR="00D70DCD" w:rsidRPr="00BE10B2" w:rsidRDefault="00D70DCD">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As of </w:t>
      </w:r>
      <w:proofErr w:type="gramStart"/>
      <w:r w:rsidRPr="00BE10B2">
        <w:rPr>
          <w:rFonts w:ascii="Times New Roman" w:hAnsi="Times New Roman" w:cs="Times New Roman"/>
        </w:rPr>
        <w:t>November,</w:t>
      </w:r>
      <w:proofErr w:type="gramEnd"/>
      <w:r w:rsidRPr="00BE10B2">
        <w:rPr>
          <w:rFonts w:ascii="Times New Roman" w:hAnsi="Times New Roman" w:cs="Times New Roman"/>
        </w:rPr>
        <w:t xml:space="preserve"> 2016.</w:t>
      </w:r>
    </w:p>
  </w:footnote>
  <w:footnote w:id="3">
    <w:p w14:paraId="4A290E0B" w14:textId="17F48234" w:rsidR="00D70DCD" w:rsidRPr="00BE10B2" w:rsidRDefault="00D70DCD">
      <w:pPr>
        <w:pStyle w:val="FootnoteText"/>
        <w:rPr>
          <w:rFonts w:ascii="Times New Roman" w:hAnsi="Times New Roman" w:cs="Times New Roman"/>
        </w:rPr>
      </w:pPr>
      <w:r w:rsidRPr="00BE10B2">
        <w:rPr>
          <w:rStyle w:val="FootnoteReference"/>
          <w:rFonts w:ascii="Times New Roman" w:hAnsi="Times New Roman" w:cs="Times New Roman"/>
          <w:sz w:val="20"/>
          <w:szCs w:val="20"/>
        </w:rPr>
        <w:footnoteRef/>
      </w:r>
      <w:r w:rsidRPr="00BE10B2">
        <w:rPr>
          <w:rFonts w:ascii="Times New Roman" w:hAnsi="Times New Roman" w:cs="Times New Roman"/>
        </w:rPr>
        <w:t xml:space="preserve"> The GBM-BRT code in the Ridgeway (2015) gbm package underlies the implementation of boosted regression trees in the dismo package, common in SDM applications (Hijmans et al., 2016). A review of the gbm code suggests that model validation can be done on multiple processing cores, but model fitting is done sequentially.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6D1DA5"/>
    <w:multiLevelType w:val="multilevel"/>
    <w:tmpl w:val="4C46A7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E99DD2"/>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514A0E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FDCC8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363C2730"/>
    <w:lvl w:ilvl="0">
      <w:start w:val="1"/>
      <w:numFmt w:val="decimal"/>
      <w:lvlText w:val="%1."/>
      <w:lvlJc w:val="left"/>
      <w:pPr>
        <w:tabs>
          <w:tab w:val="num" w:pos="1800"/>
        </w:tabs>
        <w:ind w:left="1800" w:hanging="360"/>
      </w:pPr>
    </w:lvl>
  </w:abstractNum>
  <w:abstractNum w:abstractNumId="5">
    <w:nsid w:val="FFFFFF7D"/>
    <w:multiLevelType w:val="singleLevel"/>
    <w:tmpl w:val="3BEC28C6"/>
    <w:lvl w:ilvl="0">
      <w:start w:val="1"/>
      <w:numFmt w:val="decimal"/>
      <w:lvlText w:val="%1."/>
      <w:lvlJc w:val="left"/>
      <w:pPr>
        <w:tabs>
          <w:tab w:val="num" w:pos="1440"/>
        </w:tabs>
        <w:ind w:left="1440" w:hanging="360"/>
      </w:pPr>
    </w:lvl>
  </w:abstractNum>
  <w:abstractNum w:abstractNumId="6">
    <w:nsid w:val="FFFFFF7E"/>
    <w:multiLevelType w:val="singleLevel"/>
    <w:tmpl w:val="BF025B48"/>
    <w:lvl w:ilvl="0">
      <w:start w:val="1"/>
      <w:numFmt w:val="decimal"/>
      <w:lvlText w:val="%1."/>
      <w:lvlJc w:val="left"/>
      <w:pPr>
        <w:tabs>
          <w:tab w:val="num" w:pos="1080"/>
        </w:tabs>
        <w:ind w:left="1080" w:hanging="360"/>
      </w:pPr>
    </w:lvl>
  </w:abstractNum>
  <w:abstractNum w:abstractNumId="7">
    <w:nsid w:val="FFFFFF7F"/>
    <w:multiLevelType w:val="singleLevel"/>
    <w:tmpl w:val="717CFCE6"/>
    <w:lvl w:ilvl="0">
      <w:start w:val="1"/>
      <w:numFmt w:val="decimal"/>
      <w:lvlText w:val="%1."/>
      <w:lvlJc w:val="left"/>
      <w:pPr>
        <w:tabs>
          <w:tab w:val="num" w:pos="720"/>
        </w:tabs>
        <w:ind w:left="720" w:hanging="360"/>
      </w:pPr>
    </w:lvl>
  </w:abstractNum>
  <w:abstractNum w:abstractNumId="8">
    <w:nsid w:val="FFFFFF80"/>
    <w:multiLevelType w:val="singleLevel"/>
    <w:tmpl w:val="C936B57E"/>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BFCEE72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D165664"/>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B1929B08"/>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23CCB280"/>
    <w:lvl w:ilvl="0">
      <w:start w:val="1"/>
      <w:numFmt w:val="decimal"/>
      <w:lvlText w:val="%1."/>
      <w:lvlJc w:val="left"/>
      <w:pPr>
        <w:tabs>
          <w:tab w:val="num" w:pos="360"/>
        </w:tabs>
        <w:ind w:left="360" w:hanging="360"/>
      </w:pPr>
    </w:lvl>
  </w:abstractNum>
  <w:abstractNum w:abstractNumId="13">
    <w:nsid w:val="FFFFFF89"/>
    <w:multiLevelType w:val="singleLevel"/>
    <w:tmpl w:val="C226E688"/>
    <w:lvl w:ilvl="0">
      <w:start w:val="1"/>
      <w:numFmt w:val="bullet"/>
      <w:lvlText w:val=""/>
      <w:lvlJc w:val="left"/>
      <w:pPr>
        <w:tabs>
          <w:tab w:val="num" w:pos="360"/>
        </w:tabs>
        <w:ind w:left="360" w:hanging="360"/>
      </w:pPr>
      <w:rPr>
        <w:rFonts w:ascii="Symbol" w:hAnsi="Symbol" w:hint="default"/>
      </w:rPr>
    </w:lvl>
  </w:abstractNum>
  <w:abstractNum w:abstractNumId="14">
    <w:nsid w:val="1B5FCB84"/>
    <w:multiLevelType w:val="multilevel"/>
    <w:tmpl w:val="386CF1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22332CB6"/>
    <w:multiLevelType w:val="multilevel"/>
    <w:tmpl w:val="AA54E9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337B3BFD"/>
    <w:multiLevelType w:val="hybridMultilevel"/>
    <w:tmpl w:val="7916E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6"/>
  </w:num>
  <w:num w:numId="8">
    <w:abstractNumId w:val="13"/>
  </w:num>
  <w:num w:numId="9">
    <w:abstractNumId w:val="11"/>
  </w:num>
  <w:num w:numId="10">
    <w:abstractNumId w:val="10"/>
  </w:num>
  <w:num w:numId="11">
    <w:abstractNumId w:val="9"/>
  </w:num>
  <w:num w:numId="12">
    <w:abstractNumId w:val="8"/>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embedSystemFonts/>
  <w:proofState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69C8"/>
    <w:rsid w:val="000239C4"/>
    <w:rsid w:val="00043176"/>
    <w:rsid w:val="00047C99"/>
    <w:rsid w:val="00056998"/>
    <w:rsid w:val="00056F01"/>
    <w:rsid w:val="00074E7C"/>
    <w:rsid w:val="00091705"/>
    <w:rsid w:val="000B3CFB"/>
    <w:rsid w:val="000B6123"/>
    <w:rsid w:val="000B7057"/>
    <w:rsid w:val="000B7C70"/>
    <w:rsid w:val="000C4910"/>
    <w:rsid w:val="000C7BD0"/>
    <w:rsid w:val="000D77F6"/>
    <w:rsid w:val="000D7D4F"/>
    <w:rsid w:val="000E4B06"/>
    <w:rsid w:val="000F5C50"/>
    <w:rsid w:val="001023D0"/>
    <w:rsid w:val="001049F5"/>
    <w:rsid w:val="0011073D"/>
    <w:rsid w:val="00112CD6"/>
    <w:rsid w:val="00112DF3"/>
    <w:rsid w:val="00113A36"/>
    <w:rsid w:val="00113C10"/>
    <w:rsid w:val="001355CF"/>
    <w:rsid w:val="00137CCE"/>
    <w:rsid w:val="00157991"/>
    <w:rsid w:val="001619D2"/>
    <w:rsid w:val="00163AA7"/>
    <w:rsid w:val="00165507"/>
    <w:rsid w:val="001706C7"/>
    <w:rsid w:val="00182B87"/>
    <w:rsid w:val="00184901"/>
    <w:rsid w:val="0019117E"/>
    <w:rsid w:val="001A2243"/>
    <w:rsid w:val="001A4958"/>
    <w:rsid w:val="001A4B99"/>
    <w:rsid w:val="001A7FBB"/>
    <w:rsid w:val="001B4AC1"/>
    <w:rsid w:val="001C00C6"/>
    <w:rsid w:val="001D1FAF"/>
    <w:rsid w:val="001D2312"/>
    <w:rsid w:val="001D5703"/>
    <w:rsid w:val="001E093E"/>
    <w:rsid w:val="001E0B19"/>
    <w:rsid w:val="001E4E06"/>
    <w:rsid w:val="001E5B9F"/>
    <w:rsid w:val="001F0262"/>
    <w:rsid w:val="001F18EE"/>
    <w:rsid w:val="00200B98"/>
    <w:rsid w:val="00204AB3"/>
    <w:rsid w:val="00204C83"/>
    <w:rsid w:val="00210CBA"/>
    <w:rsid w:val="00230E25"/>
    <w:rsid w:val="00237ED1"/>
    <w:rsid w:val="002502FC"/>
    <w:rsid w:val="0025170C"/>
    <w:rsid w:val="0026174A"/>
    <w:rsid w:val="002619D9"/>
    <w:rsid w:val="00261B55"/>
    <w:rsid w:val="002807F8"/>
    <w:rsid w:val="002847A0"/>
    <w:rsid w:val="002941E6"/>
    <w:rsid w:val="002965BE"/>
    <w:rsid w:val="002A4466"/>
    <w:rsid w:val="002B7DDB"/>
    <w:rsid w:val="002C4670"/>
    <w:rsid w:val="002C79B5"/>
    <w:rsid w:val="002E27A9"/>
    <w:rsid w:val="002E4CEA"/>
    <w:rsid w:val="002F2495"/>
    <w:rsid w:val="003128D6"/>
    <w:rsid w:val="00315890"/>
    <w:rsid w:val="003242C0"/>
    <w:rsid w:val="00331A6E"/>
    <w:rsid w:val="003448C2"/>
    <w:rsid w:val="00355B1B"/>
    <w:rsid w:val="00370D63"/>
    <w:rsid w:val="0039124A"/>
    <w:rsid w:val="003A4EB7"/>
    <w:rsid w:val="003B224B"/>
    <w:rsid w:val="003C0642"/>
    <w:rsid w:val="003C633D"/>
    <w:rsid w:val="003D39B9"/>
    <w:rsid w:val="003D4BB5"/>
    <w:rsid w:val="003D6D15"/>
    <w:rsid w:val="003E1585"/>
    <w:rsid w:val="003E3BDE"/>
    <w:rsid w:val="003E5342"/>
    <w:rsid w:val="003F3025"/>
    <w:rsid w:val="00404935"/>
    <w:rsid w:val="00417340"/>
    <w:rsid w:val="00423395"/>
    <w:rsid w:val="00425C8F"/>
    <w:rsid w:val="00440C92"/>
    <w:rsid w:val="00440F53"/>
    <w:rsid w:val="00443424"/>
    <w:rsid w:val="004434EA"/>
    <w:rsid w:val="004446B4"/>
    <w:rsid w:val="00445020"/>
    <w:rsid w:val="004521E2"/>
    <w:rsid w:val="004522B1"/>
    <w:rsid w:val="004569BF"/>
    <w:rsid w:val="00482D2E"/>
    <w:rsid w:val="004845E1"/>
    <w:rsid w:val="004B3F1F"/>
    <w:rsid w:val="004D20AA"/>
    <w:rsid w:val="004D7218"/>
    <w:rsid w:val="004E29B3"/>
    <w:rsid w:val="004F1408"/>
    <w:rsid w:val="004F264A"/>
    <w:rsid w:val="004F2E1B"/>
    <w:rsid w:val="004F2ED2"/>
    <w:rsid w:val="004F6242"/>
    <w:rsid w:val="00501F67"/>
    <w:rsid w:val="00513379"/>
    <w:rsid w:val="00520FF4"/>
    <w:rsid w:val="0052332C"/>
    <w:rsid w:val="005335D7"/>
    <w:rsid w:val="00540C93"/>
    <w:rsid w:val="00545408"/>
    <w:rsid w:val="005523E1"/>
    <w:rsid w:val="00561118"/>
    <w:rsid w:val="00574A83"/>
    <w:rsid w:val="00575B29"/>
    <w:rsid w:val="00586EAE"/>
    <w:rsid w:val="00590D07"/>
    <w:rsid w:val="005B02BE"/>
    <w:rsid w:val="005C29BF"/>
    <w:rsid w:val="005C2E43"/>
    <w:rsid w:val="005E07BC"/>
    <w:rsid w:val="005F44AB"/>
    <w:rsid w:val="005F4FB3"/>
    <w:rsid w:val="005F5DA2"/>
    <w:rsid w:val="005F7127"/>
    <w:rsid w:val="00614F5E"/>
    <w:rsid w:val="006241B1"/>
    <w:rsid w:val="006255B1"/>
    <w:rsid w:val="00636F34"/>
    <w:rsid w:val="00637F93"/>
    <w:rsid w:val="0065041F"/>
    <w:rsid w:val="00650AD2"/>
    <w:rsid w:val="00653A7E"/>
    <w:rsid w:val="006608AD"/>
    <w:rsid w:val="006A7905"/>
    <w:rsid w:val="006E2B32"/>
    <w:rsid w:val="006E50F5"/>
    <w:rsid w:val="006F0335"/>
    <w:rsid w:val="006F545D"/>
    <w:rsid w:val="006F57D0"/>
    <w:rsid w:val="006F6216"/>
    <w:rsid w:val="00705DB7"/>
    <w:rsid w:val="00711691"/>
    <w:rsid w:val="00721AF0"/>
    <w:rsid w:val="007259BD"/>
    <w:rsid w:val="0076563F"/>
    <w:rsid w:val="00784D58"/>
    <w:rsid w:val="00786353"/>
    <w:rsid w:val="007A02F4"/>
    <w:rsid w:val="007B3A29"/>
    <w:rsid w:val="007B584A"/>
    <w:rsid w:val="007B6CC8"/>
    <w:rsid w:val="007D13B0"/>
    <w:rsid w:val="007D3A95"/>
    <w:rsid w:val="007D4D2F"/>
    <w:rsid w:val="007D5213"/>
    <w:rsid w:val="00801B1D"/>
    <w:rsid w:val="0080733C"/>
    <w:rsid w:val="00816438"/>
    <w:rsid w:val="00820D2B"/>
    <w:rsid w:val="008268BD"/>
    <w:rsid w:val="008276B3"/>
    <w:rsid w:val="00827B24"/>
    <w:rsid w:val="008316CA"/>
    <w:rsid w:val="0084078F"/>
    <w:rsid w:val="00842F81"/>
    <w:rsid w:val="00852EDB"/>
    <w:rsid w:val="00870A39"/>
    <w:rsid w:val="00896D49"/>
    <w:rsid w:val="008A597E"/>
    <w:rsid w:val="008B23A1"/>
    <w:rsid w:val="008B4327"/>
    <w:rsid w:val="008B4B49"/>
    <w:rsid w:val="008C0268"/>
    <w:rsid w:val="008C0AF1"/>
    <w:rsid w:val="008C17D1"/>
    <w:rsid w:val="008C248D"/>
    <w:rsid w:val="008C49DE"/>
    <w:rsid w:val="008D4482"/>
    <w:rsid w:val="008D6863"/>
    <w:rsid w:val="008F671E"/>
    <w:rsid w:val="009214A1"/>
    <w:rsid w:val="00921C29"/>
    <w:rsid w:val="0092554F"/>
    <w:rsid w:val="00925651"/>
    <w:rsid w:val="00952006"/>
    <w:rsid w:val="00955139"/>
    <w:rsid w:val="0096163E"/>
    <w:rsid w:val="00963DFE"/>
    <w:rsid w:val="00984F51"/>
    <w:rsid w:val="0098788C"/>
    <w:rsid w:val="009A7A85"/>
    <w:rsid w:val="009C70AC"/>
    <w:rsid w:val="009D6ADF"/>
    <w:rsid w:val="009E773D"/>
    <w:rsid w:val="009F52B2"/>
    <w:rsid w:val="009F5D79"/>
    <w:rsid w:val="00A009A2"/>
    <w:rsid w:val="00A033AE"/>
    <w:rsid w:val="00A05688"/>
    <w:rsid w:val="00A06B14"/>
    <w:rsid w:val="00A21986"/>
    <w:rsid w:val="00A22840"/>
    <w:rsid w:val="00A271F1"/>
    <w:rsid w:val="00A365C7"/>
    <w:rsid w:val="00A4698B"/>
    <w:rsid w:val="00A479B7"/>
    <w:rsid w:val="00A50640"/>
    <w:rsid w:val="00A537FA"/>
    <w:rsid w:val="00A53BC9"/>
    <w:rsid w:val="00A54BF0"/>
    <w:rsid w:val="00A57F63"/>
    <w:rsid w:val="00A6230A"/>
    <w:rsid w:val="00A70C44"/>
    <w:rsid w:val="00A71FD2"/>
    <w:rsid w:val="00A80781"/>
    <w:rsid w:val="00A8169E"/>
    <w:rsid w:val="00AA412C"/>
    <w:rsid w:val="00AB1FB6"/>
    <w:rsid w:val="00AB7B99"/>
    <w:rsid w:val="00AC34D2"/>
    <w:rsid w:val="00AD4DB0"/>
    <w:rsid w:val="00B0016A"/>
    <w:rsid w:val="00B22AF4"/>
    <w:rsid w:val="00B32F0A"/>
    <w:rsid w:val="00B45976"/>
    <w:rsid w:val="00B57458"/>
    <w:rsid w:val="00B669AC"/>
    <w:rsid w:val="00B71DB7"/>
    <w:rsid w:val="00B85D2C"/>
    <w:rsid w:val="00B86B75"/>
    <w:rsid w:val="00B873E2"/>
    <w:rsid w:val="00B91745"/>
    <w:rsid w:val="00BB1D94"/>
    <w:rsid w:val="00BC006C"/>
    <w:rsid w:val="00BC122E"/>
    <w:rsid w:val="00BC48D5"/>
    <w:rsid w:val="00BC5BE7"/>
    <w:rsid w:val="00BC6C9F"/>
    <w:rsid w:val="00BD1F2A"/>
    <w:rsid w:val="00BD46CC"/>
    <w:rsid w:val="00BD6CEB"/>
    <w:rsid w:val="00BE10B2"/>
    <w:rsid w:val="00BE2140"/>
    <w:rsid w:val="00BE2A16"/>
    <w:rsid w:val="00BE5D27"/>
    <w:rsid w:val="00BF06CD"/>
    <w:rsid w:val="00BF2CE9"/>
    <w:rsid w:val="00C05061"/>
    <w:rsid w:val="00C071DB"/>
    <w:rsid w:val="00C07D6D"/>
    <w:rsid w:val="00C07FCD"/>
    <w:rsid w:val="00C10992"/>
    <w:rsid w:val="00C12536"/>
    <w:rsid w:val="00C14DB0"/>
    <w:rsid w:val="00C2424C"/>
    <w:rsid w:val="00C26584"/>
    <w:rsid w:val="00C31021"/>
    <w:rsid w:val="00C34159"/>
    <w:rsid w:val="00C351A7"/>
    <w:rsid w:val="00C36279"/>
    <w:rsid w:val="00C37E78"/>
    <w:rsid w:val="00C41575"/>
    <w:rsid w:val="00C4262C"/>
    <w:rsid w:val="00C45898"/>
    <w:rsid w:val="00C470AF"/>
    <w:rsid w:val="00C61084"/>
    <w:rsid w:val="00C63CD7"/>
    <w:rsid w:val="00C86DB1"/>
    <w:rsid w:val="00C87E80"/>
    <w:rsid w:val="00C92AEB"/>
    <w:rsid w:val="00CA372B"/>
    <w:rsid w:val="00CD6B9D"/>
    <w:rsid w:val="00CE0AF8"/>
    <w:rsid w:val="00CF6B5E"/>
    <w:rsid w:val="00D15052"/>
    <w:rsid w:val="00D178D8"/>
    <w:rsid w:val="00D22ED4"/>
    <w:rsid w:val="00D2617F"/>
    <w:rsid w:val="00D40AC3"/>
    <w:rsid w:val="00D411C1"/>
    <w:rsid w:val="00D5329E"/>
    <w:rsid w:val="00D545A2"/>
    <w:rsid w:val="00D57D10"/>
    <w:rsid w:val="00D6278E"/>
    <w:rsid w:val="00D679D5"/>
    <w:rsid w:val="00D70DCD"/>
    <w:rsid w:val="00D71C01"/>
    <w:rsid w:val="00D75232"/>
    <w:rsid w:val="00D84863"/>
    <w:rsid w:val="00D91508"/>
    <w:rsid w:val="00D9620E"/>
    <w:rsid w:val="00DC34F1"/>
    <w:rsid w:val="00DD003F"/>
    <w:rsid w:val="00DD209B"/>
    <w:rsid w:val="00DD762A"/>
    <w:rsid w:val="00DE3143"/>
    <w:rsid w:val="00DF02F0"/>
    <w:rsid w:val="00DF0A5B"/>
    <w:rsid w:val="00DF0AE6"/>
    <w:rsid w:val="00E04547"/>
    <w:rsid w:val="00E17591"/>
    <w:rsid w:val="00E21D85"/>
    <w:rsid w:val="00E315A3"/>
    <w:rsid w:val="00E336DD"/>
    <w:rsid w:val="00E34EBA"/>
    <w:rsid w:val="00E37E04"/>
    <w:rsid w:val="00E5156D"/>
    <w:rsid w:val="00E51880"/>
    <w:rsid w:val="00E53C24"/>
    <w:rsid w:val="00E55CE7"/>
    <w:rsid w:val="00E63204"/>
    <w:rsid w:val="00E64FDE"/>
    <w:rsid w:val="00E67F9D"/>
    <w:rsid w:val="00E71152"/>
    <w:rsid w:val="00E75BB4"/>
    <w:rsid w:val="00E7710A"/>
    <w:rsid w:val="00E82024"/>
    <w:rsid w:val="00E84041"/>
    <w:rsid w:val="00E910A3"/>
    <w:rsid w:val="00E91C2D"/>
    <w:rsid w:val="00EA2508"/>
    <w:rsid w:val="00EB0843"/>
    <w:rsid w:val="00EC3736"/>
    <w:rsid w:val="00EC5CC8"/>
    <w:rsid w:val="00ED29B0"/>
    <w:rsid w:val="00ED2FFF"/>
    <w:rsid w:val="00EF2703"/>
    <w:rsid w:val="00EF6C9F"/>
    <w:rsid w:val="00F0434E"/>
    <w:rsid w:val="00F17E70"/>
    <w:rsid w:val="00F40635"/>
    <w:rsid w:val="00F406EA"/>
    <w:rsid w:val="00F40F48"/>
    <w:rsid w:val="00F411B6"/>
    <w:rsid w:val="00F52E03"/>
    <w:rsid w:val="00F53A2B"/>
    <w:rsid w:val="00F60742"/>
    <w:rsid w:val="00F67274"/>
    <w:rsid w:val="00F677FC"/>
    <w:rsid w:val="00F70FDE"/>
    <w:rsid w:val="00F72B04"/>
    <w:rsid w:val="00F809CD"/>
    <w:rsid w:val="00F82BCE"/>
    <w:rsid w:val="00F94FEE"/>
    <w:rsid w:val="00FB66BF"/>
    <w:rsid w:val="00FC6DE4"/>
    <w:rsid w:val="00FD048E"/>
    <w:rsid w:val="00FD38FA"/>
    <w:rsid w:val="00FE0C31"/>
    <w:rsid w:val="00FE352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B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128D6"/>
  </w:style>
  <w:style w:type="paragraph" w:styleId="Heading1">
    <w:name w:val="heading 1"/>
    <w:basedOn w:val="Normal"/>
    <w:next w:val="Normal"/>
    <w:link w:val="Heading1Char"/>
    <w:uiPriority w:val="9"/>
    <w:qFormat/>
    <w:rsid w:val="003128D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128D6"/>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128D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128D6"/>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3128D6"/>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3128D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3128D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3128D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3128D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8D6"/>
    <w:rPr>
      <w:smallCaps/>
      <w:spacing w:val="5"/>
      <w:sz w:val="36"/>
      <w:szCs w:val="36"/>
    </w:rPr>
  </w:style>
  <w:style w:type="character" w:customStyle="1" w:styleId="Heading2Char">
    <w:name w:val="Heading 2 Char"/>
    <w:basedOn w:val="DefaultParagraphFont"/>
    <w:link w:val="Heading2"/>
    <w:uiPriority w:val="9"/>
    <w:rsid w:val="003128D6"/>
    <w:rPr>
      <w:smallCaps/>
      <w:sz w:val="28"/>
      <w:szCs w:val="28"/>
    </w:rPr>
  </w:style>
  <w:style w:type="character" w:customStyle="1" w:styleId="Heading3Char">
    <w:name w:val="Heading 3 Char"/>
    <w:basedOn w:val="DefaultParagraphFont"/>
    <w:link w:val="Heading3"/>
    <w:uiPriority w:val="9"/>
    <w:rsid w:val="003128D6"/>
    <w:rPr>
      <w:i/>
      <w:iCs/>
      <w:smallCaps/>
      <w:spacing w:val="5"/>
      <w:sz w:val="26"/>
      <w:szCs w:val="26"/>
    </w:rPr>
  </w:style>
  <w:style w:type="character" w:customStyle="1" w:styleId="Heading4Char">
    <w:name w:val="Heading 4 Char"/>
    <w:basedOn w:val="DefaultParagraphFont"/>
    <w:link w:val="Heading4"/>
    <w:uiPriority w:val="9"/>
    <w:rsid w:val="003128D6"/>
    <w:rPr>
      <w:b/>
      <w:bCs/>
      <w:spacing w:val="5"/>
      <w:sz w:val="24"/>
      <w:szCs w:val="24"/>
    </w:rPr>
  </w:style>
  <w:style w:type="character" w:customStyle="1" w:styleId="Heading5Char">
    <w:name w:val="Heading 5 Char"/>
    <w:basedOn w:val="DefaultParagraphFont"/>
    <w:link w:val="Heading5"/>
    <w:uiPriority w:val="9"/>
    <w:rsid w:val="003128D6"/>
    <w:rPr>
      <w:i/>
      <w:iCs/>
      <w:sz w:val="24"/>
      <w:szCs w:val="24"/>
    </w:rPr>
  </w:style>
  <w:style w:type="character" w:customStyle="1" w:styleId="Heading6Char">
    <w:name w:val="Heading 6 Char"/>
    <w:basedOn w:val="DefaultParagraphFont"/>
    <w:link w:val="Heading6"/>
    <w:uiPriority w:val="9"/>
    <w:rsid w:val="003128D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3128D6"/>
    <w:rPr>
      <w:b/>
      <w:bCs/>
      <w:i/>
      <w:iCs/>
      <w:color w:val="5A5A5A" w:themeColor="text1" w:themeTint="A5"/>
      <w:sz w:val="20"/>
      <w:szCs w:val="20"/>
    </w:rPr>
  </w:style>
  <w:style w:type="character" w:customStyle="1" w:styleId="Heading8Char">
    <w:name w:val="Heading 8 Char"/>
    <w:basedOn w:val="DefaultParagraphFont"/>
    <w:link w:val="Heading8"/>
    <w:uiPriority w:val="9"/>
    <w:rsid w:val="003128D6"/>
    <w:rPr>
      <w:b/>
      <w:bCs/>
      <w:color w:val="7F7F7F" w:themeColor="text1" w:themeTint="80"/>
      <w:sz w:val="20"/>
      <w:szCs w:val="20"/>
    </w:rPr>
  </w:style>
  <w:style w:type="character" w:customStyle="1" w:styleId="Heading9Char">
    <w:name w:val="Heading 9 Char"/>
    <w:basedOn w:val="DefaultParagraphFont"/>
    <w:link w:val="Heading9"/>
    <w:uiPriority w:val="9"/>
    <w:rsid w:val="003128D6"/>
    <w:rPr>
      <w:b/>
      <w:bCs/>
      <w:i/>
      <w:iCs/>
      <w:color w:val="7F7F7F" w:themeColor="text1" w:themeTint="80"/>
      <w:sz w:val="18"/>
      <w:szCs w:val="18"/>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128D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128D6"/>
    <w:rPr>
      <w:smallCaps/>
      <w:sz w:val="52"/>
      <w:szCs w:val="52"/>
    </w:rPr>
  </w:style>
  <w:style w:type="paragraph" w:styleId="Subtitle">
    <w:name w:val="Subtitle"/>
    <w:basedOn w:val="Normal"/>
    <w:next w:val="Normal"/>
    <w:link w:val="SubtitleChar"/>
    <w:uiPriority w:val="11"/>
    <w:qFormat/>
    <w:rsid w:val="003128D6"/>
    <w:rPr>
      <w:i/>
      <w:iCs/>
      <w:smallCaps/>
      <w:spacing w:val="10"/>
      <w:sz w:val="28"/>
      <w:szCs w:val="28"/>
    </w:rPr>
  </w:style>
  <w:style w:type="character" w:customStyle="1" w:styleId="SubtitleChar">
    <w:name w:val="Subtitle Char"/>
    <w:basedOn w:val="DefaultParagraphFont"/>
    <w:link w:val="Subtitle"/>
    <w:uiPriority w:val="11"/>
    <w:rsid w:val="003128D6"/>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3128D6"/>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00"/>
    </w:pPr>
    <w:rPr>
      <w:smallCaps/>
    </w:rPr>
  </w:style>
  <w:style w:type="paragraph" w:styleId="TOC3">
    <w:name w:val="toc 3"/>
    <w:basedOn w:val="Normal"/>
    <w:next w:val="Normal"/>
    <w:autoRedefine/>
    <w:uiPriority w:val="39"/>
    <w:rsid w:val="00D15052"/>
    <w:pPr>
      <w:spacing w:after="0"/>
      <w:ind w:left="400"/>
    </w:pPr>
    <w:rPr>
      <w:i/>
    </w:rPr>
  </w:style>
  <w:style w:type="paragraph" w:styleId="TOC1">
    <w:name w:val="toc 1"/>
    <w:basedOn w:val="Normal"/>
    <w:next w:val="Normal"/>
    <w:autoRedefine/>
    <w:uiPriority w:val="39"/>
    <w:rsid w:val="00D15052"/>
    <w:pPr>
      <w:spacing w:before="120" w:after="0"/>
    </w:pPr>
    <w:rPr>
      <w:b/>
      <w:caps/>
    </w:rPr>
  </w:style>
  <w:style w:type="paragraph" w:styleId="TOC4">
    <w:name w:val="toc 4"/>
    <w:basedOn w:val="Normal"/>
    <w:next w:val="Normal"/>
    <w:autoRedefine/>
    <w:uiPriority w:val="39"/>
    <w:rsid w:val="00D15052"/>
    <w:pPr>
      <w:spacing w:after="0"/>
      <w:ind w:left="600"/>
    </w:pPr>
    <w:rPr>
      <w:sz w:val="18"/>
      <w:szCs w:val="18"/>
    </w:rPr>
  </w:style>
  <w:style w:type="paragraph" w:styleId="TOC5">
    <w:name w:val="toc 5"/>
    <w:basedOn w:val="Normal"/>
    <w:next w:val="Normal"/>
    <w:autoRedefine/>
    <w:uiPriority w:val="39"/>
    <w:rsid w:val="00D15052"/>
    <w:pPr>
      <w:spacing w:after="0"/>
      <w:ind w:left="800"/>
    </w:pPr>
    <w:rPr>
      <w:sz w:val="18"/>
      <w:szCs w:val="18"/>
    </w:rPr>
  </w:style>
  <w:style w:type="paragraph" w:styleId="TOC6">
    <w:name w:val="toc 6"/>
    <w:basedOn w:val="Normal"/>
    <w:next w:val="Normal"/>
    <w:autoRedefine/>
    <w:rsid w:val="00D15052"/>
    <w:pPr>
      <w:spacing w:after="0"/>
      <w:ind w:left="1000"/>
    </w:pPr>
    <w:rPr>
      <w:sz w:val="18"/>
      <w:szCs w:val="18"/>
    </w:rPr>
  </w:style>
  <w:style w:type="paragraph" w:styleId="TOC7">
    <w:name w:val="toc 7"/>
    <w:basedOn w:val="Normal"/>
    <w:next w:val="Normal"/>
    <w:autoRedefine/>
    <w:rsid w:val="00D15052"/>
    <w:pPr>
      <w:spacing w:after="0"/>
      <w:ind w:left="1200"/>
    </w:pPr>
    <w:rPr>
      <w:sz w:val="18"/>
      <w:szCs w:val="18"/>
    </w:rPr>
  </w:style>
  <w:style w:type="paragraph" w:styleId="TOC8">
    <w:name w:val="toc 8"/>
    <w:basedOn w:val="Normal"/>
    <w:next w:val="Normal"/>
    <w:autoRedefine/>
    <w:rsid w:val="00D15052"/>
    <w:pPr>
      <w:spacing w:after="0"/>
      <w:ind w:left="1400"/>
    </w:pPr>
    <w:rPr>
      <w:sz w:val="18"/>
      <w:szCs w:val="18"/>
    </w:rPr>
  </w:style>
  <w:style w:type="paragraph" w:styleId="TOC9">
    <w:name w:val="toc 9"/>
    <w:basedOn w:val="Normal"/>
    <w:next w:val="Normal"/>
    <w:autoRedefine/>
    <w:rsid w:val="00D15052"/>
    <w:pPr>
      <w:spacing w:after="0"/>
      <w:ind w:left="1600"/>
    </w:pPr>
    <w:rPr>
      <w:sz w:val="18"/>
      <w:szCs w:val="18"/>
    </w:r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3128D6"/>
    <w:rPr>
      <w:b/>
      <w:bCs/>
    </w:rPr>
  </w:style>
  <w:style w:type="character" w:styleId="Emphasis">
    <w:name w:val="Emphasis"/>
    <w:uiPriority w:val="20"/>
    <w:qFormat/>
    <w:rsid w:val="003128D6"/>
    <w:rPr>
      <w:b/>
      <w:bCs/>
      <w:i/>
      <w:iCs/>
      <w:spacing w:val="10"/>
    </w:rPr>
  </w:style>
  <w:style w:type="paragraph" w:styleId="NoSpacing">
    <w:name w:val="No Spacing"/>
    <w:basedOn w:val="Normal"/>
    <w:link w:val="NoSpacingChar"/>
    <w:uiPriority w:val="1"/>
    <w:qFormat/>
    <w:rsid w:val="003128D6"/>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3128D6"/>
    <w:pPr>
      <w:ind w:left="720"/>
      <w:contextualSpacing/>
    </w:pPr>
  </w:style>
  <w:style w:type="paragraph" w:styleId="Quote">
    <w:name w:val="Quote"/>
    <w:basedOn w:val="Normal"/>
    <w:next w:val="Normal"/>
    <w:link w:val="QuoteChar"/>
    <w:uiPriority w:val="29"/>
    <w:qFormat/>
    <w:rsid w:val="003128D6"/>
    <w:rPr>
      <w:i/>
      <w:iCs/>
    </w:rPr>
  </w:style>
  <w:style w:type="character" w:customStyle="1" w:styleId="QuoteChar">
    <w:name w:val="Quote Char"/>
    <w:basedOn w:val="DefaultParagraphFont"/>
    <w:link w:val="Quote"/>
    <w:uiPriority w:val="29"/>
    <w:rsid w:val="003128D6"/>
    <w:rPr>
      <w:i/>
      <w:iCs/>
    </w:rPr>
  </w:style>
  <w:style w:type="paragraph" w:styleId="IntenseQuote">
    <w:name w:val="Intense Quote"/>
    <w:basedOn w:val="Normal"/>
    <w:next w:val="Normal"/>
    <w:link w:val="IntenseQuoteChar"/>
    <w:uiPriority w:val="30"/>
    <w:qFormat/>
    <w:rsid w:val="003128D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128D6"/>
    <w:rPr>
      <w:i/>
      <w:iCs/>
    </w:rPr>
  </w:style>
  <w:style w:type="character" w:styleId="SubtleEmphasis">
    <w:name w:val="Subtle Emphasis"/>
    <w:uiPriority w:val="19"/>
    <w:qFormat/>
    <w:rsid w:val="003128D6"/>
    <w:rPr>
      <w:i/>
      <w:iCs/>
    </w:rPr>
  </w:style>
  <w:style w:type="character" w:styleId="IntenseEmphasis">
    <w:name w:val="Intense Emphasis"/>
    <w:uiPriority w:val="21"/>
    <w:qFormat/>
    <w:rsid w:val="003128D6"/>
    <w:rPr>
      <w:b/>
      <w:bCs/>
      <w:i/>
      <w:iCs/>
    </w:rPr>
  </w:style>
  <w:style w:type="character" w:styleId="SubtleReference">
    <w:name w:val="Subtle Reference"/>
    <w:basedOn w:val="DefaultParagraphFont"/>
    <w:uiPriority w:val="31"/>
    <w:qFormat/>
    <w:rsid w:val="003128D6"/>
    <w:rPr>
      <w:smallCaps/>
    </w:rPr>
  </w:style>
  <w:style w:type="character" w:styleId="IntenseReference">
    <w:name w:val="Intense Reference"/>
    <w:uiPriority w:val="32"/>
    <w:qFormat/>
    <w:rsid w:val="003128D6"/>
    <w:rPr>
      <w:b/>
      <w:bCs/>
      <w:smallCaps/>
    </w:rPr>
  </w:style>
  <w:style w:type="character" w:styleId="BookTitle">
    <w:name w:val="Book Title"/>
    <w:basedOn w:val="DefaultParagraphFont"/>
    <w:uiPriority w:val="33"/>
    <w:qFormat/>
    <w:rsid w:val="003128D6"/>
    <w:rPr>
      <w:i/>
      <w:iCs/>
      <w:smallCaps/>
      <w:spacing w:val="5"/>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 w:type="character" w:styleId="CommentReference">
    <w:name w:val="annotation reference"/>
    <w:basedOn w:val="DefaultParagraphFont"/>
    <w:rsid w:val="00F82BCE"/>
    <w:rPr>
      <w:sz w:val="16"/>
      <w:szCs w:val="16"/>
    </w:rPr>
  </w:style>
  <w:style w:type="paragraph" w:styleId="CommentText">
    <w:name w:val="annotation text"/>
    <w:basedOn w:val="Normal"/>
    <w:link w:val="CommentTextChar"/>
    <w:rsid w:val="00F82BCE"/>
    <w:pPr>
      <w:spacing w:line="240" w:lineRule="auto"/>
    </w:pPr>
  </w:style>
  <w:style w:type="character" w:customStyle="1" w:styleId="CommentTextChar">
    <w:name w:val="Comment Text Char"/>
    <w:basedOn w:val="DefaultParagraphFont"/>
    <w:link w:val="CommentText"/>
    <w:rsid w:val="00F82BCE"/>
  </w:style>
  <w:style w:type="paragraph" w:styleId="CommentSubject">
    <w:name w:val="annotation subject"/>
    <w:basedOn w:val="CommentText"/>
    <w:next w:val="CommentText"/>
    <w:link w:val="CommentSubjectChar"/>
    <w:rsid w:val="00F82BCE"/>
    <w:rPr>
      <w:b/>
      <w:bCs/>
    </w:rPr>
  </w:style>
  <w:style w:type="character" w:customStyle="1" w:styleId="CommentSubjectChar">
    <w:name w:val="Comment Subject Char"/>
    <w:basedOn w:val="CommentTextChar"/>
    <w:link w:val="CommentSubject"/>
    <w:rsid w:val="00F82BCE"/>
    <w:rPr>
      <w:b/>
      <w:bCs/>
    </w:rPr>
  </w:style>
  <w:style w:type="paragraph" w:styleId="Revision">
    <w:name w:val="Revision"/>
    <w:hidden/>
    <w:rsid w:val="00C14DB0"/>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caption" w:uiPriority="35"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 List" w:uiPriority="99"/>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128D6"/>
  </w:style>
  <w:style w:type="paragraph" w:styleId="Heading1">
    <w:name w:val="heading 1"/>
    <w:basedOn w:val="Normal"/>
    <w:next w:val="Normal"/>
    <w:link w:val="Heading1Char"/>
    <w:uiPriority w:val="9"/>
    <w:qFormat/>
    <w:rsid w:val="003128D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128D6"/>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128D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128D6"/>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3128D6"/>
    <w:pPr>
      <w:spacing w:after="0" w:line="271" w:lineRule="auto"/>
      <w:outlineLvl w:val="4"/>
    </w:pPr>
    <w:rPr>
      <w:i/>
      <w:iCs/>
      <w:sz w:val="24"/>
      <w:szCs w:val="24"/>
    </w:rPr>
  </w:style>
  <w:style w:type="paragraph" w:styleId="Heading6">
    <w:name w:val="heading 6"/>
    <w:basedOn w:val="Normal"/>
    <w:next w:val="Normal"/>
    <w:link w:val="Heading6Char"/>
    <w:uiPriority w:val="9"/>
    <w:unhideWhenUsed/>
    <w:qFormat/>
    <w:rsid w:val="003128D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3128D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3128D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3128D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8D6"/>
    <w:rPr>
      <w:smallCaps/>
      <w:spacing w:val="5"/>
      <w:sz w:val="36"/>
      <w:szCs w:val="36"/>
    </w:rPr>
  </w:style>
  <w:style w:type="character" w:customStyle="1" w:styleId="Heading2Char">
    <w:name w:val="Heading 2 Char"/>
    <w:basedOn w:val="DefaultParagraphFont"/>
    <w:link w:val="Heading2"/>
    <w:uiPriority w:val="9"/>
    <w:rsid w:val="003128D6"/>
    <w:rPr>
      <w:smallCaps/>
      <w:sz w:val="28"/>
      <w:szCs w:val="28"/>
    </w:rPr>
  </w:style>
  <w:style w:type="character" w:customStyle="1" w:styleId="Heading3Char">
    <w:name w:val="Heading 3 Char"/>
    <w:basedOn w:val="DefaultParagraphFont"/>
    <w:link w:val="Heading3"/>
    <w:uiPriority w:val="9"/>
    <w:rsid w:val="003128D6"/>
    <w:rPr>
      <w:i/>
      <w:iCs/>
      <w:smallCaps/>
      <w:spacing w:val="5"/>
      <w:sz w:val="26"/>
      <w:szCs w:val="26"/>
    </w:rPr>
  </w:style>
  <w:style w:type="character" w:customStyle="1" w:styleId="Heading4Char">
    <w:name w:val="Heading 4 Char"/>
    <w:basedOn w:val="DefaultParagraphFont"/>
    <w:link w:val="Heading4"/>
    <w:uiPriority w:val="9"/>
    <w:rsid w:val="003128D6"/>
    <w:rPr>
      <w:b/>
      <w:bCs/>
      <w:spacing w:val="5"/>
      <w:sz w:val="24"/>
      <w:szCs w:val="24"/>
    </w:rPr>
  </w:style>
  <w:style w:type="character" w:customStyle="1" w:styleId="Heading5Char">
    <w:name w:val="Heading 5 Char"/>
    <w:basedOn w:val="DefaultParagraphFont"/>
    <w:link w:val="Heading5"/>
    <w:uiPriority w:val="9"/>
    <w:rsid w:val="003128D6"/>
    <w:rPr>
      <w:i/>
      <w:iCs/>
      <w:sz w:val="24"/>
      <w:szCs w:val="24"/>
    </w:rPr>
  </w:style>
  <w:style w:type="character" w:customStyle="1" w:styleId="Heading6Char">
    <w:name w:val="Heading 6 Char"/>
    <w:basedOn w:val="DefaultParagraphFont"/>
    <w:link w:val="Heading6"/>
    <w:uiPriority w:val="9"/>
    <w:rsid w:val="003128D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3128D6"/>
    <w:rPr>
      <w:b/>
      <w:bCs/>
      <w:i/>
      <w:iCs/>
      <w:color w:val="5A5A5A" w:themeColor="text1" w:themeTint="A5"/>
      <w:sz w:val="20"/>
      <w:szCs w:val="20"/>
    </w:rPr>
  </w:style>
  <w:style w:type="character" w:customStyle="1" w:styleId="Heading8Char">
    <w:name w:val="Heading 8 Char"/>
    <w:basedOn w:val="DefaultParagraphFont"/>
    <w:link w:val="Heading8"/>
    <w:uiPriority w:val="9"/>
    <w:rsid w:val="003128D6"/>
    <w:rPr>
      <w:b/>
      <w:bCs/>
      <w:color w:val="7F7F7F" w:themeColor="text1" w:themeTint="80"/>
      <w:sz w:val="20"/>
      <w:szCs w:val="20"/>
    </w:rPr>
  </w:style>
  <w:style w:type="character" w:customStyle="1" w:styleId="Heading9Char">
    <w:name w:val="Heading 9 Char"/>
    <w:basedOn w:val="DefaultParagraphFont"/>
    <w:link w:val="Heading9"/>
    <w:uiPriority w:val="9"/>
    <w:rsid w:val="003128D6"/>
    <w:rPr>
      <w:b/>
      <w:bCs/>
      <w:i/>
      <w:iCs/>
      <w:color w:val="7F7F7F" w:themeColor="text1" w:themeTint="80"/>
      <w:sz w:val="18"/>
      <w:szCs w:val="18"/>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BF2CE9"/>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128D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128D6"/>
    <w:rPr>
      <w:smallCaps/>
      <w:sz w:val="52"/>
      <w:szCs w:val="52"/>
    </w:rPr>
  </w:style>
  <w:style w:type="paragraph" w:styleId="Subtitle">
    <w:name w:val="Subtitle"/>
    <w:basedOn w:val="Normal"/>
    <w:next w:val="Normal"/>
    <w:link w:val="SubtitleChar"/>
    <w:uiPriority w:val="11"/>
    <w:qFormat/>
    <w:rsid w:val="003128D6"/>
    <w:rPr>
      <w:i/>
      <w:iCs/>
      <w:smallCaps/>
      <w:spacing w:val="10"/>
      <w:sz w:val="28"/>
      <w:szCs w:val="28"/>
    </w:rPr>
  </w:style>
  <w:style w:type="character" w:customStyle="1" w:styleId="SubtitleChar">
    <w:name w:val="Subtitle Char"/>
    <w:basedOn w:val="DefaultParagraphFont"/>
    <w:link w:val="Subtitle"/>
    <w:uiPriority w:val="11"/>
    <w:rsid w:val="003128D6"/>
    <w:rPr>
      <w:i/>
      <w:iCs/>
      <w:smallCaps/>
      <w:spacing w:val="1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2CE9"/>
    <w:rPr>
      <w:b/>
      <w:bCs/>
      <w:caps/>
      <w:sz w:val="16"/>
      <w:szCs w:val="18"/>
    </w:rPr>
  </w:style>
  <w:style w:type="character" w:customStyle="1" w:styleId="CaptionChar">
    <w:name w:val="Caption Char"/>
    <w:basedOn w:val="DefaultParagraphFont"/>
    <w:link w:val="Caption"/>
    <w:uiPriority w:val="35"/>
    <w:rPr>
      <w:b/>
      <w:bCs/>
      <w:caps/>
      <w:sz w:val="16"/>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caps/>
      <w:sz w:val="22"/>
      <w:szCs w:val="18"/>
    </w:rPr>
  </w:style>
  <w:style w:type="paragraph" w:customStyle="1" w:styleId="SourceCode">
    <w:name w:val="Source Code"/>
    <w:basedOn w:val="Normal"/>
    <w:link w:val="VerbatimChar"/>
    <w:pPr>
      <w:wordWrap w:val="0"/>
    </w:pPr>
  </w:style>
  <w:style w:type="character" w:styleId="FootnoteReference">
    <w:name w:val="footnote reference"/>
    <w:basedOn w:val="CaptionChar"/>
    <w:rPr>
      <w:b/>
      <w:bCs/>
      <w:caps/>
      <w:sz w:val="16"/>
      <w:szCs w:val="18"/>
      <w:vertAlign w:val="superscript"/>
    </w:rPr>
  </w:style>
  <w:style w:type="character" w:styleId="Hyperlink">
    <w:name w:val="Hyperlink"/>
    <w:basedOn w:val="CaptionChar"/>
    <w:uiPriority w:val="99"/>
    <w:rPr>
      <w:b/>
      <w:bCs/>
      <w:caps/>
      <w:color w:val="1D86CD" w:themeColor="accent1"/>
      <w:sz w:val="16"/>
      <w:szCs w:val="18"/>
    </w:rPr>
  </w:style>
  <w:style w:type="paragraph" w:styleId="TOCHeading">
    <w:name w:val="TOC Heading"/>
    <w:basedOn w:val="Heading1"/>
    <w:next w:val="Normal"/>
    <w:uiPriority w:val="39"/>
    <w:unhideWhenUsed/>
    <w:qFormat/>
    <w:rsid w:val="003128D6"/>
    <w:pPr>
      <w:outlineLvl w:val="9"/>
    </w:pPr>
    <w:rPr>
      <w:lang w:bidi="en-US"/>
    </w:r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bCs/>
      <w:caps/>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paragraph" w:styleId="BalloonText">
    <w:name w:val="Balloon Text"/>
    <w:basedOn w:val="Normal"/>
    <w:link w:val="BalloonTextChar"/>
    <w:rsid w:val="0004317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43176"/>
    <w:rPr>
      <w:rFonts w:ascii="Lucida Grande" w:hAnsi="Lucida Grande" w:cs="Lucida Grande"/>
      <w:sz w:val="18"/>
      <w:szCs w:val="18"/>
    </w:rPr>
  </w:style>
  <w:style w:type="character" w:styleId="PlaceholderText">
    <w:name w:val="Placeholder Text"/>
    <w:basedOn w:val="DefaultParagraphFont"/>
    <w:rsid w:val="004D20AA"/>
    <w:rPr>
      <w:color w:val="808080"/>
    </w:rPr>
  </w:style>
  <w:style w:type="paragraph" w:styleId="TOC2">
    <w:name w:val="toc 2"/>
    <w:basedOn w:val="Normal"/>
    <w:next w:val="Normal"/>
    <w:autoRedefine/>
    <w:uiPriority w:val="39"/>
    <w:rsid w:val="00D15052"/>
    <w:pPr>
      <w:spacing w:after="0"/>
      <w:ind w:left="200"/>
    </w:pPr>
    <w:rPr>
      <w:smallCaps/>
    </w:rPr>
  </w:style>
  <w:style w:type="paragraph" w:styleId="TOC3">
    <w:name w:val="toc 3"/>
    <w:basedOn w:val="Normal"/>
    <w:next w:val="Normal"/>
    <w:autoRedefine/>
    <w:uiPriority w:val="39"/>
    <w:rsid w:val="00D15052"/>
    <w:pPr>
      <w:spacing w:after="0"/>
      <w:ind w:left="400"/>
    </w:pPr>
    <w:rPr>
      <w:i/>
    </w:rPr>
  </w:style>
  <w:style w:type="paragraph" w:styleId="TOC1">
    <w:name w:val="toc 1"/>
    <w:basedOn w:val="Normal"/>
    <w:next w:val="Normal"/>
    <w:autoRedefine/>
    <w:uiPriority w:val="39"/>
    <w:rsid w:val="00D15052"/>
    <w:pPr>
      <w:spacing w:before="120" w:after="0"/>
    </w:pPr>
    <w:rPr>
      <w:b/>
      <w:caps/>
    </w:rPr>
  </w:style>
  <w:style w:type="paragraph" w:styleId="TOC4">
    <w:name w:val="toc 4"/>
    <w:basedOn w:val="Normal"/>
    <w:next w:val="Normal"/>
    <w:autoRedefine/>
    <w:uiPriority w:val="39"/>
    <w:rsid w:val="00D15052"/>
    <w:pPr>
      <w:spacing w:after="0"/>
      <w:ind w:left="600"/>
    </w:pPr>
    <w:rPr>
      <w:sz w:val="18"/>
      <w:szCs w:val="18"/>
    </w:rPr>
  </w:style>
  <w:style w:type="paragraph" w:styleId="TOC5">
    <w:name w:val="toc 5"/>
    <w:basedOn w:val="Normal"/>
    <w:next w:val="Normal"/>
    <w:autoRedefine/>
    <w:uiPriority w:val="39"/>
    <w:rsid w:val="00D15052"/>
    <w:pPr>
      <w:spacing w:after="0"/>
      <w:ind w:left="800"/>
    </w:pPr>
    <w:rPr>
      <w:sz w:val="18"/>
      <w:szCs w:val="18"/>
    </w:rPr>
  </w:style>
  <w:style w:type="paragraph" w:styleId="TOC6">
    <w:name w:val="toc 6"/>
    <w:basedOn w:val="Normal"/>
    <w:next w:val="Normal"/>
    <w:autoRedefine/>
    <w:rsid w:val="00D15052"/>
    <w:pPr>
      <w:spacing w:after="0"/>
      <w:ind w:left="1000"/>
    </w:pPr>
    <w:rPr>
      <w:sz w:val="18"/>
      <w:szCs w:val="18"/>
    </w:rPr>
  </w:style>
  <w:style w:type="paragraph" w:styleId="TOC7">
    <w:name w:val="toc 7"/>
    <w:basedOn w:val="Normal"/>
    <w:next w:val="Normal"/>
    <w:autoRedefine/>
    <w:rsid w:val="00D15052"/>
    <w:pPr>
      <w:spacing w:after="0"/>
      <w:ind w:left="1200"/>
    </w:pPr>
    <w:rPr>
      <w:sz w:val="18"/>
      <w:szCs w:val="18"/>
    </w:rPr>
  </w:style>
  <w:style w:type="paragraph" w:styleId="TOC8">
    <w:name w:val="toc 8"/>
    <w:basedOn w:val="Normal"/>
    <w:next w:val="Normal"/>
    <w:autoRedefine/>
    <w:rsid w:val="00D15052"/>
    <w:pPr>
      <w:spacing w:after="0"/>
      <w:ind w:left="1400"/>
    </w:pPr>
    <w:rPr>
      <w:sz w:val="18"/>
      <w:szCs w:val="18"/>
    </w:rPr>
  </w:style>
  <w:style w:type="paragraph" w:styleId="TOC9">
    <w:name w:val="toc 9"/>
    <w:basedOn w:val="Normal"/>
    <w:next w:val="Normal"/>
    <w:autoRedefine/>
    <w:rsid w:val="00D15052"/>
    <w:pPr>
      <w:spacing w:after="0"/>
      <w:ind w:left="1600"/>
    </w:pPr>
    <w:rPr>
      <w:sz w:val="18"/>
      <w:szCs w:val="18"/>
    </w:rPr>
  </w:style>
  <w:style w:type="paragraph" w:customStyle="1" w:styleId="PersonalName">
    <w:name w:val="Personal Name"/>
    <w:basedOn w:val="Title"/>
    <w:rsid w:val="00BF2CE9"/>
    <w:rPr>
      <w:b/>
      <w:caps/>
      <w:color w:val="000000"/>
      <w:sz w:val="28"/>
      <w:szCs w:val="28"/>
    </w:rPr>
  </w:style>
  <w:style w:type="character" w:styleId="Strong">
    <w:name w:val="Strong"/>
    <w:uiPriority w:val="22"/>
    <w:qFormat/>
    <w:rsid w:val="003128D6"/>
    <w:rPr>
      <w:b/>
      <w:bCs/>
    </w:rPr>
  </w:style>
  <w:style w:type="character" w:styleId="Emphasis">
    <w:name w:val="Emphasis"/>
    <w:uiPriority w:val="20"/>
    <w:qFormat/>
    <w:rsid w:val="003128D6"/>
    <w:rPr>
      <w:b/>
      <w:bCs/>
      <w:i/>
      <w:iCs/>
      <w:spacing w:val="10"/>
    </w:rPr>
  </w:style>
  <w:style w:type="paragraph" w:styleId="NoSpacing">
    <w:name w:val="No Spacing"/>
    <w:basedOn w:val="Normal"/>
    <w:link w:val="NoSpacingChar"/>
    <w:uiPriority w:val="1"/>
    <w:qFormat/>
    <w:rsid w:val="003128D6"/>
    <w:pPr>
      <w:spacing w:after="0" w:line="240" w:lineRule="auto"/>
    </w:pPr>
  </w:style>
  <w:style w:type="character" w:customStyle="1" w:styleId="NoSpacingChar">
    <w:name w:val="No Spacing Char"/>
    <w:basedOn w:val="DefaultParagraphFont"/>
    <w:link w:val="NoSpacing"/>
    <w:uiPriority w:val="1"/>
    <w:rsid w:val="00BF2CE9"/>
  </w:style>
  <w:style w:type="paragraph" w:styleId="ListParagraph">
    <w:name w:val="List Paragraph"/>
    <w:basedOn w:val="Normal"/>
    <w:uiPriority w:val="34"/>
    <w:qFormat/>
    <w:rsid w:val="003128D6"/>
    <w:pPr>
      <w:ind w:left="720"/>
      <w:contextualSpacing/>
    </w:pPr>
  </w:style>
  <w:style w:type="paragraph" w:styleId="Quote">
    <w:name w:val="Quote"/>
    <w:basedOn w:val="Normal"/>
    <w:next w:val="Normal"/>
    <w:link w:val="QuoteChar"/>
    <w:uiPriority w:val="29"/>
    <w:qFormat/>
    <w:rsid w:val="003128D6"/>
    <w:rPr>
      <w:i/>
      <w:iCs/>
    </w:rPr>
  </w:style>
  <w:style w:type="character" w:customStyle="1" w:styleId="QuoteChar">
    <w:name w:val="Quote Char"/>
    <w:basedOn w:val="DefaultParagraphFont"/>
    <w:link w:val="Quote"/>
    <w:uiPriority w:val="29"/>
    <w:rsid w:val="003128D6"/>
    <w:rPr>
      <w:i/>
      <w:iCs/>
    </w:rPr>
  </w:style>
  <w:style w:type="paragraph" w:styleId="IntenseQuote">
    <w:name w:val="Intense Quote"/>
    <w:basedOn w:val="Normal"/>
    <w:next w:val="Normal"/>
    <w:link w:val="IntenseQuoteChar"/>
    <w:uiPriority w:val="30"/>
    <w:qFormat/>
    <w:rsid w:val="003128D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128D6"/>
    <w:rPr>
      <w:i/>
      <w:iCs/>
    </w:rPr>
  </w:style>
  <w:style w:type="character" w:styleId="SubtleEmphasis">
    <w:name w:val="Subtle Emphasis"/>
    <w:uiPriority w:val="19"/>
    <w:qFormat/>
    <w:rsid w:val="003128D6"/>
    <w:rPr>
      <w:i/>
      <w:iCs/>
    </w:rPr>
  </w:style>
  <w:style w:type="character" w:styleId="IntenseEmphasis">
    <w:name w:val="Intense Emphasis"/>
    <w:uiPriority w:val="21"/>
    <w:qFormat/>
    <w:rsid w:val="003128D6"/>
    <w:rPr>
      <w:b/>
      <w:bCs/>
      <w:i/>
      <w:iCs/>
    </w:rPr>
  </w:style>
  <w:style w:type="character" w:styleId="SubtleReference">
    <w:name w:val="Subtle Reference"/>
    <w:basedOn w:val="DefaultParagraphFont"/>
    <w:uiPriority w:val="31"/>
    <w:qFormat/>
    <w:rsid w:val="003128D6"/>
    <w:rPr>
      <w:smallCaps/>
    </w:rPr>
  </w:style>
  <w:style w:type="character" w:styleId="IntenseReference">
    <w:name w:val="Intense Reference"/>
    <w:uiPriority w:val="32"/>
    <w:qFormat/>
    <w:rsid w:val="003128D6"/>
    <w:rPr>
      <w:b/>
      <w:bCs/>
      <w:smallCaps/>
    </w:rPr>
  </w:style>
  <w:style w:type="character" w:styleId="BookTitle">
    <w:name w:val="Book Title"/>
    <w:basedOn w:val="DefaultParagraphFont"/>
    <w:uiPriority w:val="33"/>
    <w:qFormat/>
    <w:rsid w:val="003128D6"/>
    <w:rPr>
      <w:i/>
      <w:iCs/>
      <w:smallCaps/>
      <w:spacing w:val="5"/>
    </w:rPr>
  </w:style>
  <w:style w:type="paragraph" w:styleId="Footer">
    <w:name w:val="footer"/>
    <w:basedOn w:val="Normal"/>
    <w:link w:val="FooterChar"/>
    <w:rsid w:val="00852EDB"/>
    <w:pPr>
      <w:tabs>
        <w:tab w:val="center" w:pos="4320"/>
        <w:tab w:val="right" w:pos="8640"/>
      </w:tabs>
      <w:spacing w:after="0" w:line="240" w:lineRule="auto"/>
    </w:pPr>
  </w:style>
  <w:style w:type="character" w:customStyle="1" w:styleId="FooterChar">
    <w:name w:val="Footer Char"/>
    <w:basedOn w:val="DefaultParagraphFont"/>
    <w:link w:val="Footer"/>
    <w:rsid w:val="00852EDB"/>
  </w:style>
  <w:style w:type="character" w:styleId="PageNumber">
    <w:name w:val="page number"/>
    <w:basedOn w:val="DefaultParagraphFont"/>
    <w:rsid w:val="00852EDB"/>
  </w:style>
  <w:style w:type="paragraph" w:styleId="Header">
    <w:name w:val="header"/>
    <w:basedOn w:val="Normal"/>
    <w:link w:val="HeaderChar"/>
    <w:rsid w:val="00852EDB"/>
    <w:pPr>
      <w:tabs>
        <w:tab w:val="center" w:pos="4320"/>
        <w:tab w:val="right" w:pos="8640"/>
      </w:tabs>
      <w:spacing w:after="0" w:line="240" w:lineRule="auto"/>
    </w:pPr>
  </w:style>
  <w:style w:type="character" w:customStyle="1" w:styleId="HeaderChar">
    <w:name w:val="Header Char"/>
    <w:basedOn w:val="DefaultParagraphFont"/>
    <w:link w:val="Header"/>
    <w:rsid w:val="00852EDB"/>
  </w:style>
  <w:style w:type="character" w:customStyle="1" w:styleId="apple-converted-space">
    <w:name w:val="apple-converted-space"/>
    <w:basedOn w:val="DefaultParagraphFont"/>
    <w:rsid w:val="008268BD"/>
  </w:style>
  <w:style w:type="character" w:styleId="CommentReference">
    <w:name w:val="annotation reference"/>
    <w:basedOn w:val="DefaultParagraphFont"/>
    <w:rsid w:val="00F82BCE"/>
    <w:rPr>
      <w:sz w:val="16"/>
      <w:szCs w:val="16"/>
    </w:rPr>
  </w:style>
  <w:style w:type="paragraph" w:styleId="CommentText">
    <w:name w:val="annotation text"/>
    <w:basedOn w:val="Normal"/>
    <w:link w:val="CommentTextChar"/>
    <w:rsid w:val="00F82BCE"/>
    <w:pPr>
      <w:spacing w:line="240" w:lineRule="auto"/>
    </w:pPr>
  </w:style>
  <w:style w:type="character" w:customStyle="1" w:styleId="CommentTextChar">
    <w:name w:val="Comment Text Char"/>
    <w:basedOn w:val="DefaultParagraphFont"/>
    <w:link w:val="CommentText"/>
    <w:rsid w:val="00F82BCE"/>
  </w:style>
  <w:style w:type="paragraph" w:styleId="CommentSubject">
    <w:name w:val="annotation subject"/>
    <w:basedOn w:val="CommentText"/>
    <w:next w:val="CommentText"/>
    <w:link w:val="CommentSubjectChar"/>
    <w:rsid w:val="00F82BCE"/>
    <w:rPr>
      <w:b/>
      <w:bCs/>
    </w:rPr>
  </w:style>
  <w:style w:type="character" w:customStyle="1" w:styleId="CommentSubjectChar">
    <w:name w:val="Comment Subject Char"/>
    <w:basedOn w:val="CommentTextChar"/>
    <w:link w:val="CommentSubject"/>
    <w:rsid w:val="00F82BCE"/>
    <w:rPr>
      <w:b/>
      <w:bCs/>
    </w:rPr>
  </w:style>
  <w:style w:type="paragraph" w:styleId="Revision">
    <w:name w:val="Revision"/>
    <w:hidden/>
    <w:rsid w:val="00C14D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2673">
      <w:bodyDiv w:val="1"/>
      <w:marLeft w:val="0"/>
      <w:marRight w:val="0"/>
      <w:marTop w:val="0"/>
      <w:marBottom w:val="0"/>
      <w:divBdr>
        <w:top w:val="none" w:sz="0" w:space="0" w:color="auto"/>
        <w:left w:val="none" w:sz="0" w:space="0" w:color="auto"/>
        <w:bottom w:val="none" w:sz="0" w:space="0" w:color="auto"/>
        <w:right w:val="none" w:sz="0" w:space="0" w:color="auto"/>
      </w:divBdr>
    </w:div>
    <w:div w:id="39673601">
      <w:bodyDiv w:val="1"/>
      <w:marLeft w:val="0"/>
      <w:marRight w:val="0"/>
      <w:marTop w:val="0"/>
      <w:marBottom w:val="0"/>
      <w:divBdr>
        <w:top w:val="none" w:sz="0" w:space="0" w:color="auto"/>
        <w:left w:val="none" w:sz="0" w:space="0" w:color="auto"/>
        <w:bottom w:val="none" w:sz="0" w:space="0" w:color="auto"/>
        <w:right w:val="none" w:sz="0" w:space="0" w:color="auto"/>
      </w:divBdr>
    </w:div>
    <w:div w:id="204684234">
      <w:bodyDiv w:val="1"/>
      <w:marLeft w:val="0"/>
      <w:marRight w:val="0"/>
      <w:marTop w:val="0"/>
      <w:marBottom w:val="0"/>
      <w:divBdr>
        <w:top w:val="none" w:sz="0" w:space="0" w:color="auto"/>
        <w:left w:val="none" w:sz="0" w:space="0" w:color="auto"/>
        <w:bottom w:val="none" w:sz="0" w:space="0" w:color="auto"/>
        <w:right w:val="none" w:sz="0" w:space="0" w:color="auto"/>
      </w:divBdr>
    </w:div>
    <w:div w:id="233665554">
      <w:bodyDiv w:val="1"/>
      <w:marLeft w:val="0"/>
      <w:marRight w:val="0"/>
      <w:marTop w:val="0"/>
      <w:marBottom w:val="0"/>
      <w:divBdr>
        <w:top w:val="none" w:sz="0" w:space="0" w:color="auto"/>
        <w:left w:val="none" w:sz="0" w:space="0" w:color="auto"/>
        <w:bottom w:val="none" w:sz="0" w:space="0" w:color="auto"/>
        <w:right w:val="none" w:sz="0" w:space="0" w:color="auto"/>
      </w:divBdr>
    </w:div>
    <w:div w:id="589583291">
      <w:bodyDiv w:val="1"/>
      <w:marLeft w:val="0"/>
      <w:marRight w:val="0"/>
      <w:marTop w:val="0"/>
      <w:marBottom w:val="0"/>
      <w:divBdr>
        <w:top w:val="none" w:sz="0" w:space="0" w:color="auto"/>
        <w:left w:val="none" w:sz="0" w:space="0" w:color="auto"/>
        <w:bottom w:val="none" w:sz="0" w:space="0" w:color="auto"/>
        <w:right w:val="none" w:sz="0" w:space="0" w:color="auto"/>
      </w:divBdr>
    </w:div>
    <w:div w:id="595554635">
      <w:bodyDiv w:val="1"/>
      <w:marLeft w:val="0"/>
      <w:marRight w:val="0"/>
      <w:marTop w:val="0"/>
      <w:marBottom w:val="0"/>
      <w:divBdr>
        <w:top w:val="none" w:sz="0" w:space="0" w:color="auto"/>
        <w:left w:val="none" w:sz="0" w:space="0" w:color="auto"/>
        <w:bottom w:val="none" w:sz="0" w:space="0" w:color="auto"/>
        <w:right w:val="none" w:sz="0" w:space="0" w:color="auto"/>
      </w:divBdr>
    </w:div>
    <w:div w:id="622611574">
      <w:bodyDiv w:val="1"/>
      <w:marLeft w:val="0"/>
      <w:marRight w:val="0"/>
      <w:marTop w:val="0"/>
      <w:marBottom w:val="0"/>
      <w:divBdr>
        <w:top w:val="none" w:sz="0" w:space="0" w:color="auto"/>
        <w:left w:val="none" w:sz="0" w:space="0" w:color="auto"/>
        <w:bottom w:val="none" w:sz="0" w:space="0" w:color="auto"/>
        <w:right w:val="none" w:sz="0" w:space="0" w:color="auto"/>
      </w:divBdr>
    </w:div>
    <w:div w:id="681705701">
      <w:bodyDiv w:val="1"/>
      <w:marLeft w:val="0"/>
      <w:marRight w:val="0"/>
      <w:marTop w:val="0"/>
      <w:marBottom w:val="0"/>
      <w:divBdr>
        <w:top w:val="none" w:sz="0" w:space="0" w:color="auto"/>
        <w:left w:val="none" w:sz="0" w:space="0" w:color="auto"/>
        <w:bottom w:val="none" w:sz="0" w:space="0" w:color="auto"/>
        <w:right w:val="none" w:sz="0" w:space="0" w:color="auto"/>
      </w:divBdr>
    </w:div>
    <w:div w:id="684599347">
      <w:bodyDiv w:val="1"/>
      <w:marLeft w:val="0"/>
      <w:marRight w:val="0"/>
      <w:marTop w:val="0"/>
      <w:marBottom w:val="0"/>
      <w:divBdr>
        <w:top w:val="none" w:sz="0" w:space="0" w:color="auto"/>
        <w:left w:val="none" w:sz="0" w:space="0" w:color="auto"/>
        <w:bottom w:val="none" w:sz="0" w:space="0" w:color="auto"/>
        <w:right w:val="none" w:sz="0" w:space="0" w:color="auto"/>
      </w:divBdr>
    </w:div>
    <w:div w:id="731931806">
      <w:bodyDiv w:val="1"/>
      <w:marLeft w:val="0"/>
      <w:marRight w:val="0"/>
      <w:marTop w:val="0"/>
      <w:marBottom w:val="0"/>
      <w:divBdr>
        <w:top w:val="none" w:sz="0" w:space="0" w:color="auto"/>
        <w:left w:val="none" w:sz="0" w:space="0" w:color="auto"/>
        <w:bottom w:val="none" w:sz="0" w:space="0" w:color="auto"/>
        <w:right w:val="none" w:sz="0" w:space="0" w:color="auto"/>
      </w:divBdr>
    </w:div>
    <w:div w:id="749693799">
      <w:bodyDiv w:val="1"/>
      <w:marLeft w:val="0"/>
      <w:marRight w:val="0"/>
      <w:marTop w:val="0"/>
      <w:marBottom w:val="0"/>
      <w:divBdr>
        <w:top w:val="none" w:sz="0" w:space="0" w:color="auto"/>
        <w:left w:val="none" w:sz="0" w:space="0" w:color="auto"/>
        <w:bottom w:val="none" w:sz="0" w:space="0" w:color="auto"/>
        <w:right w:val="none" w:sz="0" w:space="0" w:color="auto"/>
      </w:divBdr>
    </w:div>
    <w:div w:id="825433154">
      <w:bodyDiv w:val="1"/>
      <w:marLeft w:val="0"/>
      <w:marRight w:val="0"/>
      <w:marTop w:val="0"/>
      <w:marBottom w:val="0"/>
      <w:divBdr>
        <w:top w:val="none" w:sz="0" w:space="0" w:color="auto"/>
        <w:left w:val="none" w:sz="0" w:space="0" w:color="auto"/>
        <w:bottom w:val="none" w:sz="0" w:space="0" w:color="auto"/>
        <w:right w:val="none" w:sz="0" w:space="0" w:color="auto"/>
      </w:divBdr>
    </w:div>
    <w:div w:id="975794699">
      <w:bodyDiv w:val="1"/>
      <w:marLeft w:val="0"/>
      <w:marRight w:val="0"/>
      <w:marTop w:val="0"/>
      <w:marBottom w:val="0"/>
      <w:divBdr>
        <w:top w:val="none" w:sz="0" w:space="0" w:color="auto"/>
        <w:left w:val="none" w:sz="0" w:space="0" w:color="auto"/>
        <w:bottom w:val="none" w:sz="0" w:space="0" w:color="auto"/>
        <w:right w:val="none" w:sz="0" w:space="0" w:color="auto"/>
      </w:divBdr>
    </w:div>
    <w:div w:id="1173760709">
      <w:bodyDiv w:val="1"/>
      <w:marLeft w:val="0"/>
      <w:marRight w:val="0"/>
      <w:marTop w:val="0"/>
      <w:marBottom w:val="0"/>
      <w:divBdr>
        <w:top w:val="none" w:sz="0" w:space="0" w:color="auto"/>
        <w:left w:val="none" w:sz="0" w:space="0" w:color="auto"/>
        <w:bottom w:val="none" w:sz="0" w:space="0" w:color="auto"/>
        <w:right w:val="none" w:sz="0" w:space="0" w:color="auto"/>
      </w:divBdr>
    </w:div>
    <w:div w:id="1189030743">
      <w:bodyDiv w:val="1"/>
      <w:marLeft w:val="0"/>
      <w:marRight w:val="0"/>
      <w:marTop w:val="0"/>
      <w:marBottom w:val="0"/>
      <w:divBdr>
        <w:top w:val="none" w:sz="0" w:space="0" w:color="auto"/>
        <w:left w:val="none" w:sz="0" w:space="0" w:color="auto"/>
        <w:bottom w:val="none" w:sz="0" w:space="0" w:color="auto"/>
        <w:right w:val="none" w:sz="0" w:space="0" w:color="auto"/>
      </w:divBdr>
    </w:div>
    <w:div w:id="1216963520">
      <w:bodyDiv w:val="1"/>
      <w:marLeft w:val="0"/>
      <w:marRight w:val="0"/>
      <w:marTop w:val="0"/>
      <w:marBottom w:val="0"/>
      <w:divBdr>
        <w:top w:val="none" w:sz="0" w:space="0" w:color="auto"/>
        <w:left w:val="none" w:sz="0" w:space="0" w:color="auto"/>
        <w:bottom w:val="none" w:sz="0" w:space="0" w:color="auto"/>
        <w:right w:val="none" w:sz="0" w:space="0" w:color="auto"/>
      </w:divBdr>
    </w:div>
    <w:div w:id="1249995477">
      <w:bodyDiv w:val="1"/>
      <w:marLeft w:val="0"/>
      <w:marRight w:val="0"/>
      <w:marTop w:val="0"/>
      <w:marBottom w:val="0"/>
      <w:divBdr>
        <w:top w:val="none" w:sz="0" w:space="0" w:color="auto"/>
        <w:left w:val="none" w:sz="0" w:space="0" w:color="auto"/>
        <w:bottom w:val="none" w:sz="0" w:space="0" w:color="auto"/>
        <w:right w:val="none" w:sz="0" w:space="0" w:color="auto"/>
      </w:divBdr>
    </w:div>
    <w:div w:id="1453746534">
      <w:bodyDiv w:val="1"/>
      <w:marLeft w:val="0"/>
      <w:marRight w:val="0"/>
      <w:marTop w:val="0"/>
      <w:marBottom w:val="0"/>
      <w:divBdr>
        <w:top w:val="none" w:sz="0" w:space="0" w:color="auto"/>
        <w:left w:val="none" w:sz="0" w:space="0" w:color="auto"/>
        <w:bottom w:val="none" w:sz="0" w:space="0" w:color="auto"/>
        <w:right w:val="none" w:sz="0" w:space="0" w:color="auto"/>
      </w:divBdr>
    </w:div>
    <w:div w:id="1590118535">
      <w:bodyDiv w:val="1"/>
      <w:marLeft w:val="0"/>
      <w:marRight w:val="0"/>
      <w:marTop w:val="0"/>
      <w:marBottom w:val="0"/>
      <w:divBdr>
        <w:top w:val="none" w:sz="0" w:space="0" w:color="auto"/>
        <w:left w:val="none" w:sz="0" w:space="0" w:color="auto"/>
        <w:bottom w:val="none" w:sz="0" w:space="0" w:color="auto"/>
        <w:right w:val="none" w:sz="0" w:space="0" w:color="auto"/>
      </w:divBdr>
    </w:div>
    <w:div w:id="1630211187">
      <w:bodyDiv w:val="1"/>
      <w:marLeft w:val="0"/>
      <w:marRight w:val="0"/>
      <w:marTop w:val="0"/>
      <w:marBottom w:val="0"/>
      <w:divBdr>
        <w:top w:val="none" w:sz="0" w:space="0" w:color="auto"/>
        <w:left w:val="none" w:sz="0" w:space="0" w:color="auto"/>
        <w:bottom w:val="none" w:sz="0" w:space="0" w:color="auto"/>
        <w:right w:val="none" w:sz="0" w:space="0" w:color="auto"/>
      </w:divBdr>
    </w:div>
    <w:div w:id="1762602651">
      <w:bodyDiv w:val="1"/>
      <w:marLeft w:val="0"/>
      <w:marRight w:val="0"/>
      <w:marTop w:val="0"/>
      <w:marBottom w:val="0"/>
      <w:divBdr>
        <w:top w:val="none" w:sz="0" w:space="0" w:color="auto"/>
        <w:left w:val="none" w:sz="0" w:space="0" w:color="auto"/>
        <w:bottom w:val="none" w:sz="0" w:space="0" w:color="auto"/>
        <w:right w:val="none" w:sz="0" w:space="0" w:color="auto"/>
      </w:divBdr>
    </w:div>
    <w:div w:id="1881629034">
      <w:bodyDiv w:val="1"/>
      <w:marLeft w:val="0"/>
      <w:marRight w:val="0"/>
      <w:marTop w:val="0"/>
      <w:marBottom w:val="0"/>
      <w:divBdr>
        <w:top w:val="none" w:sz="0" w:space="0" w:color="auto"/>
        <w:left w:val="none" w:sz="0" w:space="0" w:color="auto"/>
        <w:bottom w:val="none" w:sz="0" w:space="0" w:color="auto"/>
        <w:right w:val="none" w:sz="0" w:space="0" w:color="auto"/>
      </w:divBdr>
    </w:div>
    <w:div w:id="1890189533">
      <w:bodyDiv w:val="1"/>
      <w:marLeft w:val="0"/>
      <w:marRight w:val="0"/>
      <w:marTop w:val="0"/>
      <w:marBottom w:val="0"/>
      <w:divBdr>
        <w:top w:val="none" w:sz="0" w:space="0" w:color="auto"/>
        <w:left w:val="none" w:sz="0" w:space="0" w:color="auto"/>
        <w:bottom w:val="none" w:sz="0" w:space="0" w:color="auto"/>
        <w:right w:val="none" w:sz="0" w:space="0" w:color="auto"/>
      </w:divBdr>
    </w:div>
    <w:div w:id="2089307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doi.org/10.1145/1869692.1869699" TargetMode="External"/><Relationship Id="rId13" Type="http://schemas.openxmlformats.org/officeDocument/2006/relationships/hyperlink" Target="http://doi.org/10.1007/978-3-642-44973-4_40"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61"/>
    <w:rsid w:val="00EA5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2883BC4B5B484CB2E1F61B558D0AB9">
    <w:name w:val="442883BC4B5B484CB2E1F61B558D0AB9"/>
    <w:rsid w:val="00EA5361"/>
  </w:style>
  <w:style w:type="paragraph" w:customStyle="1" w:styleId="9F28F8AFE64C4B4CA7E748354F360F82">
    <w:name w:val="9F28F8AFE64C4B4CA7E748354F360F82"/>
    <w:rsid w:val="00EA5361"/>
  </w:style>
  <w:style w:type="paragraph" w:customStyle="1" w:styleId="9B545285124D9B419F661B13222715F2">
    <w:name w:val="9B545285124D9B419F661B13222715F2"/>
    <w:rsid w:val="00EA5361"/>
  </w:style>
  <w:style w:type="paragraph" w:customStyle="1" w:styleId="4839F6EE08363F41914B5FDF953B8643">
    <w:name w:val="4839F6EE08363F41914B5FDF953B8643"/>
    <w:rsid w:val="00EA5361"/>
  </w:style>
  <w:style w:type="paragraph" w:customStyle="1" w:styleId="B26EC9D50834BD459AF4482CF9A81109">
    <w:name w:val="B26EC9D50834BD459AF4482CF9A81109"/>
    <w:rsid w:val="00EA5361"/>
  </w:style>
  <w:style w:type="paragraph" w:customStyle="1" w:styleId="D6632D20F57F3A4C805E81AEB20EF7D0">
    <w:name w:val="D6632D20F57F3A4C805E81AEB20EF7D0"/>
    <w:rsid w:val="00EA5361"/>
  </w:style>
  <w:style w:type="paragraph" w:customStyle="1" w:styleId="0B157607FEC2B14AB35287959F8BEA87">
    <w:name w:val="0B157607FEC2B14AB35287959F8BEA87"/>
    <w:rsid w:val="00EA5361"/>
  </w:style>
  <w:style w:type="paragraph" w:customStyle="1" w:styleId="61298846AC85374893ECE383C6B432FF">
    <w:name w:val="61298846AC85374893ECE383C6B432FF"/>
    <w:rsid w:val="00EA5361"/>
  </w:style>
  <w:style w:type="paragraph" w:customStyle="1" w:styleId="445F7A42C5495246917DA2CA42BD8726">
    <w:name w:val="445F7A42C5495246917DA2CA42BD8726"/>
    <w:rsid w:val="00EA5361"/>
  </w:style>
  <w:style w:type="paragraph" w:customStyle="1" w:styleId="E3AAF80367EB6A4B9B17853A4E18C1FA">
    <w:name w:val="E3AAF80367EB6A4B9B17853A4E18C1FA"/>
    <w:rsid w:val="00EA5361"/>
  </w:style>
  <w:style w:type="paragraph" w:customStyle="1" w:styleId="482E50EC0AC03E49B8EF3859CF518E35">
    <w:name w:val="482E50EC0AC03E49B8EF3859CF518E35"/>
    <w:rsid w:val="00EA5361"/>
  </w:style>
  <w:style w:type="paragraph" w:customStyle="1" w:styleId="9D0138C164A83C449694FB1DFA11387A">
    <w:name w:val="9D0138C164A83C449694FB1DFA11387A"/>
    <w:rsid w:val="00EA53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2883BC4B5B484CB2E1F61B558D0AB9">
    <w:name w:val="442883BC4B5B484CB2E1F61B558D0AB9"/>
    <w:rsid w:val="00EA5361"/>
  </w:style>
  <w:style w:type="paragraph" w:customStyle="1" w:styleId="9F28F8AFE64C4B4CA7E748354F360F82">
    <w:name w:val="9F28F8AFE64C4B4CA7E748354F360F82"/>
    <w:rsid w:val="00EA5361"/>
  </w:style>
  <w:style w:type="paragraph" w:customStyle="1" w:styleId="9B545285124D9B419F661B13222715F2">
    <w:name w:val="9B545285124D9B419F661B13222715F2"/>
    <w:rsid w:val="00EA5361"/>
  </w:style>
  <w:style w:type="paragraph" w:customStyle="1" w:styleId="4839F6EE08363F41914B5FDF953B8643">
    <w:name w:val="4839F6EE08363F41914B5FDF953B8643"/>
    <w:rsid w:val="00EA5361"/>
  </w:style>
  <w:style w:type="paragraph" w:customStyle="1" w:styleId="B26EC9D50834BD459AF4482CF9A81109">
    <w:name w:val="B26EC9D50834BD459AF4482CF9A81109"/>
    <w:rsid w:val="00EA5361"/>
  </w:style>
  <w:style w:type="paragraph" w:customStyle="1" w:styleId="D6632D20F57F3A4C805E81AEB20EF7D0">
    <w:name w:val="D6632D20F57F3A4C805E81AEB20EF7D0"/>
    <w:rsid w:val="00EA5361"/>
  </w:style>
  <w:style w:type="paragraph" w:customStyle="1" w:styleId="0B157607FEC2B14AB35287959F8BEA87">
    <w:name w:val="0B157607FEC2B14AB35287959F8BEA87"/>
    <w:rsid w:val="00EA5361"/>
  </w:style>
  <w:style w:type="paragraph" w:customStyle="1" w:styleId="61298846AC85374893ECE383C6B432FF">
    <w:name w:val="61298846AC85374893ECE383C6B432FF"/>
    <w:rsid w:val="00EA5361"/>
  </w:style>
  <w:style w:type="paragraph" w:customStyle="1" w:styleId="445F7A42C5495246917DA2CA42BD8726">
    <w:name w:val="445F7A42C5495246917DA2CA42BD8726"/>
    <w:rsid w:val="00EA5361"/>
  </w:style>
  <w:style w:type="paragraph" w:customStyle="1" w:styleId="E3AAF80367EB6A4B9B17853A4E18C1FA">
    <w:name w:val="E3AAF80367EB6A4B9B17853A4E18C1FA"/>
    <w:rsid w:val="00EA5361"/>
  </w:style>
  <w:style w:type="paragraph" w:customStyle="1" w:styleId="482E50EC0AC03E49B8EF3859CF518E35">
    <w:name w:val="482E50EC0AC03E49B8EF3859CF518E35"/>
    <w:rsid w:val="00EA5361"/>
  </w:style>
  <w:style w:type="paragraph" w:customStyle="1" w:styleId="9D0138C164A83C449694FB1DFA11387A">
    <w:name w:val="9D0138C164A83C449694FB1DFA11387A"/>
    <w:rsid w:val="00EA5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Story">
  <a:themeElements>
    <a:clrScheme name="Story">
      <a:dk1>
        <a:sysClr val="windowText" lastClr="000000"/>
      </a:dk1>
      <a:lt1>
        <a:sysClr val="window" lastClr="FFFFFF"/>
      </a:lt1>
      <a:dk2>
        <a:srgbClr val="212121"/>
      </a:dk2>
      <a:lt2>
        <a:srgbClr val="CDD4D7"/>
      </a:lt2>
      <a:accent1>
        <a:srgbClr val="1D86CD"/>
      </a:accent1>
      <a:accent2>
        <a:srgbClr val="732E9A"/>
      </a:accent2>
      <a:accent3>
        <a:srgbClr val="B50B1B"/>
      </a:accent3>
      <a:accent4>
        <a:srgbClr val="E8950E"/>
      </a:accent4>
      <a:accent5>
        <a:srgbClr val="55992B"/>
      </a:accent5>
      <a:accent6>
        <a:srgbClr val="2C9C89"/>
      </a:accent6>
      <a:hlink>
        <a:srgbClr val="EC4D4D"/>
      </a:hlink>
      <a:folHlink>
        <a:srgbClr val="F8CE8A"/>
      </a:folHlink>
    </a:clrScheme>
    <a:fontScheme name="Story">
      <a:majorFont>
        <a:latin typeface="Calisto MT"/>
        <a:ea typeface=""/>
        <a:cs typeface=""/>
        <a:font script="Jpan" typeface="ＭＳ Ｐ明朝"/>
        <a:font script="Hans" typeface="宋体"/>
        <a:font script="Hant" typeface="新細明體"/>
      </a:majorFont>
      <a:minorFont>
        <a:latin typeface="Calisto MT"/>
        <a:ea typeface=""/>
        <a:cs typeface=""/>
        <a:font script="Jpan" typeface="ＭＳ Ｐ明朝"/>
        <a:font script="Hans" typeface="宋体"/>
        <a:font script="Hant" typeface="新細明體"/>
      </a:minorFont>
    </a:fontScheme>
    <a:fmtScheme name="Story">
      <a:fillStyleLst>
        <a:solidFill>
          <a:schemeClr val="phClr"/>
        </a:solidFill>
        <a:blipFill rotWithShape="1">
          <a:blip xmlns:r="http://schemas.openxmlformats.org/officeDocument/2006/relationships" r:embed="rId1">
            <a:duotone>
              <a:schemeClr val="phClr">
                <a:shade val="10000"/>
                <a:satMod val="150000"/>
                <a:lumMod val="120000"/>
              </a:schemeClr>
              <a:schemeClr val="phClr">
                <a:satMod val="350000"/>
                <a:lumMod val="150000"/>
              </a:schemeClr>
            </a:duotone>
          </a:blip>
          <a:tile tx="0" ty="0" sx="20000" sy="20000" flip="none" algn="ctr"/>
        </a:blipFill>
        <a:gradFill rotWithShape="1">
          <a:gsLst>
            <a:gs pos="0">
              <a:schemeClr val="phClr">
                <a:shade val="20000"/>
                <a:satMod val="130000"/>
              </a:schemeClr>
            </a:gs>
            <a:gs pos="50000">
              <a:schemeClr val="phClr">
                <a:shade val="90000"/>
                <a:satMod val="130000"/>
              </a:schemeClr>
            </a:gs>
            <a:gs pos="100000">
              <a:schemeClr val="phClr">
                <a:shade val="100000"/>
                <a:satMod val="200000"/>
                <a:lumMod val="120000"/>
              </a:schemeClr>
            </a:gs>
          </a:gsLst>
          <a:lin ang="16200000" scaled="0"/>
        </a:gradFill>
      </a:fillStyleLst>
      <a:lnStyleLst>
        <a:ln w="6350" cap="flat" cmpd="sng" algn="ctr">
          <a:solidFill>
            <a:schemeClr val="phClr">
              <a:shade val="95000"/>
              <a:satMod val="105000"/>
            </a:schemeClr>
          </a:solidFill>
          <a:prstDash val="solid"/>
        </a:ln>
        <a:ln w="19050" cap="flat" cmpd="sng" algn="ctr">
          <a:solidFill>
            <a:schemeClr val="phClr"/>
          </a:solidFill>
          <a:prstDash val="solid"/>
        </a:ln>
        <a:ln w="34925" cap="flat" cmpd="sng" algn="ctr">
          <a:solidFill>
            <a:schemeClr val="phClr"/>
          </a:solidFill>
          <a:prstDash val="solid"/>
        </a:ln>
      </a:lnStyleLst>
      <a:effectStyleLst>
        <a:effectStyle>
          <a:effectLst/>
        </a:effectStyle>
        <a:effectStyle>
          <a:effectLst>
            <a:outerShdw blurRad="88900" dist="50800" dir="2100000" sx="104000" sy="104000" algn="br" rotWithShape="0">
              <a:srgbClr val="000000">
                <a:alpha val="55000"/>
              </a:srgbClr>
            </a:outerShdw>
          </a:effectLst>
        </a:effectStyle>
        <a:effectStyle>
          <a:effectLst>
            <a:outerShdw blurRad="127000" dist="63500" dir="5400000" sx="103000" sy="103000" rotWithShape="0">
              <a:srgbClr val="000000">
                <a:alpha val="75000"/>
              </a:srgbClr>
            </a:outerShdw>
          </a:effectLst>
          <a:scene3d>
            <a:camera prst="perspectiveFront" fov="3000000"/>
            <a:lightRig rig="balanced" dir="t">
              <a:rot lat="0" lon="0" rev="18000000"/>
            </a:lightRig>
          </a:scene3d>
          <a:sp3d prstMaterial="plastic">
            <a:bevelT w="254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2">
            <a:duotone>
              <a:schemeClr val="phClr">
                <a:shade val="10000"/>
                <a:satMod val="150000"/>
              </a:schemeClr>
              <a:schemeClr val="phClr">
                <a:tint val="60000"/>
                <a:satMod val="400000"/>
                <a:lumMod val="11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6893E-C5F0-9843-9B38-FD47FE43C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75</Pages>
  <Words>24350</Words>
  <Characters>138800</Characters>
  <Application>Microsoft Macintosh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162825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24</cp:revision>
  <dcterms:created xsi:type="dcterms:W3CDTF">2017-03-01T15:21:00Z</dcterms:created>
  <dcterms:modified xsi:type="dcterms:W3CDTF">2017-03-09T20:02:00Z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citations="5" publications="5"/&gt;&lt;/info&gt;PAPERS2_INFO_END</vt:lpwstr>
  </property>
</Properties>
</file>